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5AB35" w14:textId="77777777" w:rsidR="00040F36" w:rsidRPr="00241CDB" w:rsidRDefault="00040F36" w:rsidP="005F5D2D">
      <w:r>
        <w:rPr>
          <w:noProof/>
          <w:lang w:eastAsia="en-US"/>
        </w:rPr>
        <mc:AlternateContent>
          <mc:Choice Requires="wps">
            <w:drawing>
              <wp:anchor distT="0" distB="0" distL="114300" distR="114300" simplePos="0" relativeHeight="251662336" behindDoc="0" locked="0" layoutInCell="1" allowOverlap="1" wp14:anchorId="69E65CB5" wp14:editId="457F782D">
                <wp:simplePos x="0" y="0"/>
                <wp:positionH relativeFrom="column">
                  <wp:posOffset>5705475</wp:posOffset>
                </wp:positionH>
                <wp:positionV relativeFrom="paragraph">
                  <wp:posOffset>-962025</wp:posOffset>
                </wp:positionV>
                <wp:extent cx="931545" cy="10107930"/>
                <wp:effectExtent l="0" t="0" r="20955" b="26670"/>
                <wp:wrapNone/>
                <wp:docPr id="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10107930"/>
                        </a:xfrm>
                        <a:prstGeom prst="rect">
                          <a:avLst/>
                        </a:prstGeom>
                        <a:solidFill>
                          <a:srgbClr val="013088"/>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49.25pt;margin-top:-75.75pt;width:73.35pt;height:79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" fillcolor="#013088"/>
            </w:pict>
          </mc:Fallback>
        </mc:AlternateContent>
      </w:r>
    </w:p>
    <w:p w14:paraId="2EE5F08A" w14:textId="77777777" w:rsidR="00040F36" w:rsidRDefault="009B572F" w:rsidP="00040F36">
      <w:pPr>
        <w:pStyle w:val="Title"/>
      </w:pPr>
      <w:sdt>
        <w:sdtPr>
          <w:rPr>
            <w:sz w:val="48"/>
          </w:rPr>
          <w:alias w:val="Title"/>
          <w:id w:val="2128895946"/>
          <w:placeholder>
            <w:docPart w:val="CF25B80AE4B5413A9E1F85BA8A1CAB4A"/>
          </w:placeholder>
          <w:dataBinding w:prefixMappings="xmlns:ns0='http://purl.org/dc/elements/1.1/' xmlns:ns1='http://schemas.openxmlformats.org/package/2006/metadata/core-properties' " w:xpath="/ns1:coreProperties[1]/ns0:title[1]" w:storeItemID="{6C3C8BC8-F283-45AE-878A-BAB7291924A1}"/>
          <w:text/>
        </w:sdtPr>
        <w:sdtContent>
          <w:r w:rsidR="005803C1">
            <w:rPr>
              <w:sz w:val="48"/>
            </w:rPr>
            <w:t>Developer Guide</w:t>
          </w:r>
        </w:sdtContent>
      </w:sdt>
    </w:p>
    <w:sdt>
      <w:sdtPr>
        <w:alias w:val="Subject"/>
        <w:id w:val="818236736"/>
        <w:placeholder>
          <w:docPart w:val="B41A0B05D17243AF85394B9E7D3906A7"/>
        </w:placeholder>
        <w:dataBinding w:prefixMappings="xmlns:ns0='http://purl.org/dc/elements/1.1/' xmlns:ns1='http://schemas.openxmlformats.org/package/2006/metadata/core-properties' " w:xpath="/ns1:coreProperties[1]/ns0:subject[1]" w:storeItemID="{6C3C8BC8-F283-45AE-878A-BAB7291924A1}"/>
        <w:text/>
      </w:sdtPr>
      <w:sdtContent>
        <w:p w14:paraId="4649A145" w14:textId="521B1FA5" w:rsidR="00040F36" w:rsidRPr="007D780F" w:rsidRDefault="006913A3" w:rsidP="00C05C16">
          <w:pPr>
            <w:pStyle w:val="Subtitle"/>
          </w:pPr>
          <w:r>
            <w:t xml:space="preserve">PayPal Here </w:t>
          </w:r>
          <w:r w:rsidR="00623E43">
            <w:t>SDK</w:t>
          </w:r>
          <w:r>
            <w:t xml:space="preserve"> for </w:t>
          </w:r>
          <w:proofErr w:type="spellStart"/>
          <w:r>
            <w:t>iOS</w:t>
          </w:r>
          <w:proofErr w:type="spellEnd"/>
        </w:p>
      </w:sdtContent>
    </w:sdt>
    <w:p w14:paraId="11BCA451" w14:textId="77777777" w:rsidR="00FF3C45" w:rsidRDefault="00FF3C45" w:rsidP="00FF3C45"/>
    <w:p w14:paraId="0CF87F83" w14:textId="77777777" w:rsidR="00FF3C45" w:rsidRPr="006B192A" w:rsidRDefault="00FF3C45" w:rsidP="00FF3C45"/>
    <w:p w14:paraId="34406E07" w14:textId="77777777" w:rsidR="00FF3C45" w:rsidRPr="006B192A" w:rsidRDefault="00FF3C45" w:rsidP="00FF3C45"/>
    <w:p w14:paraId="26C9C72E" w14:textId="77777777" w:rsidR="00FF3C45" w:rsidRDefault="00FF3C45" w:rsidP="00FF3C45"/>
    <w:p w14:paraId="25EAF1E0" w14:textId="77777777" w:rsidR="00FF3C45" w:rsidRDefault="00FF3C45" w:rsidP="00FF3C45"/>
    <w:p w14:paraId="414DE0C3" w14:textId="77777777" w:rsidR="00FF3C45" w:rsidRDefault="00FF3C45" w:rsidP="00FF3C45"/>
    <w:p w14:paraId="63B47021" w14:textId="77777777" w:rsidR="00FF3C45" w:rsidRPr="006B192A" w:rsidRDefault="00FF3C45" w:rsidP="00FF3C45"/>
    <w:p w14:paraId="1C3E9348" w14:textId="77777777" w:rsidR="00FF3C45" w:rsidRPr="006B192A" w:rsidRDefault="00FF3C45" w:rsidP="00FF3C45"/>
    <w:p w14:paraId="27A4FD36" w14:textId="77777777" w:rsidR="00FF3C45" w:rsidRPr="007D780F" w:rsidRDefault="00FF3C45" w:rsidP="00FF3C45">
      <w:pPr>
        <w:pStyle w:val="Heading9"/>
      </w:pPr>
      <w:r w:rsidRPr="007D780F">
        <w:t>This document is confidential and its distribution is restricted.</w:t>
      </w:r>
    </w:p>
    <w:p w14:paraId="7F92C21A" w14:textId="77777777" w:rsidR="00FF3C45" w:rsidRPr="006631EA" w:rsidRDefault="00FF3C45" w:rsidP="00FF3C45">
      <w:pPr>
        <w:pStyle w:val="Heading9"/>
        <w:rPr>
          <w:sz w:val="24"/>
        </w:rPr>
      </w:pPr>
      <w:r w:rsidRPr="006631EA">
        <w:rPr>
          <w:sz w:val="24"/>
        </w:rPr>
        <w:t>DISTRIBUTE THIS DOCUMENT ONLY UNDER PROPER NDA.</w:t>
      </w:r>
    </w:p>
    <w:p w14:paraId="3C2D5635" w14:textId="77777777" w:rsidR="00FF3C45" w:rsidRDefault="00FF3C45" w:rsidP="00FF3C45"/>
    <w:p w14:paraId="32510559" w14:textId="77777777" w:rsidR="00FF3C45" w:rsidRDefault="00FF3C45" w:rsidP="00FF3C45"/>
    <w:p w14:paraId="6946F5DB" w14:textId="77777777" w:rsidR="00FF3C45" w:rsidRDefault="00FF3C45" w:rsidP="00FF3C45"/>
    <w:p w14:paraId="6252BA2F" w14:textId="77777777" w:rsidR="00C05C16" w:rsidRDefault="00C05C16" w:rsidP="00FB4825">
      <w:pPr>
        <w:rPr>
          <w:sz w:val="18"/>
        </w:rPr>
      </w:pPr>
    </w:p>
    <w:p w14:paraId="1ABD7EEF" w14:textId="77777777" w:rsidR="00D30930" w:rsidRDefault="00C05C16" w:rsidP="00760FB1">
      <w:pPr>
        <w:spacing w:after="0"/>
        <w:rPr>
          <w:sz w:val="18"/>
        </w:rPr>
      </w:pPr>
      <w:r>
        <w:rPr>
          <w:sz w:val="18"/>
        </w:rPr>
        <w:t>Publication date:</w:t>
      </w:r>
    </w:p>
    <w:p w14:paraId="72BB52D7" w14:textId="3B13CD9F" w:rsidR="00C05C16" w:rsidRPr="0095269C" w:rsidRDefault="009B572F" w:rsidP="00C05C16">
      <w:pPr>
        <w:rPr>
          <w:b/>
        </w:rPr>
      </w:pPr>
      <w:sdt>
        <w:sdtPr>
          <w:rPr>
            <w:b/>
          </w:rPr>
          <w:alias w:val="Publish Date"/>
          <w:tag w:val=""/>
          <w:id w:val="1278523641"/>
          <w:placeholder>
            <w:docPart w:val="5E1A2091B9A543419A1A31CAEC956DAC"/>
          </w:placeholder>
          <w:dataBinding w:prefixMappings="xmlns:ns0='http://schemas.microsoft.com/office/2006/coverPageProps' " w:xpath="/ns0:CoverPageProperties[1]/ns0:PublishDate[1]" w:storeItemID="{55AF091B-3C7A-41E3-B477-F2FDAA23CFDA}"/>
          <w:date w:fullDate="2015-01-12T00:00:00Z">
            <w:dateFormat w:val="MM/dd/yy"/>
            <w:lid w:val="en-US"/>
            <w:storeMappedDataAs w:val="dateTime"/>
            <w:calendar w:val="gregorian"/>
          </w:date>
        </w:sdtPr>
        <w:sdtContent>
          <w:r>
            <w:rPr>
              <w:b/>
            </w:rPr>
            <w:t>01/12/15</w:t>
          </w:r>
        </w:sdtContent>
      </w:sdt>
    </w:p>
    <w:p w14:paraId="1765EEE7" w14:textId="77777777" w:rsidR="0008439E" w:rsidRPr="006B192A" w:rsidRDefault="00B10E70" w:rsidP="00C05C16">
      <w:r>
        <w:rPr>
          <w:noProof/>
          <w:lang w:eastAsia="en-US"/>
        </w:rPr>
        <w:drawing>
          <wp:inline distT="0" distB="0" distL="0" distR="0" wp14:anchorId="463229D1" wp14:editId="0D7B1E1B">
            <wp:extent cx="1069848" cy="2834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w_rgb.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9848" cy="283464"/>
                    </a:xfrm>
                    <a:prstGeom prst="rect">
                      <a:avLst/>
                    </a:prstGeom>
                  </pic:spPr>
                </pic:pic>
              </a:graphicData>
            </a:graphic>
          </wp:inline>
        </w:drawing>
      </w:r>
    </w:p>
    <w:p w14:paraId="3C8AE3DE" w14:textId="77777777" w:rsidR="00CD796C" w:rsidRDefault="00CD796C" w:rsidP="0008439E">
      <w:pPr>
        <w:sectPr w:rsidR="00CD796C" w:rsidSect="009C5149">
          <w:footerReference w:type="even" r:id="rId11"/>
          <w:footerReference w:type="default" r:id="rId12"/>
          <w:footerReference w:type="first" r:id="rId13"/>
          <w:pgSz w:w="12240" w:h="15840"/>
          <w:pgMar w:top="1440" w:right="1800" w:bottom="1440" w:left="1800" w:header="720" w:footer="720" w:gutter="0"/>
          <w:pgNumType w:fmt="lowerRoman" w:start="1"/>
          <w:cols w:space="720"/>
          <w:docGrid w:linePitch="272"/>
        </w:sectPr>
      </w:pPr>
    </w:p>
    <w:p w14:paraId="37548E38" w14:textId="77777777" w:rsidR="00CD796C" w:rsidRPr="007D780F" w:rsidRDefault="000A721D" w:rsidP="007D780F">
      <w:pPr>
        <w:pStyle w:val="Heading6"/>
      </w:pPr>
      <w:r w:rsidRPr="007D780F">
        <w:lastRenderedPageBreak/>
        <w:t xml:space="preserve">Document </w:t>
      </w:r>
      <w:r w:rsidR="00F23D8A" w:rsidRPr="007D780F">
        <w:t>Revision History</w:t>
      </w:r>
    </w:p>
    <w:tbl>
      <w:tblPr>
        <w:tblStyle w:val="PayPalTable1"/>
        <w:tblW w:w="0" w:type="auto"/>
        <w:tblLook w:val="04A0" w:firstRow="1" w:lastRow="0" w:firstColumn="1" w:lastColumn="0" w:noHBand="0" w:noVBand="1"/>
      </w:tblPr>
      <w:tblGrid>
        <w:gridCol w:w="1440"/>
        <w:gridCol w:w="7920"/>
      </w:tblGrid>
      <w:tr w:rsidR="00F23D8A" w14:paraId="51BA6B5F" w14:textId="77777777" w:rsidTr="00D60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E0DAA0" w14:textId="77777777" w:rsidR="00F23D8A" w:rsidRDefault="009C7C51" w:rsidP="00760FB1">
            <w:pPr>
              <w:jc w:val="center"/>
            </w:pPr>
            <w:r>
              <w:t>Pub</w:t>
            </w:r>
            <w:r w:rsidR="00760FB1">
              <w:t>.</w:t>
            </w:r>
            <w:r>
              <w:t xml:space="preserve"> </w:t>
            </w:r>
            <w:proofErr w:type="gramStart"/>
            <w:r>
              <w:t>date</w:t>
            </w:r>
            <w:proofErr w:type="gramEnd"/>
          </w:p>
        </w:tc>
        <w:tc>
          <w:tcPr>
            <w:tcW w:w="7920" w:type="dxa"/>
          </w:tcPr>
          <w:p w14:paraId="6A30159F" w14:textId="77777777" w:rsidR="00F23D8A" w:rsidRDefault="00F23D8A" w:rsidP="004242A0">
            <w:pPr>
              <w:cnfStyle w:val="100000000000" w:firstRow="1" w:lastRow="0" w:firstColumn="0" w:lastColumn="0" w:oddVBand="0" w:evenVBand="0" w:oddHBand="0" w:evenHBand="0" w:firstRowFirstColumn="0" w:firstRowLastColumn="0" w:lastRowFirstColumn="0" w:lastRowLastColumn="0"/>
            </w:pPr>
            <w:r>
              <w:t>Description of changes</w:t>
            </w:r>
          </w:p>
        </w:tc>
      </w:tr>
      <w:tr w:rsidR="006E04F7" w14:paraId="6F9F628B" w14:textId="77777777" w:rsidTr="008F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7B609F4" w14:textId="77777777" w:rsidR="006E04F7" w:rsidRDefault="006E04F7" w:rsidP="00F71949">
            <w:pPr>
              <w:pStyle w:val="TableText"/>
            </w:pPr>
            <w:r>
              <w:t>11/</w:t>
            </w:r>
            <w:r w:rsidR="00F71949">
              <w:t>?</w:t>
            </w:r>
            <w:proofErr w:type="gramStart"/>
            <w:r w:rsidR="00F71949">
              <w:t>?</w:t>
            </w:r>
            <w:proofErr w:type="gramEnd"/>
            <w:r>
              <w:t>/14</w:t>
            </w:r>
          </w:p>
        </w:tc>
        <w:tc>
          <w:tcPr>
            <w:tcW w:w="7920" w:type="dxa"/>
          </w:tcPr>
          <w:p w14:paraId="1DA8CBCE" w14:textId="77777777" w:rsidR="006E04F7" w:rsidRDefault="005803C1" w:rsidP="005803C1">
            <w:pPr>
              <w:pStyle w:val="TableText"/>
              <w:cnfStyle w:val="000000100000" w:firstRow="0" w:lastRow="0" w:firstColumn="0" w:lastColumn="0" w:oddVBand="0" w:evenVBand="0" w:oddHBand="1" w:evenHBand="0" w:firstRowFirstColumn="0" w:firstRowLastColumn="0" w:lastRowFirstColumn="0" w:lastRowLastColumn="0"/>
            </w:pPr>
            <w:r>
              <w:t xml:space="preserve">Document renamed from </w:t>
            </w:r>
            <w:r>
              <w:rPr>
                <w:i/>
              </w:rPr>
              <w:t xml:space="preserve">PayPal Here for </w:t>
            </w:r>
            <w:proofErr w:type="spellStart"/>
            <w:r>
              <w:rPr>
                <w:i/>
              </w:rPr>
              <w:t>iOS</w:t>
            </w:r>
            <w:proofErr w:type="spellEnd"/>
            <w:r>
              <w:rPr>
                <w:i/>
              </w:rPr>
              <w:t xml:space="preserve"> Getting Started Guide </w:t>
            </w:r>
            <w:r>
              <w:t xml:space="preserve">to </w:t>
            </w:r>
            <w:proofErr w:type="spellStart"/>
            <w:r>
              <w:rPr>
                <w:i/>
              </w:rPr>
              <w:t>Paypal</w:t>
            </w:r>
            <w:proofErr w:type="spellEnd"/>
            <w:r>
              <w:rPr>
                <w:i/>
              </w:rPr>
              <w:t xml:space="preserve"> Here for </w:t>
            </w:r>
            <w:proofErr w:type="spellStart"/>
            <w:r>
              <w:rPr>
                <w:i/>
              </w:rPr>
              <w:t>iOS</w:t>
            </w:r>
            <w:proofErr w:type="spellEnd"/>
            <w:r>
              <w:rPr>
                <w:i/>
              </w:rPr>
              <w:t xml:space="preserve"> Developer Guide,</w:t>
            </w:r>
            <w:r>
              <w:t xml:space="preserve"> and reorganized</w:t>
            </w:r>
            <w:r w:rsidR="006E04F7">
              <w:t xml:space="preserve"> following a common </w:t>
            </w:r>
            <w:r w:rsidR="006E04F7" w:rsidRPr="00450D99">
              <w:rPr>
                <w:i/>
              </w:rPr>
              <w:t xml:space="preserve">PayPal Here </w:t>
            </w:r>
            <w:r>
              <w:rPr>
                <w:i/>
              </w:rPr>
              <w:t>Developer</w:t>
            </w:r>
            <w:r w:rsidR="006E04F7" w:rsidRPr="00450D99">
              <w:rPr>
                <w:i/>
              </w:rPr>
              <w:t xml:space="preserve"> Guide</w:t>
            </w:r>
            <w:r w:rsidR="006E04F7">
              <w:t xml:space="preserve"> outline. Minor additions and corrections.</w:t>
            </w:r>
          </w:p>
        </w:tc>
      </w:tr>
      <w:tr w:rsidR="00087A2B" w14:paraId="375060CD" w14:textId="77777777" w:rsidTr="00D604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0945DFD" w14:textId="77777777" w:rsidR="00087A2B" w:rsidRPr="00A40391" w:rsidRDefault="00087A2B" w:rsidP="00A40391">
            <w:pPr>
              <w:pStyle w:val="TableText"/>
            </w:pPr>
            <w:r>
              <w:t>11/14/14</w:t>
            </w:r>
          </w:p>
        </w:tc>
        <w:tc>
          <w:tcPr>
            <w:tcW w:w="7920" w:type="dxa"/>
          </w:tcPr>
          <w:p w14:paraId="66E69789" w14:textId="77777777" w:rsidR="00087A2B" w:rsidRDefault="00087A2B" w:rsidP="00214F96">
            <w:pPr>
              <w:pStyle w:val="TableText"/>
              <w:cnfStyle w:val="000000010000" w:firstRow="0" w:lastRow="0" w:firstColumn="0" w:lastColumn="0" w:oddVBand="0" w:evenVBand="0" w:oddHBand="0" w:evenHBand="1" w:firstRowFirstColumn="0" w:firstRowLastColumn="0" w:lastRowFirstColumn="0" w:lastRowLastColumn="0"/>
            </w:pPr>
            <w:r>
              <w:t xml:space="preserve">Documentation for </w:t>
            </w:r>
            <w:r w:rsidR="002B5921">
              <w:t xml:space="preserve">authorization and capture </w:t>
            </w:r>
            <w:r w:rsidR="00021149">
              <w:t>functionality</w:t>
            </w:r>
            <w:r>
              <w:t>.</w:t>
            </w:r>
          </w:p>
        </w:tc>
      </w:tr>
      <w:tr w:rsidR="00F8220B" w14:paraId="17A79C96" w14:textId="77777777" w:rsidTr="00D60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19E5FE2" w14:textId="77777777" w:rsidR="00F8220B" w:rsidRPr="008E1FBB" w:rsidRDefault="00A40391" w:rsidP="00A40391">
            <w:pPr>
              <w:pStyle w:val="TableText"/>
            </w:pPr>
            <w:r w:rsidRPr="00A40391">
              <w:t>10</w:t>
            </w:r>
            <w:r w:rsidR="00F8220B" w:rsidRPr="00A40391">
              <w:t>/</w:t>
            </w:r>
            <w:r w:rsidRPr="00A40391">
              <w:t>03</w:t>
            </w:r>
            <w:r w:rsidR="00F8220B" w:rsidRPr="00A40391">
              <w:t>/</w:t>
            </w:r>
            <w:r w:rsidR="00F8220B">
              <w:t>14</w:t>
            </w:r>
          </w:p>
        </w:tc>
        <w:tc>
          <w:tcPr>
            <w:tcW w:w="7920" w:type="dxa"/>
          </w:tcPr>
          <w:p w14:paraId="53D1188C" w14:textId="77777777" w:rsidR="00F8220B" w:rsidRDefault="001F758A" w:rsidP="00F8220B">
            <w:pPr>
              <w:pStyle w:val="TableText"/>
              <w:cnfStyle w:val="000000100000" w:firstRow="0" w:lastRow="0" w:firstColumn="0" w:lastColumn="0" w:oddVBand="0" w:evenVBand="0" w:oddHBand="1" w:evenHBand="0" w:firstRowFirstColumn="0" w:firstRowLastColumn="0" w:lastRowFirstColumn="0" w:lastRowLastColumn="0"/>
            </w:pPr>
            <w:r>
              <w:t xml:space="preserve">New document based on </w:t>
            </w:r>
            <w:r>
              <w:rPr>
                <w:i/>
              </w:rPr>
              <w:t>Getting Started Guide ~ PayPal Here Android SDK.</w:t>
            </w:r>
          </w:p>
        </w:tc>
      </w:tr>
    </w:tbl>
    <w:p w14:paraId="142EE549" w14:textId="77777777" w:rsidR="00CD796C" w:rsidRDefault="00CD796C" w:rsidP="0008439E"/>
    <w:p w14:paraId="661EDD3C" w14:textId="77777777" w:rsidR="00B554DB" w:rsidRDefault="00B554DB" w:rsidP="0008439E"/>
    <w:bookmarkStart w:id="0" w:name="_Toc317866819" w:displacedByCustomXml="next"/>
    <w:sdt>
      <w:sdtPr>
        <w:rPr>
          <w:rFonts w:asciiTheme="minorHAnsi" w:hAnsiTheme="minorHAnsi"/>
          <w:color w:val="auto"/>
          <w:sz w:val="20"/>
          <w:lang w:eastAsia="zh-TW"/>
        </w:rPr>
        <w:id w:val="-1401351744"/>
        <w:docPartObj>
          <w:docPartGallery w:val="Table of Contents"/>
          <w:docPartUnique/>
        </w:docPartObj>
      </w:sdtPr>
      <w:sdtEndPr>
        <w:rPr>
          <w:b/>
          <w:bCs/>
          <w:noProof/>
        </w:rPr>
      </w:sdtEndPr>
      <w:sdtContent>
        <w:p w14:paraId="491A3E15" w14:textId="77777777" w:rsidR="00484B67" w:rsidRDefault="00484B67" w:rsidP="00DB1349">
          <w:pPr>
            <w:pStyle w:val="TOCHeading"/>
          </w:pPr>
          <w:r>
            <w:t>Table of Contents</w:t>
          </w:r>
        </w:p>
        <w:p w14:paraId="0ECC8C11" w14:textId="77777777" w:rsidR="003B32D1" w:rsidRDefault="000A2915">
          <w:pPr>
            <w:pStyle w:val="TOC1"/>
            <w:rPr>
              <w:rFonts w:asciiTheme="minorHAnsi" w:hAnsiTheme="minorHAnsi" w:cstheme="minorBidi"/>
              <w:bCs w:val="0"/>
              <w:noProof/>
              <w:sz w:val="22"/>
              <w:szCs w:val="22"/>
              <w:lang w:eastAsia="en-US"/>
            </w:rPr>
          </w:pPr>
          <w:r>
            <w:rPr>
              <w:bCs w:val="0"/>
              <w:iCs/>
            </w:rPr>
            <w:fldChar w:fldCharType="begin"/>
          </w:r>
          <w:r>
            <w:rPr>
              <w:bCs w:val="0"/>
              <w:iCs/>
            </w:rPr>
            <w:instrText xml:space="preserve"> TOC \h \z \u \t "Heading 2,1,Heading 3,2" </w:instrText>
          </w:r>
          <w:r>
            <w:rPr>
              <w:bCs w:val="0"/>
              <w:iCs/>
            </w:rPr>
            <w:fldChar w:fldCharType="separate"/>
          </w:r>
          <w:hyperlink w:anchor="_Toc404251157" w:history="1">
            <w:r w:rsidR="003B32D1" w:rsidRPr="00194DE4">
              <w:rPr>
                <w:rStyle w:val="Hyperlink"/>
                <w:noProof/>
              </w:rPr>
              <w:t>What’s in the SDK</w:t>
            </w:r>
            <w:r w:rsidR="003B32D1">
              <w:rPr>
                <w:noProof/>
                <w:webHidden/>
              </w:rPr>
              <w:tab/>
            </w:r>
            <w:r w:rsidR="003B32D1">
              <w:rPr>
                <w:noProof/>
                <w:webHidden/>
              </w:rPr>
              <w:fldChar w:fldCharType="begin"/>
            </w:r>
            <w:r w:rsidR="003B32D1">
              <w:rPr>
                <w:noProof/>
                <w:webHidden/>
              </w:rPr>
              <w:instrText xml:space="preserve"> PAGEREF _Toc404251157 \h </w:instrText>
            </w:r>
            <w:r w:rsidR="003B32D1">
              <w:rPr>
                <w:noProof/>
                <w:webHidden/>
              </w:rPr>
            </w:r>
            <w:r w:rsidR="003B32D1">
              <w:rPr>
                <w:noProof/>
                <w:webHidden/>
              </w:rPr>
              <w:fldChar w:fldCharType="separate"/>
            </w:r>
            <w:r w:rsidR="003B32D1">
              <w:rPr>
                <w:noProof/>
                <w:webHidden/>
              </w:rPr>
              <w:t>6</w:t>
            </w:r>
            <w:r w:rsidR="003B32D1">
              <w:rPr>
                <w:noProof/>
                <w:webHidden/>
              </w:rPr>
              <w:fldChar w:fldCharType="end"/>
            </w:r>
          </w:hyperlink>
        </w:p>
        <w:p w14:paraId="582612E2" w14:textId="77777777" w:rsidR="003B32D1" w:rsidRDefault="009B572F">
          <w:pPr>
            <w:pStyle w:val="TOC1"/>
            <w:rPr>
              <w:rFonts w:asciiTheme="minorHAnsi" w:hAnsiTheme="minorHAnsi" w:cstheme="minorBidi"/>
              <w:bCs w:val="0"/>
              <w:noProof/>
              <w:sz w:val="22"/>
              <w:szCs w:val="22"/>
              <w:lang w:eastAsia="en-US"/>
            </w:rPr>
          </w:pPr>
          <w:hyperlink w:anchor="_Toc404251158" w:history="1">
            <w:r w:rsidR="003B32D1" w:rsidRPr="00194DE4">
              <w:rPr>
                <w:rStyle w:val="Hyperlink"/>
                <w:noProof/>
              </w:rPr>
              <w:t>Place in PayPal’s family of products</w:t>
            </w:r>
            <w:r w:rsidR="003B32D1">
              <w:rPr>
                <w:noProof/>
                <w:webHidden/>
              </w:rPr>
              <w:tab/>
            </w:r>
            <w:r w:rsidR="003B32D1">
              <w:rPr>
                <w:noProof/>
                <w:webHidden/>
              </w:rPr>
              <w:fldChar w:fldCharType="begin"/>
            </w:r>
            <w:r w:rsidR="003B32D1">
              <w:rPr>
                <w:noProof/>
                <w:webHidden/>
              </w:rPr>
              <w:instrText xml:space="preserve"> PAGEREF _Toc404251158 \h </w:instrText>
            </w:r>
            <w:r w:rsidR="003B32D1">
              <w:rPr>
                <w:noProof/>
                <w:webHidden/>
              </w:rPr>
            </w:r>
            <w:r w:rsidR="003B32D1">
              <w:rPr>
                <w:noProof/>
                <w:webHidden/>
              </w:rPr>
              <w:fldChar w:fldCharType="separate"/>
            </w:r>
            <w:r w:rsidR="003B32D1">
              <w:rPr>
                <w:noProof/>
                <w:webHidden/>
              </w:rPr>
              <w:t>6</w:t>
            </w:r>
            <w:r w:rsidR="003B32D1">
              <w:rPr>
                <w:noProof/>
                <w:webHidden/>
              </w:rPr>
              <w:fldChar w:fldCharType="end"/>
            </w:r>
          </w:hyperlink>
        </w:p>
        <w:p w14:paraId="47AF5679" w14:textId="77777777" w:rsidR="003B32D1" w:rsidRDefault="009B572F">
          <w:pPr>
            <w:pStyle w:val="TOC1"/>
            <w:rPr>
              <w:rFonts w:asciiTheme="minorHAnsi" w:hAnsiTheme="minorHAnsi" w:cstheme="minorBidi"/>
              <w:bCs w:val="0"/>
              <w:noProof/>
              <w:sz w:val="22"/>
              <w:szCs w:val="22"/>
              <w:lang w:eastAsia="en-US"/>
            </w:rPr>
          </w:pPr>
          <w:hyperlink w:anchor="_Toc404251159" w:history="1">
            <w:r w:rsidR="003B32D1" w:rsidRPr="00194DE4">
              <w:rPr>
                <w:rStyle w:val="Hyperlink"/>
                <w:noProof/>
              </w:rPr>
              <w:t>What you’ll need</w:t>
            </w:r>
            <w:r w:rsidR="003B32D1">
              <w:rPr>
                <w:noProof/>
                <w:webHidden/>
              </w:rPr>
              <w:tab/>
            </w:r>
            <w:r w:rsidR="003B32D1">
              <w:rPr>
                <w:noProof/>
                <w:webHidden/>
              </w:rPr>
              <w:fldChar w:fldCharType="begin"/>
            </w:r>
            <w:r w:rsidR="003B32D1">
              <w:rPr>
                <w:noProof/>
                <w:webHidden/>
              </w:rPr>
              <w:instrText xml:space="preserve"> PAGEREF _Toc404251159 \h </w:instrText>
            </w:r>
            <w:r w:rsidR="003B32D1">
              <w:rPr>
                <w:noProof/>
                <w:webHidden/>
              </w:rPr>
            </w:r>
            <w:r w:rsidR="003B32D1">
              <w:rPr>
                <w:noProof/>
                <w:webHidden/>
              </w:rPr>
              <w:fldChar w:fldCharType="separate"/>
            </w:r>
            <w:r w:rsidR="003B32D1">
              <w:rPr>
                <w:noProof/>
                <w:webHidden/>
              </w:rPr>
              <w:t>6</w:t>
            </w:r>
            <w:r w:rsidR="003B32D1">
              <w:rPr>
                <w:noProof/>
                <w:webHidden/>
              </w:rPr>
              <w:fldChar w:fldCharType="end"/>
            </w:r>
          </w:hyperlink>
        </w:p>
        <w:p w14:paraId="2C9528CA" w14:textId="77777777" w:rsidR="003B32D1" w:rsidRDefault="009B572F">
          <w:pPr>
            <w:pStyle w:val="TOC1"/>
            <w:rPr>
              <w:rFonts w:asciiTheme="minorHAnsi" w:hAnsiTheme="minorHAnsi" w:cstheme="minorBidi"/>
              <w:bCs w:val="0"/>
              <w:noProof/>
              <w:sz w:val="22"/>
              <w:szCs w:val="22"/>
              <w:lang w:eastAsia="en-US"/>
            </w:rPr>
          </w:pPr>
          <w:hyperlink w:anchor="_Toc404251160" w:history="1">
            <w:r w:rsidR="003B32D1" w:rsidRPr="00194DE4">
              <w:rPr>
                <w:rStyle w:val="Hyperlink"/>
                <w:noProof/>
              </w:rPr>
              <w:t>The basic workflow</w:t>
            </w:r>
            <w:r w:rsidR="003B32D1">
              <w:rPr>
                <w:noProof/>
                <w:webHidden/>
              </w:rPr>
              <w:tab/>
            </w:r>
            <w:r w:rsidR="003B32D1">
              <w:rPr>
                <w:noProof/>
                <w:webHidden/>
              </w:rPr>
              <w:fldChar w:fldCharType="begin"/>
            </w:r>
            <w:r w:rsidR="003B32D1">
              <w:rPr>
                <w:noProof/>
                <w:webHidden/>
              </w:rPr>
              <w:instrText xml:space="preserve"> PAGEREF _Toc404251160 \h </w:instrText>
            </w:r>
            <w:r w:rsidR="003B32D1">
              <w:rPr>
                <w:noProof/>
                <w:webHidden/>
              </w:rPr>
            </w:r>
            <w:r w:rsidR="003B32D1">
              <w:rPr>
                <w:noProof/>
                <w:webHidden/>
              </w:rPr>
              <w:fldChar w:fldCharType="separate"/>
            </w:r>
            <w:r w:rsidR="003B32D1">
              <w:rPr>
                <w:noProof/>
                <w:webHidden/>
              </w:rPr>
              <w:t>7</w:t>
            </w:r>
            <w:r w:rsidR="003B32D1">
              <w:rPr>
                <w:noProof/>
                <w:webHidden/>
              </w:rPr>
              <w:fldChar w:fldCharType="end"/>
            </w:r>
          </w:hyperlink>
        </w:p>
        <w:p w14:paraId="714A9623" w14:textId="77777777" w:rsidR="003B32D1" w:rsidRDefault="009B572F">
          <w:pPr>
            <w:pStyle w:val="TOC1"/>
            <w:rPr>
              <w:rFonts w:asciiTheme="minorHAnsi" w:hAnsiTheme="minorHAnsi" w:cstheme="minorBidi"/>
              <w:bCs w:val="0"/>
              <w:noProof/>
              <w:sz w:val="22"/>
              <w:szCs w:val="22"/>
              <w:lang w:eastAsia="en-US"/>
            </w:rPr>
          </w:pPr>
          <w:hyperlink w:anchor="_Toc404251161" w:history="1">
            <w:r w:rsidR="003B32D1" w:rsidRPr="00194DE4">
              <w:rPr>
                <w:rStyle w:val="Hyperlink"/>
                <w:noProof/>
              </w:rPr>
              <w:t>Alternative workflows and additional capabilities</w:t>
            </w:r>
            <w:r w:rsidR="003B32D1">
              <w:rPr>
                <w:noProof/>
                <w:webHidden/>
              </w:rPr>
              <w:tab/>
            </w:r>
            <w:r w:rsidR="003B32D1">
              <w:rPr>
                <w:noProof/>
                <w:webHidden/>
              </w:rPr>
              <w:fldChar w:fldCharType="begin"/>
            </w:r>
            <w:r w:rsidR="003B32D1">
              <w:rPr>
                <w:noProof/>
                <w:webHidden/>
              </w:rPr>
              <w:instrText xml:space="preserve"> PAGEREF _Toc404251161 \h </w:instrText>
            </w:r>
            <w:r w:rsidR="003B32D1">
              <w:rPr>
                <w:noProof/>
                <w:webHidden/>
              </w:rPr>
            </w:r>
            <w:r w:rsidR="003B32D1">
              <w:rPr>
                <w:noProof/>
                <w:webHidden/>
              </w:rPr>
              <w:fldChar w:fldCharType="separate"/>
            </w:r>
            <w:r w:rsidR="003B32D1">
              <w:rPr>
                <w:noProof/>
                <w:webHidden/>
              </w:rPr>
              <w:t>7</w:t>
            </w:r>
            <w:r w:rsidR="003B32D1">
              <w:rPr>
                <w:noProof/>
                <w:webHidden/>
              </w:rPr>
              <w:fldChar w:fldCharType="end"/>
            </w:r>
          </w:hyperlink>
        </w:p>
        <w:p w14:paraId="556EA4DD" w14:textId="77777777" w:rsidR="003B32D1" w:rsidRDefault="009B572F">
          <w:pPr>
            <w:pStyle w:val="TOC1"/>
            <w:rPr>
              <w:rFonts w:asciiTheme="minorHAnsi" w:hAnsiTheme="minorHAnsi" w:cstheme="minorBidi"/>
              <w:bCs w:val="0"/>
              <w:noProof/>
              <w:sz w:val="22"/>
              <w:szCs w:val="22"/>
              <w:lang w:eastAsia="en-US"/>
            </w:rPr>
          </w:pPr>
          <w:hyperlink w:anchor="_Toc404251162" w:history="1">
            <w:r w:rsidR="003B32D1" w:rsidRPr="00194DE4">
              <w:rPr>
                <w:rStyle w:val="Hyperlink"/>
                <w:noProof/>
              </w:rPr>
              <w:t>Important classes</w:t>
            </w:r>
            <w:r w:rsidR="003B32D1">
              <w:rPr>
                <w:noProof/>
                <w:webHidden/>
              </w:rPr>
              <w:tab/>
            </w:r>
            <w:r w:rsidR="003B32D1">
              <w:rPr>
                <w:noProof/>
                <w:webHidden/>
              </w:rPr>
              <w:fldChar w:fldCharType="begin"/>
            </w:r>
            <w:r w:rsidR="003B32D1">
              <w:rPr>
                <w:noProof/>
                <w:webHidden/>
              </w:rPr>
              <w:instrText xml:space="preserve"> PAGEREF _Toc404251162 \h </w:instrText>
            </w:r>
            <w:r w:rsidR="003B32D1">
              <w:rPr>
                <w:noProof/>
                <w:webHidden/>
              </w:rPr>
            </w:r>
            <w:r w:rsidR="003B32D1">
              <w:rPr>
                <w:noProof/>
                <w:webHidden/>
              </w:rPr>
              <w:fldChar w:fldCharType="separate"/>
            </w:r>
            <w:r w:rsidR="003B32D1">
              <w:rPr>
                <w:noProof/>
                <w:webHidden/>
              </w:rPr>
              <w:t>8</w:t>
            </w:r>
            <w:r w:rsidR="003B32D1">
              <w:rPr>
                <w:noProof/>
                <w:webHidden/>
              </w:rPr>
              <w:fldChar w:fldCharType="end"/>
            </w:r>
          </w:hyperlink>
        </w:p>
        <w:p w14:paraId="10B79EB6" w14:textId="77777777" w:rsidR="003B32D1" w:rsidRDefault="009B572F">
          <w:pPr>
            <w:pStyle w:val="TOC1"/>
            <w:rPr>
              <w:rFonts w:asciiTheme="minorHAnsi" w:hAnsiTheme="minorHAnsi" w:cstheme="minorBidi"/>
              <w:bCs w:val="0"/>
              <w:noProof/>
              <w:sz w:val="22"/>
              <w:szCs w:val="22"/>
              <w:lang w:eastAsia="en-US"/>
            </w:rPr>
          </w:pPr>
          <w:hyperlink w:anchor="_Toc404251163" w:history="1">
            <w:r w:rsidR="003B32D1" w:rsidRPr="00194DE4">
              <w:rPr>
                <w:rStyle w:val="Hyperlink"/>
                <w:noProof/>
              </w:rPr>
              <w:t>How this guide represents messages</w:t>
            </w:r>
            <w:r w:rsidR="003B32D1">
              <w:rPr>
                <w:noProof/>
                <w:webHidden/>
              </w:rPr>
              <w:tab/>
            </w:r>
            <w:r w:rsidR="003B32D1">
              <w:rPr>
                <w:noProof/>
                <w:webHidden/>
              </w:rPr>
              <w:fldChar w:fldCharType="begin"/>
            </w:r>
            <w:r w:rsidR="003B32D1">
              <w:rPr>
                <w:noProof/>
                <w:webHidden/>
              </w:rPr>
              <w:instrText xml:space="preserve"> PAGEREF _Toc404251163 \h </w:instrText>
            </w:r>
            <w:r w:rsidR="003B32D1">
              <w:rPr>
                <w:noProof/>
                <w:webHidden/>
              </w:rPr>
            </w:r>
            <w:r w:rsidR="003B32D1">
              <w:rPr>
                <w:noProof/>
                <w:webHidden/>
              </w:rPr>
              <w:fldChar w:fldCharType="separate"/>
            </w:r>
            <w:r w:rsidR="003B32D1">
              <w:rPr>
                <w:noProof/>
                <w:webHidden/>
              </w:rPr>
              <w:t>9</w:t>
            </w:r>
            <w:r w:rsidR="003B32D1">
              <w:rPr>
                <w:noProof/>
                <w:webHidden/>
              </w:rPr>
              <w:fldChar w:fldCharType="end"/>
            </w:r>
          </w:hyperlink>
        </w:p>
        <w:p w14:paraId="6F505939" w14:textId="77777777" w:rsidR="003B32D1" w:rsidRDefault="009B572F">
          <w:pPr>
            <w:pStyle w:val="TOC1"/>
            <w:rPr>
              <w:rFonts w:asciiTheme="minorHAnsi" w:hAnsiTheme="minorHAnsi" w:cstheme="minorBidi"/>
              <w:bCs w:val="0"/>
              <w:noProof/>
              <w:sz w:val="22"/>
              <w:szCs w:val="22"/>
              <w:lang w:eastAsia="en-US"/>
            </w:rPr>
          </w:pPr>
          <w:hyperlink w:anchor="_Toc404251164" w:history="1">
            <w:r w:rsidR="003B32D1" w:rsidRPr="00194DE4">
              <w:rPr>
                <w:rStyle w:val="Hyperlink"/>
                <w:noProof/>
              </w:rPr>
              <w:t>Obtaining and Building the SDK</w:t>
            </w:r>
            <w:r w:rsidR="003B32D1">
              <w:rPr>
                <w:noProof/>
                <w:webHidden/>
              </w:rPr>
              <w:tab/>
            </w:r>
            <w:r w:rsidR="003B32D1">
              <w:rPr>
                <w:noProof/>
                <w:webHidden/>
              </w:rPr>
              <w:fldChar w:fldCharType="begin"/>
            </w:r>
            <w:r w:rsidR="003B32D1">
              <w:rPr>
                <w:noProof/>
                <w:webHidden/>
              </w:rPr>
              <w:instrText xml:space="preserve"> PAGEREF _Toc404251164 \h </w:instrText>
            </w:r>
            <w:r w:rsidR="003B32D1">
              <w:rPr>
                <w:noProof/>
                <w:webHidden/>
              </w:rPr>
            </w:r>
            <w:r w:rsidR="003B32D1">
              <w:rPr>
                <w:noProof/>
                <w:webHidden/>
              </w:rPr>
              <w:fldChar w:fldCharType="separate"/>
            </w:r>
            <w:r w:rsidR="003B32D1">
              <w:rPr>
                <w:noProof/>
                <w:webHidden/>
              </w:rPr>
              <w:t>9</w:t>
            </w:r>
            <w:r w:rsidR="003B32D1">
              <w:rPr>
                <w:noProof/>
                <w:webHidden/>
              </w:rPr>
              <w:fldChar w:fldCharType="end"/>
            </w:r>
          </w:hyperlink>
        </w:p>
        <w:p w14:paraId="787BC6E1" w14:textId="77777777" w:rsidR="003B32D1" w:rsidRDefault="009B572F">
          <w:pPr>
            <w:pStyle w:val="TOC1"/>
            <w:rPr>
              <w:rFonts w:asciiTheme="minorHAnsi" w:hAnsiTheme="minorHAnsi" w:cstheme="minorBidi"/>
              <w:bCs w:val="0"/>
              <w:noProof/>
              <w:sz w:val="22"/>
              <w:szCs w:val="22"/>
              <w:lang w:eastAsia="en-US"/>
            </w:rPr>
          </w:pPr>
          <w:hyperlink w:anchor="_Toc404251165" w:history="1">
            <w:r w:rsidR="003B32D1" w:rsidRPr="00194DE4">
              <w:rPr>
                <w:rStyle w:val="Hyperlink"/>
                <w:noProof/>
              </w:rPr>
              <w:t>Authenticating SDK operations</w:t>
            </w:r>
            <w:r w:rsidR="003B32D1">
              <w:rPr>
                <w:noProof/>
                <w:webHidden/>
              </w:rPr>
              <w:tab/>
            </w:r>
            <w:r w:rsidR="003B32D1">
              <w:rPr>
                <w:noProof/>
                <w:webHidden/>
              </w:rPr>
              <w:fldChar w:fldCharType="begin"/>
            </w:r>
            <w:r w:rsidR="003B32D1">
              <w:rPr>
                <w:noProof/>
                <w:webHidden/>
              </w:rPr>
              <w:instrText xml:space="preserve"> PAGEREF _Toc404251165 \h </w:instrText>
            </w:r>
            <w:r w:rsidR="003B32D1">
              <w:rPr>
                <w:noProof/>
                <w:webHidden/>
              </w:rPr>
            </w:r>
            <w:r w:rsidR="003B32D1">
              <w:rPr>
                <w:noProof/>
                <w:webHidden/>
              </w:rPr>
              <w:fldChar w:fldCharType="separate"/>
            </w:r>
            <w:r w:rsidR="003B32D1">
              <w:rPr>
                <w:noProof/>
                <w:webHidden/>
              </w:rPr>
              <w:t>10</w:t>
            </w:r>
            <w:r w:rsidR="003B32D1">
              <w:rPr>
                <w:noProof/>
                <w:webHidden/>
              </w:rPr>
              <w:fldChar w:fldCharType="end"/>
            </w:r>
          </w:hyperlink>
        </w:p>
        <w:p w14:paraId="3F89AA96" w14:textId="77777777" w:rsidR="003B32D1" w:rsidRDefault="009B572F">
          <w:pPr>
            <w:pStyle w:val="TOC2"/>
            <w:tabs>
              <w:tab w:val="right" w:leader="dot" w:pos="9350"/>
            </w:tabs>
            <w:rPr>
              <w:rFonts w:cstheme="minorBidi"/>
              <w:noProof/>
              <w:sz w:val="22"/>
              <w:szCs w:val="22"/>
              <w:lang w:eastAsia="en-US"/>
            </w:rPr>
          </w:pPr>
          <w:hyperlink w:anchor="_Toc404251166" w:history="1">
            <w:r w:rsidR="003B32D1" w:rsidRPr="00194DE4">
              <w:rPr>
                <w:rStyle w:val="Hyperlink"/>
                <w:noProof/>
              </w:rPr>
              <w:t>Best practices for security</w:t>
            </w:r>
            <w:r w:rsidR="003B32D1">
              <w:rPr>
                <w:noProof/>
                <w:webHidden/>
              </w:rPr>
              <w:tab/>
            </w:r>
            <w:r w:rsidR="003B32D1">
              <w:rPr>
                <w:noProof/>
                <w:webHidden/>
              </w:rPr>
              <w:fldChar w:fldCharType="begin"/>
            </w:r>
            <w:r w:rsidR="003B32D1">
              <w:rPr>
                <w:noProof/>
                <w:webHidden/>
              </w:rPr>
              <w:instrText xml:space="preserve"> PAGEREF _Toc404251166 \h </w:instrText>
            </w:r>
            <w:r w:rsidR="003B32D1">
              <w:rPr>
                <w:noProof/>
                <w:webHidden/>
              </w:rPr>
            </w:r>
            <w:r w:rsidR="003B32D1">
              <w:rPr>
                <w:noProof/>
                <w:webHidden/>
              </w:rPr>
              <w:fldChar w:fldCharType="separate"/>
            </w:r>
            <w:r w:rsidR="003B32D1">
              <w:rPr>
                <w:noProof/>
                <w:webHidden/>
              </w:rPr>
              <w:t>11</w:t>
            </w:r>
            <w:r w:rsidR="003B32D1">
              <w:rPr>
                <w:noProof/>
                <w:webHidden/>
              </w:rPr>
              <w:fldChar w:fldCharType="end"/>
            </w:r>
          </w:hyperlink>
        </w:p>
        <w:p w14:paraId="1F621848" w14:textId="77777777" w:rsidR="003B32D1" w:rsidRDefault="009B572F">
          <w:pPr>
            <w:pStyle w:val="TOC1"/>
            <w:rPr>
              <w:rFonts w:asciiTheme="minorHAnsi" w:hAnsiTheme="minorHAnsi" w:cstheme="minorBidi"/>
              <w:bCs w:val="0"/>
              <w:noProof/>
              <w:sz w:val="22"/>
              <w:szCs w:val="22"/>
              <w:lang w:eastAsia="en-US"/>
            </w:rPr>
          </w:pPr>
          <w:hyperlink w:anchor="_Toc404251167" w:history="1">
            <w:r w:rsidR="003B32D1" w:rsidRPr="00194DE4">
              <w:rPr>
                <w:rStyle w:val="Hyperlink"/>
                <w:noProof/>
              </w:rPr>
              <w:t>Developing a back-end server</w:t>
            </w:r>
            <w:r w:rsidR="003B32D1">
              <w:rPr>
                <w:noProof/>
                <w:webHidden/>
              </w:rPr>
              <w:tab/>
            </w:r>
            <w:r w:rsidR="003B32D1">
              <w:rPr>
                <w:noProof/>
                <w:webHidden/>
              </w:rPr>
              <w:fldChar w:fldCharType="begin"/>
            </w:r>
            <w:r w:rsidR="003B32D1">
              <w:rPr>
                <w:noProof/>
                <w:webHidden/>
              </w:rPr>
              <w:instrText xml:space="preserve"> PAGEREF _Toc404251167 \h </w:instrText>
            </w:r>
            <w:r w:rsidR="003B32D1">
              <w:rPr>
                <w:noProof/>
                <w:webHidden/>
              </w:rPr>
            </w:r>
            <w:r w:rsidR="003B32D1">
              <w:rPr>
                <w:noProof/>
                <w:webHidden/>
              </w:rPr>
              <w:fldChar w:fldCharType="separate"/>
            </w:r>
            <w:r w:rsidR="003B32D1">
              <w:rPr>
                <w:noProof/>
                <w:webHidden/>
              </w:rPr>
              <w:t>11</w:t>
            </w:r>
            <w:r w:rsidR="003B32D1">
              <w:rPr>
                <w:noProof/>
                <w:webHidden/>
              </w:rPr>
              <w:fldChar w:fldCharType="end"/>
            </w:r>
          </w:hyperlink>
        </w:p>
        <w:p w14:paraId="114A4931" w14:textId="77777777" w:rsidR="003B32D1" w:rsidRDefault="009B572F">
          <w:pPr>
            <w:pStyle w:val="TOC1"/>
            <w:rPr>
              <w:rFonts w:asciiTheme="minorHAnsi" w:hAnsiTheme="minorHAnsi" w:cstheme="minorBidi"/>
              <w:bCs w:val="0"/>
              <w:noProof/>
              <w:sz w:val="22"/>
              <w:szCs w:val="22"/>
              <w:lang w:eastAsia="en-US"/>
            </w:rPr>
          </w:pPr>
          <w:hyperlink w:anchor="_Toc404251168" w:history="1">
            <w:r w:rsidR="003B32D1" w:rsidRPr="00194DE4">
              <w:rPr>
                <w:rStyle w:val="Hyperlink"/>
                <w:noProof/>
              </w:rPr>
              <w:t>Setting up an app</w:t>
            </w:r>
            <w:r w:rsidR="003B32D1">
              <w:rPr>
                <w:noProof/>
                <w:webHidden/>
              </w:rPr>
              <w:tab/>
            </w:r>
            <w:r w:rsidR="003B32D1">
              <w:rPr>
                <w:noProof/>
                <w:webHidden/>
              </w:rPr>
              <w:fldChar w:fldCharType="begin"/>
            </w:r>
            <w:r w:rsidR="003B32D1">
              <w:rPr>
                <w:noProof/>
                <w:webHidden/>
              </w:rPr>
              <w:instrText xml:space="preserve"> PAGEREF _Toc404251168 \h </w:instrText>
            </w:r>
            <w:r w:rsidR="003B32D1">
              <w:rPr>
                <w:noProof/>
                <w:webHidden/>
              </w:rPr>
            </w:r>
            <w:r w:rsidR="003B32D1">
              <w:rPr>
                <w:noProof/>
                <w:webHidden/>
              </w:rPr>
              <w:fldChar w:fldCharType="separate"/>
            </w:r>
            <w:r w:rsidR="003B32D1">
              <w:rPr>
                <w:noProof/>
                <w:webHidden/>
              </w:rPr>
              <w:t>12</w:t>
            </w:r>
            <w:r w:rsidR="003B32D1">
              <w:rPr>
                <w:noProof/>
                <w:webHidden/>
              </w:rPr>
              <w:fldChar w:fldCharType="end"/>
            </w:r>
          </w:hyperlink>
        </w:p>
        <w:p w14:paraId="69E697C4" w14:textId="77777777" w:rsidR="003B32D1" w:rsidRDefault="009B572F">
          <w:pPr>
            <w:pStyle w:val="TOC2"/>
            <w:tabs>
              <w:tab w:val="right" w:leader="dot" w:pos="9350"/>
            </w:tabs>
            <w:rPr>
              <w:rFonts w:cstheme="minorBidi"/>
              <w:noProof/>
              <w:sz w:val="22"/>
              <w:szCs w:val="22"/>
              <w:lang w:eastAsia="en-US"/>
            </w:rPr>
          </w:pPr>
          <w:hyperlink w:anchor="_Toc404251169" w:history="1">
            <w:r w:rsidR="003B32D1" w:rsidRPr="00194DE4">
              <w:rPr>
                <w:rStyle w:val="Hyperlink"/>
                <w:noProof/>
              </w:rPr>
              <w:t>Initialize the SDK</w:t>
            </w:r>
            <w:r w:rsidR="003B32D1">
              <w:rPr>
                <w:noProof/>
                <w:webHidden/>
              </w:rPr>
              <w:tab/>
            </w:r>
            <w:r w:rsidR="003B32D1">
              <w:rPr>
                <w:noProof/>
                <w:webHidden/>
              </w:rPr>
              <w:fldChar w:fldCharType="begin"/>
            </w:r>
            <w:r w:rsidR="003B32D1">
              <w:rPr>
                <w:noProof/>
                <w:webHidden/>
              </w:rPr>
              <w:instrText xml:space="preserve"> PAGEREF _Toc404251169 \h </w:instrText>
            </w:r>
            <w:r w:rsidR="003B32D1">
              <w:rPr>
                <w:noProof/>
                <w:webHidden/>
              </w:rPr>
            </w:r>
            <w:r w:rsidR="003B32D1">
              <w:rPr>
                <w:noProof/>
                <w:webHidden/>
              </w:rPr>
              <w:fldChar w:fldCharType="separate"/>
            </w:r>
            <w:r w:rsidR="003B32D1">
              <w:rPr>
                <w:noProof/>
                <w:webHidden/>
              </w:rPr>
              <w:t>12</w:t>
            </w:r>
            <w:r w:rsidR="003B32D1">
              <w:rPr>
                <w:noProof/>
                <w:webHidden/>
              </w:rPr>
              <w:fldChar w:fldCharType="end"/>
            </w:r>
          </w:hyperlink>
        </w:p>
        <w:p w14:paraId="4E593888" w14:textId="77777777" w:rsidR="003B32D1" w:rsidRDefault="009B572F">
          <w:pPr>
            <w:pStyle w:val="TOC2"/>
            <w:tabs>
              <w:tab w:val="right" w:leader="dot" w:pos="9350"/>
            </w:tabs>
            <w:rPr>
              <w:rFonts w:cstheme="minorBidi"/>
              <w:noProof/>
              <w:sz w:val="22"/>
              <w:szCs w:val="22"/>
              <w:lang w:eastAsia="en-US"/>
            </w:rPr>
          </w:pPr>
          <w:hyperlink w:anchor="_Toc404251170" w:history="1">
            <w:r w:rsidR="003B32D1" w:rsidRPr="00194DE4">
              <w:rPr>
                <w:rStyle w:val="Hyperlink"/>
                <w:noProof/>
              </w:rPr>
              <w:t>Authenticate the merchant</w:t>
            </w:r>
            <w:r w:rsidR="003B32D1">
              <w:rPr>
                <w:noProof/>
                <w:webHidden/>
              </w:rPr>
              <w:tab/>
            </w:r>
            <w:r w:rsidR="003B32D1">
              <w:rPr>
                <w:noProof/>
                <w:webHidden/>
              </w:rPr>
              <w:fldChar w:fldCharType="begin"/>
            </w:r>
            <w:r w:rsidR="003B32D1">
              <w:rPr>
                <w:noProof/>
                <w:webHidden/>
              </w:rPr>
              <w:instrText xml:space="preserve"> PAGEREF _Toc404251170 \h </w:instrText>
            </w:r>
            <w:r w:rsidR="003B32D1">
              <w:rPr>
                <w:noProof/>
                <w:webHidden/>
              </w:rPr>
            </w:r>
            <w:r w:rsidR="003B32D1">
              <w:rPr>
                <w:noProof/>
                <w:webHidden/>
              </w:rPr>
              <w:fldChar w:fldCharType="separate"/>
            </w:r>
            <w:r w:rsidR="003B32D1">
              <w:rPr>
                <w:noProof/>
                <w:webHidden/>
              </w:rPr>
              <w:t>13</w:t>
            </w:r>
            <w:r w:rsidR="003B32D1">
              <w:rPr>
                <w:noProof/>
                <w:webHidden/>
              </w:rPr>
              <w:fldChar w:fldCharType="end"/>
            </w:r>
          </w:hyperlink>
        </w:p>
        <w:p w14:paraId="4FDA9CB0" w14:textId="77777777" w:rsidR="003B32D1" w:rsidRDefault="009B572F">
          <w:pPr>
            <w:pStyle w:val="TOC2"/>
            <w:tabs>
              <w:tab w:val="right" w:leader="dot" w:pos="9350"/>
            </w:tabs>
            <w:rPr>
              <w:rFonts w:cstheme="minorBidi"/>
              <w:noProof/>
              <w:sz w:val="22"/>
              <w:szCs w:val="22"/>
              <w:lang w:eastAsia="en-US"/>
            </w:rPr>
          </w:pPr>
          <w:hyperlink w:anchor="_Toc404251171" w:history="1">
            <w:r w:rsidR="003B32D1" w:rsidRPr="00194DE4">
              <w:rPr>
                <w:rStyle w:val="Hyperlink"/>
                <w:noProof/>
              </w:rPr>
              <w:t>Set the active merchant</w:t>
            </w:r>
            <w:r w:rsidR="003B32D1">
              <w:rPr>
                <w:noProof/>
                <w:webHidden/>
              </w:rPr>
              <w:tab/>
            </w:r>
            <w:r w:rsidR="003B32D1">
              <w:rPr>
                <w:noProof/>
                <w:webHidden/>
              </w:rPr>
              <w:fldChar w:fldCharType="begin"/>
            </w:r>
            <w:r w:rsidR="003B32D1">
              <w:rPr>
                <w:noProof/>
                <w:webHidden/>
              </w:rPr>
              <w:instrText xml:space="preserve"> PAGEREF _Toc404251171 \h </w:instrText>
            </w:r>
            <w:r w:rsidR="003B32D1">
              <w:rPr>
                <w:noProof/>
                <w:webHidden/>
              </w:rPr>
            </w:r>
            <w:r w:rsidR="003B32D1">
              <w:rPr>
                <w:noProof/>
                <w:webHidden/>
              </w:rPr>
              <w:fldChar w:fldCharType="separate"/>
            </w:r>
            <w:r w:rsidR="003B32D1">
              <w:rPr>
                <w:noProof/>
                <w:webHidden/>
              </w:rPr>
              <w:t>13</w:t>
            </w:r>
            <w:r w:rsidR="003B32D1">
              <w:rPr>
                <w:noProof/>
                <w:webHidden/>
              </w:rPr>
              <w:fldChar w:fldCharType="end"/>
            </w:r>
          </w:hyperlink>
        </w:p>
        <w:p w14:paraId="10B9D944" w14:textId="77777777" w:rsidR="003B32D1" w:rsidRDefault="009B572F">
          <w:pPr>
            <w:pStyle w:val="TOC2"/>
            <w:tabs>
              <w:tab w:val="right" w:leader="dot" w:pos="9350"/>
            </w:tabs>
            <w:rPr>
              <w:rFonts w:cstheme="minorBidi"/>
              <w:noProof/>
              <w:sz w:val="22"/>
              <w:szCs w:val="22"/>
              <w:lang w:eastAsia="en-US"/>
            </w:rPr>
          </w:pPr>
          <w:hyperlink w:anchor="_Toc404251172" w:history="1">
            <w:r w:rsidR="003B32D1" w:rsidRPr="00194DE4">
              <w:rPr>
                <w:rStyle w:val="Hyperlink"/>
                <w:noProof/>
              </w:rPr>
              <w:t>Set the merchant’s location</w:t>
            </w:r>
            <w:r w:rsidR="003B32D1">
              <w:rPr>
                <w:noProof/>
                <w:webHidden/>
              </w:rPr>
              <w:tab/>
            </w:r>
            <w:r w:rsidR="003B32D1">
              <w:rPr>
                <w:noProof/>
                <w:webHidden/>
              </w:rPr>
              <w:fldChar w:fldCharType="begin"/>
            </w:r>
            <w:r w:rsidR="003B32D1">
              <w:rPr>
                <w:noProof/>
                <w:webHidden/>
              </w:rPr>
              <w:instrText xml:space="preserve"> PAGEREF _Toc404251172 \h </w:instrText>
            </w:r>
            <w:r w:rsidR="003B32D1">
              <w:rPr>
                <w:noProof/>
                <w:webHidden/>
              </w:rPr>
            </w:r>
            <w:r w:rsidR="003B32D1">
              <w:rPr>
                <w:noProof/>
                <w:webHidden/>
              </w:rPr>
              <w:fldChar w:fldCharType="separate"/>
            </w:r>
            <w:r w:rsidR="003B32D1">
              <w:rPr>
                <w:noProof/>
                <w:webHidden/>
              </w:rPr>
              <w:t>13</w:t>
            </w:r>
            <w:r w:rsidR="003B32D1">
              <w:rPr>
                <w:noProof/>
                <w:webHidden/>
              </w:rPr>
              <w:fldChar w:fldCharType="end"/>
            </w:r>
          </w:hyperlink>
        </w:p>
        <w:p w14:paraId="44D0CA90" w14:textId="77777777" w:rsidR="003B32D1" w:rsidRDefault="009B572F">
          <w:pPr>
            <w:pStyle w:val="TOC2"/>
            <w:tabs>
              <w:tab w:val="right" w:leader="dot" w:pos="9350"/>
            </w:tabs>
            <w:rPr>
              <w:rFonts w:cstheme="minorBidi"/>
              <w:noProof/>
              <w:sz w:val="22"/>
              <w:szCs w:val="22"/>
              <w:lang w:eastAsia="en-US"/>
            </w:rPr>
          </w:pPr>
          <w:hyperlink w:anchor="_Toc404251173" w:history="1">
            <w:r w:rsidR="003B32D1" w:rsidRPr="00194DE4">
              <w:rPr>
                <w:rStyle w:val="Hyperlink"/>
                <w:noProof/>
              </w:rPr>
              <w:t>Start monitoring the card reader</w:t>
            </w:r>
            <w:r w:rsidR="003B32D1">
              <w:rPr>
                <w:noProof/>
                <w:webHidden/>
              </w:rPr>
              <w:tab/>
            </w:r>
            <w:r w:rsidR="003B32D1">
              <w:rPr>
                <w:noProof/>
                <w:webHidden/>
              </w:rPr>
              <w:fldChar w:fldCharType="begin"/>
            </w:r>
            <w:r w:rsidR="003B32D1">
              <w:rPr>
                <w:noProof/>
                <w:webHidden/>
              </w:rPr>
              <w:instrText xml:space="preserve"> PAGEREF _Toc404251173 \h </w:instrText>
            </w:r>
            <w:r w:rsidR="003B32D1">
              <w:rPr>
                <w:noProof/>
                <w:webHidden/>
              </w:rPr>
            </w:r>
            <w:r w:rsidR="003B32D1">
              <w:rPr>
                <w:noProof/>
                <w:webHidden/>
              </w:rPr>
              <w:fldChar w:fldCharType="separate"/>
            </w:r>
            <w:r w:rsidR="003B32D1">
              <w:rPr>
                <w:noProof/>
                <w:webHidden/>
              </w:rPr>
              <w:t>13</w:t>
            </w:r>
            <w:r w:rsidR="003B32D1">
              <w:rPr>
                <w:noProof/>
                <w:webHidden/>
              </w:rPr>
              <w:fldChar w:fldCharType="end"/>
            </w:r>
          </w:hyperlink>
        </w:p>
        <w:p w14:paraId="18F7CD62" w14:textId="77777777" w:rsidR="003B32D1" w:rsidRDefault="009B572F">
          <w:pPr>
            <w:pStyle w:val="TOC1"/>
            <w:rPr>
              <w:rFonts w:asciiTheme="minorHAnsi" w:hAnsiTheme="minorHAnsi" w:cstheme="minorBidi"/>
              <w:bCs w:val="0"/>
              <w:noProof/>
              <w:sz w:val="22"/>
              <w:szCs w:val="22"/>
              <w:lang w:eastAsia="en-US"/>
            </w:rPr>
          </w:pPr>
          <w:hyperlink w:anchor="_Toc404251174" w:history="1">
            <w:r w:rsidR="003B32D1" w:rsidRPr="00194DE4">
              <w:rPr>
                <w:rStyle w:val="Hyperlink"/>
                <w:noProof/>
              </w:rPr>
              <w:t>Basic workflow for a transaction</w:t>
            </w:r>
            <w:r w:rsidR="003B32D1">
              <w:rPr>
                <w:noProof/>
                <w:webHidden/>
              </w:rPr>
              <w:tab/>
            </w:r>
            <w:r w:rsidR="003B32D1">
              <w:rPr>
                <w:noProof/>
                <w:webHidden/>
              </w:rPr>
              <w:fldChar w:fldCharType="begin"/>
            </w:r>
            <w:r w:rsidR="003B32D1">
              <w:rPr>
                <w:noProof/>
                <w:webHidden/>
              </w:rPr>
              <w:instrText xml:space="preserve"> PAGEREF _Toc404251174 \h </w:instrText>
            </w:r>
            <w:r w:rsidR="003B32D1">
              <w:rPr>
                <w:noProof/>
                <w:webHidden/>
              </w:rPr>
            </w:r>
            <w:r w:rsidR="003B32D1">
              <w:rPr>
                <w:noProof/>
                <w:webHidden/>
              </w:rPr>
              <w:fldChar w:fldCharType="separate"/>
            </w:r>
            <w:r w:rsidR="003B32D1">
              <w:rPr>
                <w:noProof/>
                <w:webHidden/>
              </w:rPr>
              <w:t>13</w:t>
            </w:r>
            <w:r w:rsidR="003B32D1">
              <w:rPr>
                <w:noProof/>
                <w:webHidden/>
              </w:rPr>
              <w:fldChar w:fldCharType="end"/>
            </w:r>
          </w:hyperlink>
        </w:p>
        <w:p w14:paraId="758EDE9F" w14:textId="77777777" w:rsidR="003B32D1" w:rsidRDefault="009B572F">
          <w:pPr>
            <w:pStyle w:val="TOC2"/>
            <w:tabs>
              <w:tab w:val="right" w:leader="dot" w:pos="9350"/>
            </w:tabs>
            <w:rPr>
              <w:rFonts w:cstheme="minorBidi"/>
              <w:noProof/>
              <w:sz w:val="22"/>
              <w:szCs w:val="22"/>
              <w:lang w:eastAsia="en-US"/>
            </w:rPr>
          </w:pPr>
          <w:hyperlink w:anchor="_Toc404251175" w:history="1">
            <w:r w:rsidR="003B32D1" w:rsidRPr="00194DE4">
              <w:rPr>
                <w:rStyle w:val="Hyperlink"/>
                <w:noProof/>
              </w:rPr>
              <w:t>Start an itemized transaction (an invoice)</w:t>
            </w:r>
            <w:r w:rsidR="003B32D1">
              <w:rPr>
                <w:noProof/>
                <w:webHidden/>
              </w:rPr>
              <w:tab/>
            </w:r>
            <w:r w:rsidR="003B32D1">
              <w:rPr>
                <w:noProof/>
                <w:webHidden/>
              </w:rPr>
              <w:fldChar w:fldCharType="begin"/>
            </w:r>
            <w:r w:rsidR="003B32D1">
              <w:rPr>
                <w:noProof/>
                <w:webHidden/>
              </w:rPr>
              <w:instrText xml:space="preserve"> PAGEREF _Toc404251175 \h </w:instrText>
            </w:r>
            <w:r w:rsidR="003B32D1">
              <w:rPr>
                <w:noProof/>
                <w:webHidden/>
              </w:rPr>
            </w:r>
            <w:r w:rsidR="003B32D1">
              <w:rPr>
                <w:noProof/>
                <w:webHidden/>
              </w:rPr>
              <w:fldChar w:fldCharType="separate"/>
            </w:r>
            <w:r w:rsidR="003B32D1">
              <w:rPr>
                <w:noProof/>
                <w:webHidden/>
              </w:rPr>
              <w:t>13</w:t>
            </w:r>
            <w:r w:rsidR="003B32D1">
              <w:rPr>
                <w:noProof/>
                <w:webHidden/>
              </w:rPr>
              <w:fldChar w:fldCharType="end"/>
            </w:r>
          </w:hyperlink>
        </w:p>
        <w:p w14:paraId="04FF788B" w14:textId="77777777" w:rsidR="003B32D1" w:rsidRDefault="009B572F">
          <w:pPr>
            <w:pStyle w:val="TOC2"/>
            <w:tabs>
              <w:tab w:val="right" w:leader="dot" w:pos="9350"/>
            </w:tabs>
            <w:rPr>
              <w:rFonts w:cstheme="minorBidi"/>
              <w:noProof/>
              <w:sz w:val="22"/>
              <w:szCs w:val="22"/>
              <w:lang w:eastAsia="en-US"/>
            </w:rPr>
          </w:pPr>
          <w:hyperlink w:anchor="_Toc404251176" w:history="1">
            <w:r w:rsidR="003B32D1" w:rsidRPr="00194DE4">
              <w:rPr>
                <w:rStyle w:val="Hyperlink"/>
                <w:noProof/>
              </w:rPr>
              <w:t>Add items to the invoice</w:t>
            </w:r>
            <w:r w:rsidR="003B32D1">
              <w:rPr>
                <w:noProof/>
                <w:webHidden/>
              </w:rPr>
              <w:tab/>
            </w:r>
            <w:r w:rsidR="003B32D1">
              <w:rPr>
                <w:noProof/>
                <w:webHidden/>
              </w:rPr>
              <w:fldChar w:fldCharType="begin"/>
            </w:r>
            <w:r w:rsidR="003B32D1">
              <w:rPr>
                <w:noProof/>
                <w:webHidden/>
              </w:rPr>
              <w:instrText xml:space="preserve"> PAGEREF _Toc404251176 \h </w:instrText>
            </w:r>
            <w:r w:rsidR="003B32D1">
              <w:rPr>
                <w:noProof/>
                <w:webHidden/>
              </w:rPr>
            </w:r>
            <w:r w:rsidR="003B32D1">
              <w:rPr>
                <w:noProof/>
                <w:webHidden/>
              </w:rPr>
              <w:fldChar w:fldCharType="separate"/>
            </w:r>
            <w:r w:rsidR="003B32D1">
              <w:rPr>
                <w:noProof/>
                <w:webHidden/>
              </w:rPr>
              <w:t>14</w:t>
            </w:r>
            <w:r w:rsidR="003B32D1">
              <w:rPr>
                <w:noProof/>
                <w:webHidden/>
              </w:rPr>
              <w:fldChar w:fldCharType="end"/>
            </w:r>
          </w:hyperlink>
        </w:p>
        <w:p w14:paraId="57C02CDC" w14:textId="77777777" w:rsidR="003B32D1" w:rsidRDefault="009B572F">
          <w:pPr>
            <w:pStyle w:val="TOC2"/>
            <w:tabs>
              <w:tab w:val="right" w:leader="dot" w:pos="9350"/>
            </w:tabs>
            <w:rPr>
              <w:rFonts w:cstheme="minorBidi"/>
              <w:noProof/>
              <w:sz w:val="22"/>
              <w:szCs w:val="22"/>
              <w:lang w:eastAsia="en-US"/>
            </w:rPr>
          </w:pPr>
          <w:hyperlink w:anchor="_Toc404251177" w:history="1">
            <w:r w:rsidR="003B32D1" w:rsidRPr="00194DE4">
              <w:rPr>
                <w:rStyle w:val="Hyperlink"/>
                <w:noProof/>
              </w:rPr>
              <w:t>Take a payment using a credit card reader</w:t>
            </w:r>
            <w:r w:rsidR="003B32D1">
              <w:rPr>
                <w:noProof/>
                <w:webHidden/>
              </w:rPr>
              <w:tab/>
            </w:r>
            <w:r w:rsidR="003B32D1">
              <w:rPr>
                <w:noProof/>
                <w:webHidden/>
              </w:rPr>
              <w:fldChar w:fldCharType="begin"/>
            </w:r>
            <w:r w:rsidR="003B32D1">
              <w:rPr>
                <w:noProof/>
                <w:webHidden/>
              </w:rPr>
              <w:instrText xml:space="preserve"> PAGEREF _Toc404251177 \h </w:instrText>
            </w:r>
            <w:r w:rsidR="003B32D1">
              <w:rPr>
                <w:noProof/>
                <w:webHidden/>
              </w:rPr>
            </w:r>
            <w:r w:rsidR="003B32D1">
              <w:rPr>
                <w:noProof/>
                <w:webHidden/>
              </w:rPr>
              <w:fldChar w:fldCharType="separate"/>
            </w:r>
            <w:r w:rsidR="003B32D1">
              <w:rPr>
                <w:noProof/>
                <w:webHidden/>
              </w:rPr>
              <w:t>14</w:t>
            </w:r>
            <w:r w:rsidR="003B32D1">
              <w:rPr>
                <w:noProof/>
                <w:webHidden/>
              </w:rPr>
              <w:fldChar w:fldCharType="end"/>
            </w:r>
          </w:hyperlink>
        </w:p>
        <w:p w14:paraId="0285CEE4" w14:textId="77777777" w:rsidR="003B32D1" w:rsidRDefault="009B572F">
          <w:pPr>
            <w:pStyle w:val="TOC2"/>
            <w:tabs>
              <w:tab w:val="right" w:leader="dot" w:pos="9350"/>
            </w:tabs>
            <w:rPr>
              <w:rFonts w:cstheme="minorBidi"/>
              <w:noProof/>
              <w:sz w:val="22"/>
              <w:szCs w:val="22"/>
              <w:lang w:eastAsia="en-US"/>
            </w:rPr>
          </w:pPr>
          <w:hyperlink w:anchor="_Toc404251178" w:history="1">
            <w:r w:rsidR="003B32D1" w:rsidRPr="00194DE4">
              <w:rPr>
                <w:rStyle w:val="Hyperlink"/>
                <w:noProof/>
              </w:rPr>
              <w:t>Finalize a payment with a customer signature</w:t>
            </w:r>
            <w:r w:rsidR="003B32D1">
              <w:rPr>
                <w:noProof/>
                <w:webHidden/>
              </w:rPr>
              <w:tab/>
            </w:r>
            <w:r w:rsidR="003B32D1">
              <w:rPr>
                <w:noProof/>
                <w:webHidden/>
              </w:rPr>
              <w:fldChar w:fldCharType="begin"/>
            </w:r>
            <w:r w:rsidR="003B32D1">
              <w:rPr>
                <w:noProof/>
                <w:webHidden/>
              </w:rPr>
              <w:instrText xml:space="preserve"> PAGEREF _Toc404251178 \h </w:instrText>
            </w:r>
            <w:r w:rsidR="003B32D1">
              <w:rPr>
                <w:noProof/>
                <w:webHidden/>
              </w:rPr>
            </w:r>
            <w:r w:rsidR="003B32D1">
              <w:rPr>
                <w:noProof/>
                <w:webHidden/>
              </w:rPr>
              <w:fldChar w:fldCharType="separate"/>
            </w:r>
            <w:r w:rsidR="003B32D1">
              <w:rPr>
                <w:noProof/>
                <w:webHidden/>
              </w:rPr>
              <w:t>14</w:t>
            </w:r>
            <w:r w:rsidR="003B32D1">
              <w:rPr>
                <w:noProof/>
                <w:webHidden/>
              </w:rPr>
              <w:fldChar w:fldCharType="end"/>
            </w:r>
          </w:hyperlink>
        </w:p>
        <w:p w14:paraId="625EA192" w14:textId="77777777" w:rsidR="003B32D1" w:rsidRDefault="009B572F">
          <w:pPr>
            <w:pStyle w:val="TOC2"/>
            <w:tabs>
              <w:tab w:val="right" w:leader="dot" w:pos="9350"/>
            </w:tabs>
            <w:rPr>
              <w:rFonts w:cstheme="minorBidi"/>
              <w:noProof/>
              <w:sz w:val="22"/>
              <w:szCs w:val="22"/>
              <w:lang w:eastAsia="en-US"/>
            </w:rPr>
          </w:pPr>
          <w:hyperlink w:anchor="_Toc404251179" w:history="1">
            <w:r w:rsidR="003B32D1" w:rsidRPr="00194DE4">
              <w:rPr>
                <w:rStyle w:val="Hyperlink"/>
                <w:noProof/>
              </w:rPr>
              <w:t>Send a receipt</w:t>
            </w:r>
            <w:r w:rsidR="003B32D1">
              <w:rPr>
                <w:noProof/>
                <w:webHidden/>
              </w:rPr>
              <w:tab/>
            </w:r>
            <w:r w:rsidR="003B32D1">
              <w:rPr>
                <w:noProof/>
                <w:webHidden/>
              </w:rPr>
              <w:fldChar w:fldCharType="begin"/>
            </w:r>
            <w:r w:rsidR="003B32D1">
              <w:rPr>
                <w:noProof/>
                <w:webHidden/>
              </w:rPr>
              <w:instrText xml:space="preserve"> PAGEREF _Toc404251179 \h </w:instrText>
            </w:r>
            <w:r w:rsidR="003B32D1">
              <w:rPr>
                <w:noProof/>
                <w:webHidden/>
              </w:rPr>
            </w:r>
            <w:r w:rsidR="003B32D1">
              <w:rPr>
                <w:noProof/>
                <w:webHidden/>
              </w:rPr>
              <w:fldChar w:fldCharType="separate"/>
            </w:r>
            <w:r w:rsidR="003B32D1">
              <w:rPr>
                <w:noProof/>
                <w:webHidden/>
              </w:rPr>
              <w:t>14</w:t>
            </w:r>
            <w:r w:rsidR="003B32D1">
              <w:rPr>
                <w:noProof/>
                <w:webHidden/>
              </w:rPr>
              <w:fldChar w:fldCharType="end"/>
            </w:r>
          </w:hyperlink>
        </w:p>
        <w:p w14:paraId="63694657" w14:textId="77777777" w:rsidR="003B32D1" w:rsidRDefault="009B572F">
          <w:pPr>
            <w:pStyle w:val="TOC1"/>
            <w:rPr>
              <w:rFonts w:asciiTheme="minorHAnsi" w:hAnsiTheme="minorHAnsi" w:cstheme="minorBidi"/>
              <w:bCs w:val="0"/>
              <w:noProof/>
              <w:sz w:val="22"/>
              <w:szCs w:val="22"/>
              <w:lang w:eastAsia="en-US"/>
            </w:rPr>
          </w:pPr>
          <w:hyperlink w:anchor="_Toc404251180" w:history="1">
            <w:r w:rsidR="003B32D1" w:rsidRPr="00194DE4">
              <w:rPr>
                <w:rStyle w:val="Hyperlink"/>
                <w:noProof/>
              </w:rPr>
              <w:t>Variations on the basic workflow</w:t>
            </w:r>
            <w:r w:rsidR="003B32D1">
              <w:rPr>
                <w:noProof/>
                <w:webHidden/>
              </w:rPr>
              <w:tab/>
            </w:r>
            <w:r w:rsidR="003B32D1">
              <w:rPr>
                <w:noProof/>
                <w:webHidden/>
              </w:rPr>
              <w:fldChar w:fldCharType="begin"/>
            </w:r>
            <w:r w:rsidR="003B32D1">
              <w:rPr>
                <w:noProof/>
                <w:webHidden/>
              </w:rPr>
              <w:instrText xml:space="preserve"> PAGEREF _Toc404251180 \h </w:instrText>
            </w:r>
            <w:r w:rsidR="003B32D1">
              <w:rPr>
                <w:noProof/>
                <w:webHidden/>
              </w:rPr>
            </w:r>
            <w:r w:rsidR="003B32D1">
              <w:rPr>
                <w:noProof/>
                <w:webHidden/>
              </w:rPr>
              <w:fldChar w:fldCharType="separate"/>
            </w:r>
            <w:r w:rsidR="003B32D1">
              <w:rPr>
                <w:noProof/>
                <w:webHidden/>
              </w:rPr>
              <w:t>14</w:t>
            </w:r>
            <w:r w:rsidR="003B32D1">
              <w:rPr>
                <w:noProof/>
                <w:webHidden/>
              </w:rPr>
              <w:fldChar w:fldCharType="end"/>
            </w:r>
          </w:hyperlink>
        </w:p>
        <w:p w14:paraId="58BC6274" w14:textId="77777777" w:rsidR="003B32D1" w:rsidRDefault="009B572F">
          <w:pPr>
            <w:pStyle w:val="TOC2"/>
            <w:tabs>
              <w:tab w:val="right" w:leader="dot" w:pos="9350"/>
            </w:tabs>
            <w:rPr>
              <w:rFonts w:cstheme="minorBidi"/>
              <w:noProof/>
              <w:sz w:val="22"/>
              <w:szCs w:val="22"/>
              <w:lang w:eastAsia="en-US"/>
            </w:rPr>
          </w:pPr>
          <w:hyperlink w:anchor="_Toc404251181" w:history="1">
            <w:r w:rsidR="003B32D1" w:rsidRPr="00194DE4">
              <w:rPr>
                <w:rStyle w:val="Hyperlink"/>
                <w:noProof/>
              </w:rPr>
              <w:t>A transaction without an invoice</w:t>
            </w:r>
            <w:r w:rsidR="003B32D1">
              <w:rPr>
                <w:noProof/>
                <w:webHidden/>
              </w:rPr>
              <w:tab/>
            </w:r>
            <w:r w:rsidR="003B32D1">
              <w:rPr>
                <w:noProof/>
                <w:webHidden/>
              </w:rPr>
              <w:fldChar w:fldCharType="begin"/>
            </w:r>
            <w:r w:rsidR="003B32D1">
              <w:rPr>
                <w:noProof/>
                <w:webHidden/>
              </w:rPr>
              <w:instrText xml:space="preserve"> PAGEREF _Toc404251181 \h </w:instrText>
            </w:r>
            <w:r w:rsidR="003B32D1">
              <w:rPr>
                <w:noProof/>
                <w:webHidden/>
              </w:rPr>
            </w:r>
            <w:r w:rsidR="003B32D1">
              <w:rPr>
                <w:noProof/>
                <w:webHidden/>
              </w:rPr>
              <w:fldChar w:fldCharType="separate"/>
            </w:r>
            <w:r w:rsidR="003B32D1">
              <w:rPr>
                <w:noProof/>
                <w:webHidden/>
              </w:rPr>
              <w:t>14</w:t>
            </w:r>
            <w:r w:rsidR="003B32D1">
              <w:rPr>
                <w:noProof/>
                <w:webHidden/>
              </w:rPr>
              <w:fldChar w:fldCharType="end"/>
            </w:r>
          </w:hyperlink>
        </w:p>
        <w:p w14:paraId="4E19D6BA" w14:textId="77777777" w:rsidR="003B32D1" w:rsidRDefault="009B572F">
          <w:pPr>
            <w:pStyle w:val="TOC2"/>
            <w:tabs>
              <w:tab w:val="right" w:leader="dot" w:pos="9350"/>
            </w:tabs>
            <w:rPr>
              <w:rFonts w:cstheme="minorBidi"/>
              <w:noProof/>
              <w:sz w:val="22"/>
              <w:szCs w:val="22"/>
              <w:lang w:eastAsia="en-US"/>
            </w:rPr>
          </w:pPr>
          <w:hyperlink w:anchor="_Toc404251182" w:history="1">
            <w:r w:rsidR="003B32D1" w:rsidRPr="00194DE4">
              <w:rPr>
                <w:rStyle w:val="Hyperlink"/>
                <w:noProof/>
              </w:rPr>
              <w:t>A card not present transaction</w:t>
            </w:r>
            <w:r w:rsidR="003B32D1">
              <w:rPr>
                <w:noProof/>
                <w:webHidden/>
              </w:rPr>
              <w:tab/>
            </w:r>
            <w:r w:rsidR="003B32D1">
              <w:rPr>
                <w:noProof/>
                <w:webHidden/>
              </w:rPr>
              <w:fldChar w:fldCharType="begin"/>
            </w:r>
            <w:r w:rsidR="003B32D1">
              <w:rPr>
                <w:noProof/>
                <w:webHidden/>
              </w:rPr>
              <w:instrText xml:space="preserve"> PAGEREF _Toc404251182 \h </w:instrText>
            </w:r>
            <w:r w:rsidR="003B32D1">
              <w:rPr>
                <w:noProof/>
                <w:webHidden/>
              </w:rPr>
            </w:r>
            <w:r w:rsidR="003B32D1">
              <w:rPr>
                <w:noProof/>
                <w:webHidden/>
              </w:rPr>
              <w:fldChar w:fldCharType="separate"/>
            </w:r>
            <w:r w:rsidR="003B32D1">
              <w:rPr>
                <w:noProof/>
                <w:webHidden/>
              </w:rPr>
              <w:t>14</w:t>
            </w:r>
            <w:r w:rsidR="003B32D1">
              <w:rPr>
                <w:noProof/>
                <w:webHidden/>
              </w:rPr>
              <w:fldChar w:fldCharType="end"/>
            </w:r>
          </w:hyperlink>
        </w:p>
        <w:p w14:paraId="504F8E90" w14:textId="77777777" w:rsidR="003B32D1" w:rsidRDefault="009B572F">
          <w:pPr>
            <w:pStyle w:val="TOC2"/>
            <w:tabs>
              <w:tab w:val="right" w:leader="dot" w:pos="9350"/>
            </w:tabs>
            <w:rPr>
              <w:rFonts w:cstheme="minorBidi"/>
              <w:noProof/>
              <w:sz w:val="22"/>
              <w:szCs w:val="22"/>
              <w:lang w:eastAsia="en-US"/>
            </w:rPr>
          </w:pPr>
          <w:hyperlink w:anchor="_Toc404251183" w:history="1">
            <w:r w:rsidR="003B32D1" w:rsidRPr="00194DE4">
              <w:rPr>
                <w:rStyle w:val="Hyperlink"/>
                <w:noProof/>
              </w:rPr>
              <w:t>A check-in transaction</w:t>
            </w:r>
            <w:r w:rsidR="003B32D1">
              <w:rPr>
                <w:noProof/>
                <w:webHidden/>
              </w:rPr>
              <w:tab/>
            </w:r>
            <w:r w:rsidR="003B32D1">
              <w:rPr>
                <w:noProof/>
                <w:webHidden/>
              </w:rPr>
              <w:fldChar w:fldCharType="begin"/>
            </w:r>
            <w:r w:rsidR="003B32D1">
              <w:rPr>
                <w:noProof/>
                <w:webHidden/>
              </w:rPr>
              <w:instrText xml:space="preserve"> PAGEREF _Toc404251183 \h </w:instrText>
            </w:r>
            <w:r w:rsidR="003B32D1">
              <w:rPr>
                <w:noProof/>
                <w:webHidden/>
              </w:rPr>
            </w:r>
            <w:r w:rsidR="003B32D1">
              <w:rPr>
                <w:noProof/>
                <w:webHidden/>
              </w:rPr>
              <w:fldChar w:fldCharType="separate"/>
            </w:r>
            <w:r w:rsidR="003B32D1">
              <w:rPr>
                <w:noProof/>
                <w:webHidden/>
              </w:rPr>
              <w:t>14</w:t>
            </w:r>
            <w:r w:rsidR="003B32D1">
              <w:rPr>
                <w:noProof/>
                <w:webHidden/>
              </w:rPr>
              <w:fldChar w:fldCharType="end"/>
            </w:r>
          </w:hyperlink>
        </w:p>
        <w:p w14:paraId="171D00DC" w14:textId="77777777" w:rsidR="003B32D1" w:rsidRDefault="009B572F">
          <w:pPr>
            <w:pStyle w:val="TOC2"/>
            <w:tabs>
              <w:tab w:val="right" w:leader="dot" w:pos="9350"/>
            </w:tabs>
            <w:rPr>
              <w:rFonts w:cstheme="minorBidi"/>
              <w:noProof/>
              <w:sz w:val="22"/>
              <w:szCs w:val="22"/>
              <w:lang w:eastAsia="en-US"/>
            </w:rPr>
          </w:pPr>
          <w:hyperlink w:anchor="_Toc404251184" w:history="1">
            <w:r w:rsidR="003B32D1" w:rsidRPr="00194DE4">
              <w:rPr>
                <w:rStyle w:val="Hyperlink"/>
                <w:noProof/>
              </w:rPr>
              <w:t>Authentication and capture</w:t>
            </w:r>
            <w:r w:rsidR="003B32D1">
              <w:rPr>
                <w:noProof/>
                <w:webHidden/>
              </w:rPr>
              <w:tab/>
            </w:r>
            <w:r w:rsidR="003B32D1">
              <w:rPr>
                <w:noProof/>
                <w:webHidden/>
              </w:rPr>
              <w:fldChar w:fldCharType="begin"/>
            </w:r>
            <w:r w:rsidR="003B32D1">
              <w:rPr>
                <w:noProof/>
                <w:webHidden/>
              </w:rPr>
              <w:instrText xml:space="preserve"> PAGEREF _Toc404251184 \h </w:instrText>
            </w:r>
            <w:r w:rsidR="003B32D1">
              <w:rPr>
                <w:noProof/>
                <w:webHidden/>
              </w:rPr>
            </w:r>
            <w:r w:rsidR="003B32D1">
              <w:rPr>
                <w:noProof/>
                <w:webHidden/>
              </w:rPr>
              <w:fldChar w:fldCharType="separate"/>
            </w:r>
            <w:r w:rsidR="003B32D1">
              <w:rPr>
                <w:noProof/>
                <w:webHidden/>
              </w:rPr>
              <w:t>14</w:t>
            </w:r>
            <w:r w:rsidR="003B32D1">
              <w:rPr>
                <w:noProof/>
                <w:webHidden/>
              </w:rPr>
              <w:fldChar w:fldCharType="end"/>
            </w:r>
          </w:hyperlink>
        </w:p>
        <w:p w14:paraId="4EB6A388" w14:textId="77777777" w:rsidR="003B32D1" w:rsidRDefault="009B572F">
          <w:pPr>
            <w:pStyle w:val="TOC1"/>
            <w:rPr>
              <w:rFonts w:asciiTheme="minorHAnsi" w:hAnsiTheme="minorHAnsi" w:cstheme="minorBidi"/>
              <w:bCs w:val="0"/>
              <w:noProof/>
              <w:sz w:val="22"/>
              <w:szCs w:val="22"/>
              <w:lang w:eastAsia="en-US"/>
            </w:rPr>
          </w:pPr>
          <w:hyperlink w:anchor="_Toc404251185" w:history="1">
            <w:r w:rsidR="003B32D1" w:rsidRPr="00194DE4">
              <w:rPr>
                <w:rStyle w:val="Hyperlink"/>
                <w:noProof/>
              </w:rPr>
              <w:t>Additional capabilities</w:t>
            </w:r>
            <w:r w:rsidR="003B32D1">
              <w:rPr>
                <w:noProof/>
                <w:webHidden/>
              </w:rPr>
              <w:tab/>
            </w:r>
            <w:r w:rsidR="003B32D1">
              <w:rPr>
                <w:noProof/>
                <w:webHidden/>
              </w:rPr>
              <w:fldChar w:fldCharType="begin"/>
            </w:r>
            <w:r w:rsidR="003B32D1">
              <w:rPr>
                <w:noProof/>
                <w:webHidden/>
              </w:rPr>
              <w:instrText xml:space="preserve"> PAGEREF _Toc404251185 \h </w:instrText>
            </w:r>
            <w:r w:rsidR="003B32D1">
              <w:rPr>
                <w:noProof/>
                <w:webHidden/>
              </w:rPr>
            </w:r>
            <w:r w:rsidR="003B32D1">
              <w:rPr>
                <w:noProof/>
                <w:webHidden/>
              </w:rPr>
              <w:fldChar w:fldCharType="separate"/>
            </w:r>
            <w:r w:rsidR="003B32D1">
              <w:rPr>
                <w:noProof/>
                <w:webHidden/>
              </w:rPr>
              <w:t>16</w:t>
            </w:r>
            <w:r w:rsidR="003B32D1">
              <w:rPr>
                <w:noProof/>
                <w:webHidden/>
              </w:rPr>
              <w:fldChar w:fldCharType="end"/>
            </w:r>
          </w:hyperlink>
        </w:p>
        <w:p w14:paraId="4FAC674E" w14:textId="77777777" w:rsidR="003B32D1" w:rsidRDefault="009B572F">
          <w:pPr>
            <w:pStyle w:val="TOC2"/>
            <w:tabs>
              <w:tab w:val="right" w:leader="dot" w:pos="9350"/>
            </w:tabs>
            <w:rPr>
              <w:rFonts w:cstheme="minorBidi"/>
              <w:noProof/>
              <w:sz w:val="22"/>
              <w:szCs w:val="22"/>
              <w:lang w:eastAsia="en-US"/>
            </w:rPr>
          </w:pPr>
          <w:hyperlink w:anchor="_Toc404251186" w:history="1">
            <w:r w:rsidR="003B32D1" w:rsidRPr="00194DE4">
              <w:rPr>
                <w:rStyle w:val="Hyperlink"/>
                <w:noProof/>
              </w:rPr>
              <w:t>Refunding a payment</w:t>
            </w:r>
            <w:r w:rsidR="003B32D1">
              <w:rPr>
                <w:noProof/>
                <w:webHidden/>
              </w:rPr>
              <w:tab/>
            </w:r>
            <w:r w:rsidR="003B32D1">
              <w:rPr>
                <w:noProof/>
                <w:webHidden/>
              </w:rPr>
              <w:fldChar w:fldCharType="begin"/>
            </w:r>
            <w:r w:rsidR="003B32D1">
              <w:rPr>
                <w:noProof/>
                <w:webHidden/>
              </w:rPr>
              <w:instrText xml:space="preserve"> PAGEREF _Toc404251186 \h </w:instrText>
            </w:r>
            <w:r w:rsidR="003B32D1">
              <w:rPr>
                <w:noProof/>
                <w:webHidden/>
              </w:rPr>
            </w:r>
            <w:r w:rsidR="003B32D1">
              <w:rPr>
                <w:noProof/>
                <w:webHidden/>
              </w:rPr>
              <w:fldChar w:fldCharType="separate"/>
            </w:r>
            <w:r w:rsidR="003B32D1">
              <w:rPr>
                <w:noProof/>
                <w:webHidden/>
              </w:rPr>
              <w:t>16</w:t>
            </w:r>
            <w:r w:rsidR="003B32D1">
              <w:rPr>
                <w:noProof/>
                <w:webHidden/>
              </w:rPr>
              <w:fldChar w:fldCharType="end"/>
            </w:r>
          </w:hyperlink>
        </w:p>
        <w:p w14:paraId="2403FF71" w14:textId="77777777" w:rsidR="003B32D1" w:rsidRDefault="009B572F">
          <w:pPr>
            <w:pStyle w:val="TOC2"/>
            <w:tabs>
              <w:tab w:val="right" w:leader="dot" w:pos="9350"/>
            </w:tabs>
            <w:rPr>
              <w:rFonts w:cstheme="minorBidi"/>
              <w:noProof/>
              <w:sz w:val="22"/>
              <w:szCs w:val="22"/>
              <w:lang w:eastAsia="en-US"/>
            </w:rPr>
          </w:pPr>
          <w:hyperlink w:anchor="_Toc404251187" w:history="1">
            <w:r w:rsidR="003B32D1" w:rsidRPr="00194DE4">
              <w:rPr>
                <w:rStyle w:val="Hyperlink"/>
                <w:noProof/>
              </w:rPr>
              <w:t>Adding a referrer code (BN code or attribution code)</w:t>
            </w:r>
            <w:r w:rsidR="003B32D1">
              <w:rPr>
                <w:noProof/>
                <w:webHidden/>
              </w:rPr>
              <w:tab/>
            </w:r>
            <w:r w:rsidR="003B32D1">
              <w:rPr>
                <w:noProof/>
                <w:webHidden/>
              </w:rPr>
              <w:fldChar w:fldCharType="begin"/>
            </w:r>
            <w:r w:rsidR="003B32D1">
              <w:rPr>
                <w:noProof/>
                <w:webHidden/>
              </w:rPr>
              <w:instrText xml:space="preserve"> PAGEREF _Toc404251187 \h </w:instrText>
            </w:r>
            <w:r w:rsidR="003B32D1">
              <w:rPr>
                <w:noProof/>
                <w:webHidden/>
              </w:rPr>
            </w:r>
            <w:r w:rsidR="003B32D1">
              <w:rPr>
                <w:noProof/>
                <w:webHidden/>
              </w:rPr>
              <w:fldChar w:fldCharType="separate"/>
            </w:r>
            <w:r w:rsidR="003B32D1">
              <w:rPr>
                <w:noProof/>
                <w:webHidden/>
              </w:rPr>
              <w:t>17</w:t>
            </w:r>
            <w:r w:rsidR="003B32D1">
              <w:rPr>
                <w:noProof/>
                <w:webHidden/>
              </w:rPr>
              <w:fldChar w:fldCharType="end"/>
            </w:r>
          </w:hyperlink>
        </w:p>
        <w:p w14:paraId="486B5F4D" w14:textId="77777777" w:rsidR="003B32D1" w:rsidRDefault="009B572F">
          <w:pPr>
            <w:pStyle w:val="TOC2"/>
            <w:tabs>
              <w:tab w:val="right" w:leader="dot" w:pos="9350"/>
            </w:tabs>
            <w:rPr>
              <w:rFonts w:cstheme="minorBidi"/>
              <w:noProof/>
              <w:sz w:val="22"/>
              <w:szCs w:val="22"/>
              <w:lang w:eastAsia="en-US"/>
            </w:rPr>
          </w:pPr>
          <w:hyperlink w:anchor="_Toc404251188" w:history="1">
            <w:r w:rsidR="003B32D1" w:rsidRPr="00194DE4">
              <w:rPr>
                <w:rStyle w:val="Hyperlink"/>
                <w:noProof/>
              </w:rPr>
              <w:t>Adding a cashier ID</w:t>
            </w:r>
            <w:r w:rsidR="003B32D1">
              <w:rPr>
                <w:noProof/>
                <w:webHidden/>
              </w:rPr>
              <w:tab/>
            </w:r>
            <w:r w:rsidR="003B32D1">
              <w:rPr>
                <w:noProof/>
                <w:webHidden/>
              </w:rPr>
              <w:fldChar w:fldCharType="begin"/>
            </w:r>
            <w:r w:rsidR="003B32D1">
              <w:rPr>
                <w:noProof/>
                <w:webHidden/>
              </w:rPr>
              <w:instrText xml:space="preserve"> PAGEREF _Toc404251188 \h </w:instrText>
            </w:r>
            <w:r w:rsidR="003B32D1">
              <w:rPr>
                <w:noProof/>
                <w:webHidden/>
              </w:rPr>
            </w:r>
            <w:r w:rsidR="003B32D1">
              <w:rPr>
                <w:noProof/>
                <w:webHidden/>
              </w:rPr>
              <w:fldChar w:fldCharType="separate"/>
            </w:r>
            <w:r w:rsidR="003B32D1">
              <w:rPr>
                <w:noProof/>
                <w:webHidden/>
              </w:rPr>
              <w:t>18</w:t>
            </w:r>
            <w:r w:rsidR="003B32D1">
              <w:rPr>
                <w:noProof/>
                <w:webHidden/>
              </w:rPr>
              <w:fldChar w:fldCharType="end"/>
            </w:r>
          </w:hyperlink>
        </w:p>
        <w:p w14:paraId="5A33F13A" w14:textId="77777777" w:rsidR="003B32D1" w:rsidRDefault="009B572F">
          <w:pPr>
            <w:pStyle w:val="TOC2"/>
            <w:tabs>
              <w:tab w:val="right" w:leader="dot" w:pos="9350"/>
            </w:tabs>
            <w:rPr>
              <w:rFonts w:cstheme="minorBidi"/>
              <w:noProof/>
              <w:sz w:val="22"/>
              <w:szCs w:val="22"/>
              <w:lang w:eastAsia="en-US"/>
            </w:rPr>
          </w:pPr>
          <w:hyperlink w:anchor="_Toc404251189" w:history="1">
            <w:r w:rsidR="003B32D1" w:rsidRPr="00194DE4">
              <w:rPr>
                <w:rStyle w:val="Hyperlink"/>
                <w:noProof/>
              </w:rPr>
              <w:t>Making calls directly to the Mobile In-Store Payments API</w:t>
            </w:r>
            <w:r w:rsidR="003B32D1">
              <w:rPr>
                <w:noProof/>
                <w:webHidden/>
              </w:rPr>
              <w:tab/>
            </w:r>
            <w:r w:rsidR="003B32D1">
              <w:rPr>
                <w:noProof/>
                <w:webHidden/>
              </w:rPr>
              <w:fldChar w:fldCharType="begin"/>
            </w:r>
            <w:r w:rsidR="003B32D1">
              <w:rPr>
                <w:noProof/>
                <w:webHidden/>
              </w:rPr>
              <w:instrText xml:space="preserve"> PAGEREF _Toc404251189 \h </w:instrText>
            </w:r>
            <w:r w:rsidR="003B32D1">
              <w:rPr>
                <w:noProof/>
                <w:webHidden/>
              </w:rPr>
            </w:r>
            <w:r w:rsidR="003B32D1">
              <w:rPr>
                <w:noProof/>
                <w:webHidden/>
              </w:rPr>
              <w:fldChar w:fldCharType="separate"/>
            </w:r>
            <w:r w:rsidR="003B32D1">
              <w:rPr>
                <w:noProof/>
                <w:webHidden/>
              </w:rPr>
              <w:t>18</w:t>
            </w:r>
            <w:r w:rsidR="003B32D1">
              <w:rPr>
                <w:noProof/>
                <w:webHidden/>
              </w:rPr>
              <w:fldChar w:fldCharType="end"/>
            </w:r>
          </w:hyperlink>
        </w:p>
        <w:p w14:paraId="15BA1943" w14:textId="77777777" w:rsidR="003B32D1" w:rsidRDefault="009B572F">
          <w:pPr>
            <w:pStyle w:val="TOC1"/>
            <w:rPr>
              <w:rFonts w:asciiTheme="minorHAnsi" w:hAnsiTheme="minorHAnsi" w:cstheme="minorBidi"/>
              <w:bCs w:val="0"/>
              <w:noProof/>
              <w:sz w:val="22"/>
              <w:szCs w:val="22"/>
              <w:lang w:eastAsia="en-US"/>
            </w:rPr>
          </w:pPr>
          <w:hyperlink w:anchor="_Toc404251190" w:history="1">
            <w:r w:rsidR="003B32D1" w:rsidRPr="00194DE4">
              <w:rPr>
                <w:rStyle w:val="Hyperlink"/>
                <w:noProof/>
              </w:rPr>
              <w:t>Handling keyed-in card data</w:t>
            </w:r>
            <w:r w:rsidR="003B32D1">
              <w:rPr>
                <w:noProof/>
                <w:webHidden/>
              </w:rPr>
              <w:tab/>
            </w:r>
            <w:r w:rsidR="003B32D1">
              <w:rPr>
                <w:noProof/>
                <w:webHidden/>
              </w:rPr>
              <w:fldChar w:fldCharType="begin"/>
            </w:r>
            <w:r w:rsidR="003B32D1">
              <w:rPr>
                <w:noProof/>
                <w:webHidden/>
              </w:rPr>
              <w:instrText xml:space="preserve"> PAGEREF _Toc404251190 \h </w:instrText>
            </w:r>
            <w:r w:rsidR="003B32D1">
              <w:rPr>
                <w:noProof/>
                <w:webHidden/>
              </w:rPr>
            </w:r>
            <w:r w:rsidR="003B32D1">
              <w:rPr>
                <w:noProof/>
                <w:webHidden/>
              </w:rPr>
              <w:fldChar w:fldCharType="separate"/>
            </w:r>
            <w:r w:rsidR="003B32D1">
              <w:rPr>
                <w:noProof/>
                <w:webHidden/>
              </w:rPr>
              <w:t>19</w:t>
            </w:r>
            <w:r w:rsidR="003B32D1">
              <w:rPr>
                <w:noProof/>
                <w:webHidden/>
              </w:rPr>
              <w:fldChar w:fldCharType="end"/>
            </w:r>
          </w:hyperlink>
        </w:p>
        <w:p w14:paraId="1F67D4FE" w14:textId="77777777" w:rsidR="003B32D1" w:rsidRDefault="009B572F">
          <w:pPr>
            <w:pStyle w:val="TOC2"/>
            <w:tabs>
              <w:tab w:val="right" w:leader="dot" w:pos="9350"/>
            </w:tabs>
            <w:rPr>
              <w:rFonts w:cstheme="minorBidi"/>
              <w:noProof/>
              <w:sz w:val="22"/>
              <w:szCs w:val="22"/>
              <w:lang w:eastAsia="en-US"/>
            </w:rPr>
          </w:pPr>
          <w:hyperlink w:anchor="_Toc404251191" w:history="1">
            <w:r w:rsidR="003B32D1" w:rsidRPr="00194DE4">
              <w:rPr>
                <w:rStyle w:val="Hyperlink"/>
                <w:noProof/>
              </w:rPr>
              <w:t>Accepting a Signature</w:t>
            </w:r>
            <w:r w:rsidR="003B32D1">
              <w:rPr>
                <w:noProof/>
                <w:webHidden/>
              </w:rPr>
              <w:tab/>
            </w:r>
            <w:r w:rsidR="003B32D1">
              <w:rPr>
                <w:noProof/>
                <w:webHidden/>
              </w:rPr>
              <w:fldChar w:fldCharType="begin"/>
            </w:r>
            <w:r w:rsidR="003B32D1">
              <w:rPr>
                <w:noProof/>
                <w:webHidden/>
              </w:rPr>
              <w:instrText xml:space="preserve"> PAGEREF _Toc404251191 \h </w:instrText>
            </w:r>
            <w:r w:rsidR="003B32D1">
              <w:rPr>
                <w:noProof/>
                <w:webHidden/>
              </w:rPr>
            </w:r>
            <w:r w:rsidR="003B32D1">
              <w:rPr>
                <w:noProof/>
                <w:webHidden/>
              </w:rPr>
              <w:fldChar w:fldCharType="separate"/>
            </w:r>
            <w:r w:rsidR="003B32D1">
              <w:rPr>
                <w:noProof/>
                <w:webHidden/>
              </w:rPr>
              <w:t>20</w:t>
            </w:r>
            <w:r w:rsidR="003B32D1">
              <w:rPr>
                <w:noProof/>
                <w:webHidden/>
              </w:rPr>
              <w:fldChar w:fldCharType="end"/>
            </w:r>
          </w:hyperlink>
        </w:p>
        <w:p w14:paraId="6D62C9D8" w14:textId="77777777" w:rsidR="003B32D1" w:rsidRDefault="009B572F">
          <w:pPr>
            <w:pStyle w:val="TOC2"/>
            <w:tabs>
              <w:tab w:val="right" w:leader="dot" w:pos="9350"/>
            </w:tabs>
            <w:rPr>
              <w:rFonts w:cstheme="minorBidi"/>
              <w:noProof/>
              <w:sz w:val="22"/>
              <w:szCs w:val="22"/>
              <w:lang w:eastAsia="en-US"/>
            </w:rPr>
          </w:pPr>
          <w:hyperlink w:anchor="_Toc404251192" w:history="1">
            <w:r w:rsidR="003B32D1" w:rsidRPr="00194DE4">
              <w:rPr>
                <w:rStyle w:val="Hyperlink"/>
                <w:noProof/>
              </w:rPr>
              <w:t>Detailed Communication with a Credit Card Reader</w:t>
            </w:r>
            <w:r w:rsidR="003B32D1">
              <w:rPr>
                <w:noProof/>
                <w:webHidden/>
              </w:rPr>
              <w:tab/>
            </w:r>
            <w:r w:rsidR="003B32D1">
              <w:rPr>
                <w:noProof/>
                <w:webHidden/>
              </w:rPr>
              <w:fldChar w:fldCharType="begin"/>
            </w:r>
            <w:r w:rsidR="003B32D1">
              <w:rPr>
                <w:noProof/>
                <w:webHidden/>
              </w:rPr>
              <w:instrText xml:space="preserve"> PAGEREF _Toc404251192 \h </w:instrText>
            </w:r>
            <w:r w:rsidR="003B32D1">
              <w:rPr>
                <w:noProof/>
                <w:webHidden/>
              </w:rPr>
            </w:r>
            <w:r w:rsidR="003B32D1">
              <w:rPr>
                <w:noProof/>
                <w:webHidden/>
              </w:rPr>
              <w:fldChar w:fldCharType="separate"/>
            </w:r>
            <w:r w:rsidR="003B32D1">
              <w:rPr>
                <w:noProof/>
                <w:webHidden/>
              </w:rPr>
              <w:t>20</w:t>
            </w:r>
            <w:r w:rsidR="003B32D1">
              <w:rPr>
                <w:noProof/>
                <w:webHidden/>
              </w:rPr>
              <w:fldChar w:fldCharType="end"/>
            </w:r>
          </w:hyperlink>
        </w:p>
        <w:p w14:paraId="01E65ECE" w14:textId="77777777" w:rsidR="003B32D1" w:rsidRDefault="009B572F">
          <w:pPr>
            <w:pStyle w:val="TOC1"/>
            <w:rPr>
              <w:rFonts w:asciiTheme="minorHAnsi" w:hAnsiTheme="minorHAnsi" w:cstheme="minorBidi"/>
              <w:bCs w:val="0"/>
              <w:noProof/>
              <w:sz w:val="22"/>
              <w:szCs w:val="22"/>
              <w:lang w:eastAsia="en-US"/>
            </w:rPr>
          </w:pPr>
          <w:hyperlink w:anchor="_Toc404251193" w:history="1">
            <w:r w:rsidR="003B32D1" w:rsidRPr="00194DE4">
              <w:rPr>
                <w:rStyle w:val="Hyperlink"/>
                <w:noProof/>
              </w:rPr>
              <w:t>Location data</w:t>
            </w:r>
            <w:r w:rsidR="003B32D1">
              <w:rPr>
                <w:noProof/>
                <w:webHidden/>
              </w:rPr>
              <w:tab/>
            </w:r>
            <w:r w:rsidR="003B32D1">
              <w:rPr>
                <w:noProof/>
                <w:webHidden/>
              </w:rPr>
              <w:fldChar w:fldCharType="begin"/>
            </w:r>
            <w:r w:rsidR="003B32D1">
              <w:rPr>
                <w:noProof/>
                <w:webHidden/>
              </w:rPr>
              <w:instrText xml:space="preserve"> PAGEREF _Toc404251193 \h </w:instrText>
            </w:r>
            <w:r w:rsidR="003B32D1">
              <w:rPr>
                <w:noProof/>
                <w:webHidden/>
              </w:rPr>
            </w:r>
            <w:r w:rsidR="003B32D1">
              <w:rPr>
                <w:noProof/>
                <w:webHidden/>
              </w:rPr>
              <w:fldChar w:fldCharType="separate"/>
            </w:r>
            <w:r w:rsidR="003B32D1">
              <w:rPr>
                <w:noProof/>
                <w:webHidden/>
              </w:rPr>
              <w:t>23</w:t>
            </w:r>
            <w:r w:rsidR="003B32D1">
              <w:rPr>
                <w:noProof/>
                <w:webHidden/>
              </w:rPr>
              <w:fldChar w:fldCharType="end"/>
            </w:r>
          </w:hyperlink>
        </w:p>
        <w:p w14:paraId="7DCFB7B5" w14:textId="77777777" w:rsidR="003B32D1" w:rsidRDefault="009B572F">
          <w:pPr>
            <w:pStyle w:val="TOC1"/>
            <w:rPr>
              <w:rFonts w:asciiTheme="minorHAnsi" w:hAnsiTheme="minorHAnsi" w:cstheme="minorBidi"/>
              <w:bCs w:val="0"/>
              <w:noProof/>
              <w:sz w:val="22"/>
              <w:szCs w:val="22"/>
              <w:lang w:eastAsia="en-US"/>
            </w:rPr>
          </w:pPr>
          <w:hyperlink w:anchor="_Toc404251194" w:history="1">
            <w:r w:rsidR="003B32D1" w:rsidRPr="00194DE4">
              <w:rPr>
                <w:rStyle w:val="Hyperlink"/>
                <w:noProof/>
              </w:rPr>
              <w:t>Tab data</w:t>
            </w:r>
            <w:r w:rsidR="003B32D1">
              <w:rPr>
                <w:noProof/>
                <w:webHidden/>
              </w:rPr>
              <w:tab/>
            </w:r>
            <w:r w:rsidR="003B32D1">
              <w:rPr>
                <w:noProof/>
                <w:webHidden/>
              </w:rPr>
              <w:fldChar w:fldCharType="begin"/>
            </w:r>
            <w:r w:rsidR="003B32D1">
              <w:rPr>
                <w:noProof/>
                <w:webHidden/>
              </w:rPr>
              <w:instrText xml:space="preserve"> PAGEREF _Toc404251194 \h </w:instrText>
            </w:r>
            <w:r w:rsidR="003B32D1">
              <w:rPr>
                <w:noProof/>
                <w:webHidden/>
              </w:rPr>
            </w:r>
            <w:r w:rsidR="003B32D1">
              <w:rPr>
                <w:noProof/>
                <w:webHidden/>
              </w:rPr>
              <w:fldChar w:fldCharType="separate"/>
            </w:r>
            <w:r w:rsidR="003B32D1">
              <w:rPr>
                <w:noProof/>
                <w:webHidden/>
              </w:rPr>
              <w:t>24</w:t>
            </w:r>
            <w:r w:rsidR="003B32D1">
              <w:rPr>
                <w:noProof/>
                <w:webHidden/>
              </w:rPr>
              <w:fldChar w:fldCharType="end"/>
            </w:r>
          </w:hyperlink>
        </w:p>
        <w:p w14:paraId="24C7A7C6" w14:textId="77777777" w:rsidR="003B32D1" w:rsidRDefault="009B572F">
          <w:pPr>
            <w:pStyle w:val="TOC2"/>
            <w:tabs>
              <w:tab w:val="right" w:leader="dot" w:pos="9350"/>
            </w:tabs>
            <w:rPr>
              <w:rFonts w:cstheme="minorBidi"/>
              <w:noProof/>
              <w:sz w:val="22"/>
              <w:szCs w:val="22"/>
              <w:lang w:eastAsia="en-US"/>
            </w:rPr>
          </w:pPr>
          <w:hyperlink w:anchor="_Toc404251195" w:history="1">
            <w:r w:rsidR="003B32D1" w:rsidRPr="00194DE4">
              <w:rPr>
                <w:rStyle w:val="Hyperlink"/>
                <w:noProof/>
              </w:rPr>
              <w:t xml:space="preserve">The </w:t>
            </w:r>
            <w:r w:rsidR="003B32D1" w:rsidRPr="00194DE4">
              <w:rPr>
                <w:rStyle w:val="Hyperlink"/>
                <w:rFonts w:ascii="Courier New" w:hAnsi="Courier New"/>
                <w:noProof/>
              </w:rPr>
              <w:t>domain</w:t>
            </w:r>
            <w:r w:rsidR="003B32D1" w:rsidRPr="00194DE4">
              <w:rPr>
                <w:rStyle w:val="Hyperlink"/>
                <w:noProof/>
              </w:rPr>
              <w:t xml:space="preserve"> property</w:t>
            </w:r>
            <w:r w:rsidR="003B32D1">
              <w:rPr>
                <w:noProof/>
                <w:webHidden/>
              </w:rPr>
              <w:tab/>
            </w:r>
            <w:r w:rsidR="003B32D1">
              <w:rPr>
                <w:noProof/>
                <w:webHidden/>
              </w:rPr>
              <w:fldChar w:fldCharType="begin"/>
            </w:r>
            <w:r w:rsidR="003B32D1">
              <w:rPr>
                <w:noProof/>
                <w:webHidden/>
              </w:rPr>
              <w:instrText xml:space="preserve"> PAGEREF _Toc404251195 \h </w:instrText>
            </w:r>
            <w:r w:rsidR="003B32D1">
              <w:rPr>
                <w:noProof/>
                <w:webHidden/>
              </w:rPr>
            </w:r>
            <w:r w:rsidR="003B32D1">
              <w:rPr>
                <w:noProof/>
                <w:webHidden/>
              </w:rPr>
              <w:fldChar w:fldCharType="separate"/>
            </w:r>
            <w:r w:rsidR="003B32D1">
              <w:rPr>
                <w:noProof/>
                <w:webHidden/>
              </w:rPr>
              <w:t>28</w:t>
            </w:r>
            <w:r w:rsidR="003B32D1">
              <w:rPr>
                <w:noProof/>
                <w:webHidden/>
              </w:rPr>
              <w:fldChar w:fldCharType="end"/>
            </w:r>
          </w:hyperlink>
        </w:p>
        <w:p w14:paraId="1A7C1BA4" w14:textId="77777777" w:rsidR="003B32D1" w:rsidRDefault="009B572F">
          <w:pPr>
            <w:pStyle w:val="TOC2"/>
            <w:tabs>
              <w:tab w:val="right" w:leader="dot" w:pos="9350"/>
            </w:tabs>
            <w:rPr>
              <w:rFonts w:cstheme="minorBidi"/>
              <w:noProof/>
              <w:sz w:val="22"/>
              <w:szCs w:val="22"/>
              <w:lang w:eastAsia="en-US"/>
            </w:rPr>
          </w:pPr>
          <w:hyperlink w:anchor="_Toc404251196" w:history="1">
            <w:r w:rsidR="003B32D1" w:rsidRPr="00194DE4">
              <w:rPr>
                <w:rStyle w:val="Hyperlink"/>
                <w:noProof/>
              </w:rPr>
              <w:t xml:space="preserve">The </w:t>
            </w:r>
            <w:r w:rsidR="003B32D1" w:rsidRPr="00194DE4">
              <w:rPr>
                <w:rStyle w:val="Hyperlink"/>
                <w:rFonts w:ascii="Courier New" w:hAnsi="Courier New"/>
                <w:noProof/>
              </w:rPr>
              <w:t>code</w:t>
            </w:r>
            <w:r w:rsidR="003B32D1" w:rsidRPr="00194DE4">
              <w:rPr>
                <w:rStyle w:val="Hyperlink"/>
                <w:noProof/>
              </w:rPr>
              <w:t xml:space="preserve"> property</w:t>
            </w:r>
            <w:r w:rsidR="003B32D1">
              <w:rPr>
                <w:noProof/>
                <w:webHidden/>
              </w:rPr>
              <w:tab/>
            </w:r>
            <w:r w:rsidR="003B32D1">
              <w:rPr>
                <w:noProof/>
                <w:webHidden/>
              </w:rPr>
              <w:fldChar w:fldCharType="begin"/>
            </w:r>
            <w:r w:rsidR="003B32D1">
              <w:rPr>
                <w:noProof/>
                <w:webHidden/>
              </w:rPr>
              <w:instrText xml:space="preserve"> PAGEREF _Toc404251196 \h </w:instrText>
            </w:r>
            <w:r w:rsidR="003B32D1">
              <w:rPr>
                <w:noProof/>
                <w:webHidden/>
              </w:rPr>
            </w:r>
            <w:r w:rsidR="003B32D1">
              <w:rPr>
                <w:noProof/>
                <w:webHidden/>
              </w:rPr>
              <w:fldChar w:fldCharType="separate"/>
            </w:r>
            <w:r w:rsidR="003B32D1">
              <w:rPr>
                <w:noProof/>
                <w:webHidden/>
              </w:rPr>
              <w:t>29</w:t>
            </w:r>
            <w:r w:rsidR="003B32D1">
              <w:rPr>
                <w:noProof/>
                <w:webHidden/>
              </w:rPr>
              <w:fldChar w:fldCharType="end"/>
            </w:r>
          </w:hyperlink>
        </w:p>
        <w:p w14:paraId="263D2BB6" w14:textId="77777777" w:rsidR="003B32D1" w:rsidRDefault="009B572F">
          <w:pPr>
            <w:pStyle w:val="TOC2"/>
            <w:tabs>
              <w:tab w:val="right" w:leader="dot" w:pos="9350"/>
            </w:tabs>
            <w:rPr>
              <w:rFonts w:cstheme="minorBidi"/>
              <w:noProof/>
              <w:sz w:val="22"/>
              <w:szCs w:val="22"/>
              <w:lang w:eastAsia="en-US"/>
            </w:rPr>
          </w:pPr>
          <w:hyperlink w:anchor="_Toc404251197" w:history="1">
            <w:r w:rsidR="003B32D1" w:rsidRPr="00194DE4">
              <w:rPr>
                <w:rStyle w:val="Hyperlink"/>
                <w:noProof/>
              </w:rPr>
              <w:t xml:space="preserve">The </w:t>
            </w:r>
            <w:r w:rsidR="003B32D1" w:rsidRPr="00194DE4">
              <w:rPr>
                <w:rStyle w:val="Hyperlink"/>
                <w:rFonts w:ascii="Courier New" w:hAnsi="Courier New"/>
                <w:noProof/>
              </w:rPr>
              <w:t>apiMessage</w:t>
            </w:r>
            <w:r w:rsidR="003B32D1" w:rsidRPr="00194DE4">
              <w:rPr>
                <w:rStyle w:val="Hyperlink"/>
                <w:noProof/>
              </w:rPr>
              <w:t xml:space="preserve"> property</w:t>
            </w:r>
            <w:r w:rsidR="003B32D1">
              <w:rPr>
                <w:noProof/>
                <w:webHidden/>
              </w:rPr>
              <w:tab/>
            </w:r>
            <w:r w:rsidR="003B32D1">
              <w:rPr>
                <w:noProof/>
                <w:webHidden/>
              </w:rPr>
              <w:fldChar w:fldCharType="begin"/>
            </w:r>
            <w:r w:rsidR="003B32D1">
              <w:rPr>
                <w:noProof/>
                <w:webHidden/>
              </w:rPr>
              <w:instrText xml:space="preserve"> PAGEREF _Toc404251197 \h </w:instrText>
            </w:r>
            <w:r w:rsidR="003B32D1">
              <w:rPr>
                <w:noProof/>
                <w:webHidden/>
              </w:rPr>
            </w:r>
            <w:r w:rsidR="003B32D1">
              <w:rPr>
                <w:noProof/>
                <w:webHidden/>
              </w:rPr>
              <w:fldChar w:fldCharType="separate"/>
            </w:r>
            <w:r w:rsidR="003B32D1">
              <w:rPr>
                <w:noProof/>
                <w:webHidden/>
              </w:rPr>
              <w:t>29</w:t>
            </w:r>
            <w:r w:rsidR="003B32D1">
              <w:rPr>
                <w:noProof/>
                <w:webHidden/>
              </w:rPr>
              <w:fldChar w:fldCharType="end"/>
            </w:r>
          </w:hyperlink>
        </w:p>
        <w:p w14:paraId="13C2A363" w14:textId="77777777" w:rsidR="003B32D1" w:rsidRDefault="009B572F">
          <w:pPr>
            <w:pStyle w:val="TOC2"/>
            <w:tabs>
              <w:tab w:val="right" w:leader="dot" w:pos="9350"/>
            </w:tabs>
            <w:rPr>
              <w:rFonts w:cstheme="minorBidi"/>
              <w:noProof/>
              <w:sz w:val="22"/>
              <w:szCs w:val="22"/>
              <w:lang w:eastAsia="en-US"/>
            </w:rPr>
          </w:pPr>
          <w:hyperlink w:anchor="_Toc404251198" w:history="1">
            <w:r w:rsidR="003B32D1" w:rsidRPr="00194DE4">
              <w:rPr>
                <w:rStyle w:val="Hyperlink"/>
                <w:noProof/>
              </w:rPr>
              <w:t xml:space="preserve">The </w:t>
            </w:r>
            <w:r w:rsidR="003B32D1" w:rsidRPr="00194DE4">
              <w:rPr>
                <w:rStyle w:val="Hyperlink"/>
                <w:rFonts w:ascii="Courier New" w:hAnsi="Courier New"/>
                <w:noProof/>
              </w:rPr>
              <w:t>devMessage</w:t>
            </w:r>
            <w:r w:rsidR="003B32D1" w:rsidRPr="00194DE4">
              <w:rPr>
                <w:rStyle w:val="Hyperlink"/>
                <w:noProof/>
              </w:rPr>
              <w:t xml:space="preserve"> property</w:t>
            </w:r>
            <w:r w:rsidR="003B32D1">
              <w:rPr>
                <w:noProof/>
                <w:webHidden/>
              </w:rPr>
              <w:tab/>
            </w:r>
            <w:r w:rsidR="003B32D1">
              <w:rPr>
                <w:noProof/>
                <w:webHidden/>
              </w:rPr>
              <w:fldChar w:fldCharType="begin"/>
            </w:r>
            <w:r w:rsidR="003B32D1">
              <w:rPr>
                <w:noProof/>
                <w:webHidden/>
              </w:rPr>
              <w:instrText xml:space="preserve"> PAGEREF _Toc404251198 \h </w:instrText>
            </w:r>
            <w:r w:rsidR="003B32D1">
              <w:rPr>
                <w:noProof/>
                <w:webHidden/>
              </w:rPr>
            </w:r>
            <w:r w:rsidR="003B32D1">
              <w:rPr>
                <w:noProof/>
                <w:webHidden/>
              </w:rPr>
              <w:fldChar w:fldCharType="separate"/>
            </w:r>
            <w:r w:rsidR="003B32D1">
              <w:rPr>
                <w:noProof/>
                <w:webHidden/>
              </w:rPr>
              <w:t>29</w:t>
            </w:r>
            <w:r w:rsidR="003B32D1">
              <w:rPr>
                <w:noProof/>
                <w:webHidden/>
              </w:rPr>
              <w:fldChar w:fldCharType="end"/>
            </w:r>
          </w:hyperlink>
        </w:p>
        <w:p w14:paraId="2D02BE45" w14:textId="77777777" w:rsidR="003B32D1" w:rsidRDefault="009B572F">
          <w:pPr>
            <w:pStyle w:val="TOC2"/>
            <w:tabs>
              <w:tab w:val="right" w:leader="dot" w:pos="9350"/>
            </w:tabs>
            <w:rPr>
              <w:rFonts w:cstheme="minorBidi"/>
              <w:noProof/>
              <w:sz w:val="22"/>
              <w:szCs w:val="22"/>
              <w:lang w:eastAsia="en-US"/>
            </w:rPr>
          </w:pPr>
          <w:hyperlink w:anchor="_Toc404251199" w:history="1">
            <w:r w:rsidR="003B32D1" w:rsidRPr="00194DE4">
              <w:rPr>
                <w:rStyle w:val="Hyperlink"/>
                <w:noProof/>
              </w:rPr>
              <w:t>How to process errors</w:t>
            </w:r>
            <w:r w:rsidR="003B32D1">
              <w:rPr>
                <w:noProof/>
                <w:webHidden/>
              </w:rPr>
              <w:tab/>
            </w:r>
            <w:r w:rsidR="003B32D1">
              <w:rPr>
                <w:noProof/>
                <w:webHidden/>
              </w:rPr>
              <w:fldChar w:fldCharType="begin"/>
            </w:r>
            <w:r w:rsidR="003B32D1">
              <w:rPr>
                <w:noProof/>
                <w:webHidden/>
              </w:rPr>
              <w:instrText xml:space="preserve"> PAGEREF _Toc404251199 \h </w:instrText>
            </w:r>
            <w:r w:rsidR="003B32D1">
              <w:rPr>
                <w:noProof/>
                <w:webHidden/>
              </w:rPr>
            </w:r>
            <w:r w:rsidR="003B32D1">
              <w:rPr>
                <w:noProof/>
                <w:webHidden/>
              </w:rPr>
              <w:fldChar w:fldCharType="separate"/>
            </w:r>
            <w:r w:rsidR="003B32D1">
              <w:rPr>
                <w:noProof/>
                <w:webHidden/>
              </w:rPr>
              <w:t>30</w:t>
            </w:r>
            <w:r w:rsidR="003B32D1">
              <w:rPr>
                <w:noProof/>
                <w:webHidden/>
              </w:rPr>
              <w:fldChar w:fldCharType="end"/>
            </w:r>
          </w:hyperlink>
        </w:p>
        <w:p w14:paraId="5D4A2479" w14:textId="77777777" w:rsidR="003B32D1" w:rsidRDefault="009B572F">
          <w:pPr>
            <w:pStyle w:val="TOC1"/>
            <w:rPr>
              <w:rFonts w:asciiTheme="minorHAnsi" w:hAnsiTheme="minorHAnsi" w:cstheme="minorBidi"/>
              <w:bCs w:val="0"/>
              <w:noProof/>
              <w:sz w:val="22"/>
              <w:szCs w:val="22"/>
              <w:lang w:eastAsia="en-US"/>
            </w:rPr>
          </w:pPr>
          <w:hyperlink w:anchor="_Toc404251200" w:history="1">
            <w:r w:rsidR="003B32D1" w:rsidRPr="00194DE4">
              <w:rPr>
                <w:rStyle w:val="Hyperlink"/>
                <w:noProof/>
              </w:rPr>
              <w:t>Functionality of SDKSampleApp</w:t>
            </w:r>
            <w:r w:rsidR="003B32D1">
              <w:rPr>
                <w:noProof/>
                <w:webHidden/>
              </w:rPr>
              <w:tab/>
            </w:r>
            <w:r w:rsidR="003B32D1">
              <w:rPr>
                <w:noProof/>
                <w:webHidden/>
              </w:rPr>
              <w:fldChar w:fldCharType="begin"/>
            </w:r>
            <w:r w:rsidR="003B32D1">
              <w:rPr>
                <w:noProof/>
                <w:webHidden/>
              </w:rPr>
              <w:instrText xml:space="preserve"> PAGEREF _Toc404251200 \h </w:instrText>
            </w:r>
            <w:r w:rsidR="003B32D1">
              <w:rPr>
                <w:noProof/>
                <w:webHidden/>
              </w:rPr>
            </w:r>
            <w:r w:rsidR="003B32D1">
              <w:rPr>
                <w:noProof/>
                <w:webHidden/>
              </w:rPr>
              <w:fldChar w:fldCharType="separate"/>
            </w:r>
            <w:r w:rsidR="003B32D1">
              <w:rPr>
                <w:noProof/>
                <w:webHidden/>
              </w:rPr>
              <w:t>31</w:t>
            </w:r>
            <w:r w:rsidR="003B32D1">
              <w:rPr>
                <w:noProof/>
                <w:webHidden/>
              </w:rPr>
              <w:fldChar w:fldCharType="end"/>
            </w:r>
          </w:hyperlink>
        </w:p>
        <w:p w14:paraId="006613C5" w14:textId="77777777" w:rsidR="003B32D1" w:rsidRDefault="009B572F">
          <w:pPr>
            <w:pStyle w:val="TOC2"/>
            <w:tabs>
              <w:tab w:val="right" w:leader="dot" w:pos="9350"/>
            </w:tabs>
            <w:rPr>
              <w:rFonts w:cstheme="minorBidi"/>
              <w:noProof/>
              <w:sz w:val="22"/>
              <w:szCs w:val="22"/>
              <w:lang w:eastAsia="en-US"/>
            </w:rPr>
          </w:pPr>
          <w:hyperlink w:anchor="_Toc404251201" w:history="1">
            <w:r w:rsidR="003B32D1" w:rsidRPr="00194DE4">
              <w:rPr>
                <w:rStyle w:val="Hyperlink"/>
                <w:noProof/>
              </w:rPr>
              <w:t>Setup steps</w:t>
            </w:r>
            <w:r w:rsidR="003B32D1">
              <w:rPr>
                <w:noProof/>
                <w:webHidden/>
              </w:rPr>
              <w:tab/>
            </w:r>
            <w:r w:rsidR="003B32D1">
              <w:rPr>
                <w:noProof/>
                <w:webHidden/>
              </w:rPr>
              <w:fldChar w:fldCharType="begin"/>
            </w:r>
            <w:r w:rsidR="003B32D1">
              <w:rPr>
                <w:noProof/>
                <w:webHidden/>
              </w:rPr>
              <w:instrText xml:space="preserve"> PAGEREF _Toc404251201 \h </w:instrText>
            </w:r>
            <w:r w:rsidR="003B32D1">
              <w:rPr>
                <w:noProof/>
                <w:webHidden/>
              </w:rPr>
            </w:r>
            <w:r w:rsidR="003B32D1">
              <w:rPr>
                <w:noProof/>
                <w:webHidden/>
              </w:rPr>
              <w:fldChar w:fldCharType="separate"/>
            </w:r>
            <w:r w:rsidR="003B32D1">
              <w:rPr>
                <w:noProof/>
                <w:webHidden/>
              </w:rPr>
              <w:t>31</w:t>
            </w:r>
            <w:r w:rsidR="003B32D1">
              <w:rPr>
                <w:noProof/>
                <w:webHidden/>
              </w:rPr>
              <w:fldChar w:fldCharType="end"/>
            </w:r>
          </w:hyperlink>
        </w:p>
        <w:p w14:paraId="67112FED" w14:textId="77777777" w:rsidR="003B32D1" w:rsidRDefault="009B572F">
          <w:pPr>
            <w:pStyle w:val="TOC2"/>
            <w:tabs>
              <w:tab w:val="right" w:leader="dot" w:pos="9350"/>
            </w:tabs>
            <w:rPr>
              <w:rFonts w:cstheme="minorBidi"/>
              <w:noProof/>
              <w:sz w:val="22"/>
              <w:szCs w:val="22"/>
              <w:lang w:eastAsia="en-US"/>
            </w:rPr>
          </w:pPr>
          <w:hyperlink w:anchor="_Toc404251202" w:history="1">
            <w:r w:rsidR="003B32D1" w:rsidRPr="00194DE4">
              <w:rPr>
                <w:rStyle w:val="Hyperlink"/>
                <w:noProof/>
              </w:rPr>
              <w:t>A card transaction</w:t>
            </w:r>
            <w:r w:rsidR="003B32D1">
              <w:rPr>
                <w:noProof/>
                <w:webHidden/>
              </w:rPr>
              <w:tab/>
            </w:r>
            <w:r w:rsidR="003B32D1">
              <w:rPr>
                <w:noProof/>
                <w:webHidden/>
              </w:rPr>
              <w:fldChar w:fldCharType="begin"/>
            </w:r>
            <w:r w:rsidR="003B32D1">
              <w:rPr>
                <w:noProof/>
                <w:webHidden/>
              </w:rPr>
              <w:instrText xml:space="preserve"> PAGEREF _Toc404251202 \h </w:instrText>
            </w:r>
            <w:r w:rsidR="003B32D1">
              <w:rPr>
                <w:noProof/>
                <w:webHidden/>
              </w:rPr>
            </w:r>
            <w:r w:rsidR="003B32D1">
              <w:rPr>
                <w:noProof/>
                <w:webHidden/>
              </w:rPr>
              <w:fldChar w:fldCharType="separate"/>
            </w:r>
            <w:r w:rsidR="003B32D1">
              <w:rPr>
                <w:noProof/>
                <w:webHidden/>
              </w:rPr>
              <w:t>32</w:t>
            </w:r>
            <w:r w:rsidR="003B32D1">
              <w:rPr>
                <w:noProof/>
                <w:webHidden/>
              </w:rPr>
              <w:fldChar w:fldCharType="end"/>
            </w:r>
          </w:hyperlink>
        </w:p>
        <w:p w14:paraId="19687C41" w14:textId="77777777" w:rsidR="003B32D1" w:rsidRDefault="009B572F">
          <w:pPr>
            <w:pStyle w:val="TOC2"/>
            <w:tabs>
              <w:tab w:val="right" w:leader="dot" w:pos="9350"/>
            </w:tabs>
            <w:rPr>
              <w:rFonts w:cstheme="minorBidi"/>
              <w:noProof/>
              <w:sz w:val="22"/>
              <w:szCs w:val="22"/>
              <w:lang w:eastAsia="en-US"/>
            </w:rPr>
          </w:pPr>
          <w:hyperlink w:anchor="_Toc404251203" w:history="1">
            <w:r w:rsidR="003B32D1" w:rsidRPr="00194DE4">
              <w:rPr>
                <w:rStyle w:val="Hyperlink"/>
                <w:noProof/>
              </w:rPr>
              <w:t>Variations on the basic workflow</w:t>
            </w:r>
            <w:r w:rsidR="003B32D1">
              <w:rPr>
                <w:noProof/>
                <w:webHidden/>
              </w:rPr>
              <w:tab/>
            </w:r>
            <w:r w:rsidR="003B32D1">
              <w:rPr>
                <w:noProof/>
                <w:webHidden/>
              </w:rPr>
              <w:fldChar w:fldCharType="begin"/>
            </w:r>
            <w:r w:rsidR="003B32D1">
              <w:rPr>
                <w:noProof/>
                <w:webHidden/>
              </w:rPr>
              <w:instrText xml:space="preserve"> PAGEREF _Toc404251203 \h </w:instrText>
            </w:r>
            <w:r w:rsidR="003B32D1">
              <w:rPr>
                <w:noProof/>
                <w:webHidden/>
              </w:rPr>
            </w:r>
            <w:r w:rsidR="003B32D1">
              <w:rPr>
                <w:noProof/>
                <w:webHidden/>
              </w:rPr>
              <w:fldChar w:fldCharType="separate"/>
            </w:r>
            <w:r w:rsidR="003B32D1">
              <w:rPr>
                <w:noProof/>
                <w:webHidden/>
              </w:rPr>
              <w:t>32</w:t>
            </w:r>
            <w:r w:rsidR="003B32D1">
              <w:rPr>
                <w:noProof/>
                <w:webHidden/>
              </w:rPr>
              <w:fldChar w:fldCharType="end"/>
            </w:r>
          </w:hyperlink>
        </w:p>
        <w:p w14:paraId="587393B7" w14:textId="77777777" w:rsidR="003B32D1" w:rsidRDefault="009B572F">
          <w:pPr>
            <w:pStyle w:val="TOC1"/>
            <w:rPr>
              <w:rFonts w:asciiTheme="minorHAnsi" w:hAnsiTheme="minorHAnsi" w:cstheme="minorBidi"/>
              <w:bCs w:val="0"/>
              <w:noProof/>
              <w:sz w:val="22"/>
              <w:szCs w:val="22"/>
              <w:lang w:eastAsia="en-US"/>
            </w:rPr>
          </w:pPr>
          <w:hyperlink w:anchor="_Toc404251204" w:history="1">
            <w:r w:rsidR="003B32D1" w:rsidRPr="00194DE4">
              <w:rPr>
                <w:rStyle w:val="Hyperlink"/>
                <w:noProof/>
              </w:rPr>
              <w:t>Setting up the sample app</w:t>
            </w:r>
            <w:r w:rsidR="003B32D1">
              <w:rPr>
                <w:noProof/>
                <w:webHidden/>
              </w:rPr>
              <w:tab/>
            </w:r>
            <w:r w:rsidR="003B32D1">
              <w:rPr>
                <w:noProof/>
                <w:webHidden/>
              </w:rPr>
              <w:fldChar w:fldCharType="begin"/>
            </w:r>
            <w:r w:rsidR="003B32D1">
              <w:rPr>
                <w:noProof/>
                <w:webHidden/>
              </w:rPr>
              <w:instrText xml:space="preserve"> PAGEREF _Toc404251204 \h </w:instrText>
            </w:r>
            <w:r w:rsidR="003B32D1">
              <w:rPr>
                <w:noProof/>
                <w:webHidden/>
              </w:rPr>
            </w:r>
            <w:r w:rsidR="003B32D1">
              <w:rPr>
                <w:noProof/>
                <w:webHidden/>
              </w:rPr>
              <w:fldChar w:fldCharType="separate"/>
            </w:r>
            <w:r w:rsidR="003B32D1">
              <w:rPr>
                <w:noProof/>
                <w:webHidden/>
              </w:rPr>
              <w:t>33</w:t>
            </w:r>
            <w:r w:rsidR="003B32D1">
              <w:rPr>
                <w:noProof/>
                <w:webHidden/>
              </w:rPr>
              <w:fldChar w:fldCharType="end"/>
            </w:r>
          </w:hyperlink>
        </w:p>
        <w:p w14:paraId="64F6C5F8" w14:textId="77777777" w:rsidR="003B32D1" w:rsidRDefault="009B572F">
          <w:pPr>
            <w:pStyle w:val="TOC1"/>
            <w:rPr>
              <w:rFonts w:asciiTheme="minorHAnsi" w:hAnsiTheme="minorHAnsi" w:cstheme="minorBidi"/>
              <w:bCs w:val="0"/>
              <w:noProof/>
              <w:sz w:val="22"/>
              <w:szCs w:val="22"/>
              <w:lang w:eastAsia="en-US"/>
            </w:rPr>
          </w:pPr>
          <w:hyperlink w:anchor="_Toc404251205" w:history="1">
            <w:r w:rsidR="003B32D1" w:rsidRPr="00194DE4">
              <w:rPr>
                <w:rStyle w:val="Hyperlink"/>
                <w:noProof/>
              </w:rPr>
              <w:t>Running the sample app</w:t>
            </w:r>
            <w:r w:rsidR="003B32D1">
              <w:rPr>
                <w:noProof/>
                <w:webHidden/>
              </w:rPr>
              <w:tab/>
            </w:r>
            <w:r w:rsidR="003B32D1">
              <w:rPr>
                <w:noProof/>
                <w:webHidden/>
              </w:rPr>
              <w:fldChar w:fldCharType="begin"/>
            </w:r>
            <w:r w:rsidR="003B32D1">
              <w:rPr>
                <w:noProof/>
                <w:webHidden/>
              </w:rPr>
              <w:instrText xml:space="preserve"> PAGEREF _Toc404251205 \h </w:instrText>
            </w:r>
            <w:r w:rsidR="003B32D1">
              <w:rPr>
                <w:noProof/>
                <w:webHidden/>
              </w:rPr>
            </w:r>
            <w:r w:rsidR="003B32D1">
              <w:rPr>
                <w:noProof/>
                <w:webHidden/>
              </w:rPr>
              <w:fldChar w:fldCharType="separate"/>
            </w:r>
            <w:r w:rsidR="003B32D1">
              <w:rPr>
                <w:noProof/>
                <w:webHidden/>
              </w:rPr>
              <w:t>33</w:t>
            </w:r>
            <w:r w:rsidR="003B32D1">
              <w:rPr>
                <w:noProof/>
                <w:webHidden/>
              </w:rPr>
              <w:fldChar w:fldCharType="end"/>
            </w:r>
          </w:hyperlink>
        </w:p>
        <w:p w14:paraId="6A15A9E9" w14:textId="77777777" w:rsidR="003B32D1" w:rsidRDefault="009B572F">
          <w:pPr>
            <w:pStyle w:val="TOC1"/>
            <w:rPr>
              <w:rFonts w:asciiTheme="minorHAnsi" w:hAnsiTheme="minorHAnsi" w:cstheme="minorBidi"/>
              <w:bCs w:val="0"/>
              <w:noProof/>
              <w:sz w:val="22"/>
              <w:szCs w:val="22"/>
              <w:lang w:eastAsia="en-US"/>
            </w:rPr>
          </w:pPr>
          <w:hyperlink w:anchor="_Toc404251206" w:history="1">
            <w:r w:rsidR="003B32D1" w:rsidRPr="00194DE4">
              <w:rPr>
                <w:rStyle w:val="Hyperlink"/>
                <w:noProof/>
              </w:rPr>
              <w:t>Setting up the sample server</w:t>
            </w:r>
            <w:r w:rsidR="003B32D1">
              <w:rPr>
                <w:noProof/>
                <w:webHidden/>
              </w:rPr>
              <w:tab/>
            </w:r>
            <w:r w:rsidR="003B32D1">
              <w:rPr>
                <w:noProof/>
                <w:webHidden/>
              </w:rPr>
              <w:fldChar w:fldCharType="begin"/>
            </w:r>
            <w:r w:rsidR="003B32D1">
              <w:rPr>
                <w:noProof/>
                <w:webHidden/>
              </w:rPr>
              <w:instrText xml:space="preserve"> PAGEREF _Toc404251206 \h </w:instrText>
            </w:r>
            <w:r w:rsidR="003B32D1">
              <w:rPr>
                <w:noProof/>
                <w:webHidden/>
              </w:rPr>
            </w:r>
            <w:r w:rsidR="003B32D1">
              <w:rPr>
                <w:noProof/>
                <w:webHidden/>
              </w:rPr>
              <w:fldChar w:fldCharType="separate"/>
            </w:r>
            <w:r w:rsidR="003B32D1">
              <w:rPr>
                <w:noProof/>
                <w:webHidden/>
              </w:rPr>
              <w:t>34</w:t>
            </w:r>
            <w:r w:rsidR="003B32D1">
              <w:rPr>
                <w:noProof/>
                <w:webHidden/>
              </w:rPr>
              <w:fldChar w:fldCharType="end"/>
            </w:r>
          </w:hyperlink>
        </w:p>
        <w:p w14:paraId="5C244249" w14:textId="77777777" w:rsidR="003B32D1" w:rsidRDefault="009B572F">
          <w:pPr>
            <w:pStyle w:val="TOC1"/>
            <w:rPr>
              <w:rFonts w:asciiTheme="minorHAnsi" w:hAnsiTheme="minorHAnsi" w:cstheme="minorBidi"/>
              <w:bCs w:val="0"/>
              <w:noProof/>
              <w:sz w:val="22"/>
              <w:szCs w:val="22"/>
              <w:lang w:eastAsia="en-US"/>
            </w:rPr>
          </w:pPr>
          <w:hyperlink w:anchor="_Toc404251207" w:history="1">
            <w:r w:rsidR="003B32D1" w:rsidRPr="00194DE4">
              <w:rPr>
                <w:rStyle w:val="Hyperlink"/>
                <w:noProof/>
              </w:rPr>
              <w:t>Functionality of the sample server</w:t>
            </w:r>
            <w:r w:rsidR="003B32D1">
              <w:rPr>
                <w:noProof/>
                <w:webHidden/>
              </w:rPr>
              <w:tab/>
            </w:r>
            <w:r w:rsidR="003B32D1">
              <w:rPr>
                <w:noProof/>
                <w:webHidden/>
              </w:rPr>
              <w:fldChar w:fldCharType="begin"/>
            </w:r>
            <w:r w:rsidR="003B32D1">
              <w:rPr>
                <w:noProof/>
                <w:webHidden/>
              </w:rPr>
              <w:instrText xml:space="preserve"> PAGEREF _Toc404251207 \h </w:instrText>
            </w:r>
            <w:r w:rsidR="003B32D1">
              <w:rPr>
                <w:noProof/>
                <w:webHidden/>
              </w:rPr>
            </w:r>
            <w:r w:rsidR="003B32D1">
              <w:rPr>
                <w:noProof/>
                <w:webHidden/>
              </w:rPr>
              <w:fldChar w:fldCharType="separate"/>
            </w:r>
            <w:r w:rsidR="003B32D1">
              <w:rPr>
                <w:noProof/>
                <w:webHidden/>
              </w:rPr>
              <w:t>34</w:t>
            </w:r>
            <w:r w:rsidR="003B32D1">
              <w:rPr>
                <w:noProof/>
                <w:webHidden/>
              </w:rPr>
              <w:fldChar w:fldCharType="end"/>
            </w:r>
          </w:hyperlink>
        </w:p>
        <w:p w14:paraId="760FC0E9" w14:textId="77777777" w:rsidR="003B32D1" w:rsidRDefault="009B572F">
          <w:pPr>
            <w:pStyle w:val="TOC1"/>
            <w:rPr>
              <w:rFonts w:asciiTheme="minorHAnsi" w:hAnsiTheme="minorHAnsi" w:cstheme="minorBidi"/>
              <w:bCs w:val="0"/>
              <w:noProof/>
              <w:sz w:val="22"/>
              <w:szCs w:val="22"/>
              <w:lang w:eastAsia="en-US"/>
            </w:rPr>
          </w:pPr>
          <w:hyperlink w:anchor="_Toc404251208" w:history="1">
            <w:r w:rsidR="003B32D1" w:rsidRPr="00194DE4">
              <w:rPr>
                <w:rStyle w:val="Hyperlink"/>
                <w:noProof/>
              </w:rPr>
              <w:t>About the encrypted access token</w:t>
            </w:r>
            <w:r w:rsidR="003B32D1">
              <w:rPr>
                <w:noProof/>
                <w:webHidden/>
              </w:rPr>
              <w:tab/>
            </w:r>
            <w:r w:rsidR="003B32D1">
              <w:rPr>
                <w:noProof/>
                <w:webHidden/>
              </w:rPr>
              <w:fldChar w:fldCharType="begin"/>
            </w:r>
            <w:r w:rsidR="003B32D1">
              <w:rPr>
                <w:noProof/>
                <w:webHidden/>
              </w:rPr>
              <w:instrText xml:space="preserve"> PAGEREF _Toc404251208 \h </w:instrText>
            </w:r>
            <w:r w:rsidR="003B32D1">
              <w:rPr>
                <w:noProof/>
                <w:webHidden/>
              </w:rPr>
            </w:r>
            <w:r w:rsidR="003B32D1">
              <w:rPr>
                <w:noProof/>
                <w:webHidden/>
              </w:rPr>
              <w:fldChar w:fldCharType="separate"/>
            </w:r>
            <w:r w:rsidR="003B32D1">
              <w:rPr>
                <w:noProof/>
                <w:webHidden/>
              </w:rPr>
              <w:t>36</w:t>
            </w:r>
            <w:r w:rsidR="003B32D1">
              <w:rPr>
                <w:noProof/>
                <w:webHidden/>
              </w:rPr>
              <w:fldChar w:fldCharType="end"/>
            </w:r>
          </w:hyperlink>
        </w:p>
        <w:p w14:paraId="5568950B" w14:textId="77777777" w:rsidR="00484B67" w:rsidRDefault="000A2915">
          <w:r>
            <w:rPr>
              <w:rFonts w:asciiTheme="majorHAnsi" w:hAnsiTheme="majorHAnsi" w:cstheme="minorHAnsi"/>
              <w:bCs/>
              <w:iCs/>
            </w:rPr>
            <w:fldChar w:fldCharType="end"/>
          </w:r>
        </w:p>
      </w:sdtContent>
    </w:sdt>
    <w:p w14:paraId="282A9E24" w14:textId="77777777" w:rsidR="00CD796C" w:rsidRDefault="00CD796C" w:rsidP="0008439E"/>
    <w:p w14:paraId="06018813" w14:textId="77777777" w:rsidR="00CD796C" w:rsidRDefault="00CD796C" w:rsidP="0008439E"/>
    <w:p w14:paraId="03CDEED6" w14:textId="77777777" w:rsidR="00CD796C" w:rsidRDefault="00CD796C" w:rsidP="0008439E">
      <w:pPr>
        <w:sectPr w:rsidR="00CD796C" w:rsidSect="009C5149">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14:paraId="0E50487C" w14:textId="77777777" w:rsidR="008F45C6" w:rsidRDefault="008F45C6" w:rsidP="0097077A">
      <w:pPr>
        <w:pStyle w:val="Heading1"/>
      </w:pPr>
      <w:bookmarkStart w:id="1" w:name="_Using_the_Template"/>
      <w:bookmarkStart w:id="2" w:name="_Overview"/>
      <w:bookmarkStart w:id="3" w:name="_Toc384036556"/>
      <w:bookmarkEnd w:id="1"/>
      <w:bookmarkEnd w:id="2"/>
      <w:bookmarkEnd w:id="0"/>
      <w:r>
        <w:lastRenderedPageBreak/>
        <w:t>Overview</w:t>
      </w:r>
    </w:p>
    <w:p w14:paraId="38F96E20" w14:textId="77777777" w:rsidR="001F1CC0" w:rsidRDefault="001F1CC0" w:rsidP="001F1CC0">
      <w:pPr>
        <w:rPr>
          <w:lang w:eastAsia="zh-CN"/>
        </w:rPr>
      </w:pPr>
      <w:r>
        <w:rPr>
          <w:lang w:eastAsia="zh-CN"/>
        </w:rPr>
        <w:t xml:space="preserve">The PayPal Here SDK gives access to </w:t>
      </w:r>
      <w:r w:rsidR="00F71949">
        <w:rPr>
          <w:lang w:eastAsia="zh-CN"/>
        </w:rPr>
        <w:t xml:space="preserve">a group of </w:t>
      </w:r>
      <w:r>
        <w:rPr>
          <w:lang w:eastAsia="zh-CN"/>
        </w:rPr>
        <w:t xml:space="preserve">PayPal </w:t>
      </w:r>
      <w:r w:rsidR="00F71949">
        <w:rPr>
          <w:lang w:eastAsia="zh-CN"/>
        </w:rPr>
        <w:t xml:space="preserve">transaction </w:t>
      </w:r>
      <w:r>
        <w:rPr>
          <w:lang w:eastAsia="zh-CN"/>
        </w:rPr>
        <w:t>service</w:t>
      </w:r>
      <w:r w:rsidR="00F71949">
        <w:rPr>
          <w:lang w:eastAsia="zh-CN"/>
        </w:rPr>
        <w:t xml:space="preserve">s. It </w:t>
      </w:r>
      <w:r>
        <w:rPr>
          <w:lang w:eastAsia="zh-CN"/>
        </w:rPr>
        <w:t xml:space="preserve">provides an extensive set of point-of-sale functions for merchants. </w:t>
      </w:r>
      <w:r w:rsidR="00F71949">
        <w:rPr>
          <w:lang w:eastAsia="zh-CN"/>
        </w:rPr>
        <w:t xml:space="preserve">If you’re </w:t>
      </w:r>
      <w:r w:rsidR="009311C1">
        <w:rPr>
          <w:lang w:eastAsia="zh-CN"/>
        </w:rPr>
        <w:t>a merchant, y</w:t>
      </w:r>
      <w:r>
        <w:rPr>
          <w:lang w:eastAsia="zh-CN"/>
        </w:rPr>
        <w:t xml:space="preserve">ou can use it to develop point-of-sale apps </w:t>
      </w:r>
      <w:r w:rsidR="009311C1">
        <w:rPr>
          <w:lang w:eastAsia="zh-CN"/>
        </w:rPr>
        <w:t>for your own use</w:t>
      </w:r>
      <w:r>
        <w:rPr>
          <w:lang w:eastAsia="zh-CN"/>
        </w:rPr>
        <w:t>.</w:t>
      </w:r>
      <w:r w:rsidR="009311C1">
        <w:rPr>
          <w:lang w:eastAsia="zh-CN"/>
        </w:rPr>
        <w:t xml:space="preserve"> </w:t>
      </w:r>
      <w:r w:rsidR="00F71949">
        <w:rPr>
          <w:lang w:eastAsia="zh-CN"/>
        </w:rPr>
        <w:t xml:space="preserve">If you’re </w:t>
      </w:r>
      <w:r w:rsidR="009311C1">
        <w:rPr>
          <w:lang w:eastAsia="zh-CN"/>
        </w:rPr>
        <w:t xml:space="preserve">a third-party solution provider, you can use it to develop point-of-sale software and </w:t>
      </w:r>
      <w:proofErr w:type="gramStart"/>
      <w:r w:rsidR="009311C1">
        <w:rPr>
          <w:lang w:eastAsia="zh-CN"/>
        </w:rPr>
        <w:t>services which</w:t>
      </w:r>
      <w:proofErr w:type="gramEnd"/>
      <w:r w:rsidR="009311C1">
        <w:rPr>
          <w:lang w:eastAsia="zh-CN"/>
        </w:rPr>
        <w:t xml:space="preserve"> you can offer to your customers.</w:t>
      </w:r>
    </w:p>
    <w:p w14:paraId="54029A7D" w14:textId="77777777" w:rsidR="001F1CC0" w:rsidRDefault="001F1CC0" w:rsidP="001F1CC0">
      <w:pPr>
        <w:rPr>
          <w:lang w:eastAsia="zh-CN"/>
        </w:rPr>
      </w:pPr>
      <w:r>
        <w:rPr>
          <w:lang w:eastAsia="zh-CN"/>
        </w:rPr>
        <w:t>The core features of the PayPal Here SDK are:</w:t>
      </w:r>
    </w:p>
    <w:p w14:paraId="02ED9796" w14:textId="77777777" w:rsidR="009B1FED" w:rsidRDefault="009B1FED" w:rsidP="001F1CC0">
      <w:pPr>
        <w:pStyle w:val="ListBullet"/>
        <w:tabs>
          <w:tab w:val="clear" w:pos="720"/>
          <w:tab w:val="num" w:pos="1584"/>
        </w:tabs>
        <w:rPr>
          <w:lang w:eastAsia="zh-CN"/>
        </w:rPr>
      </w:pPr>
      <w:r>
        <w:rPr>
          <w:lang w:eastAsia="zh-CN"/>
        </w:rPr>
        <w:t xml:space="preserve">Performing </w:t>
      </w:r>
      <w:r w:rsidRPr="00202504">
        <w:rPr>
          <w:rStyle w:val="Term"/>
        </w:rPr>
        <w:t>card present</w:t>
      </w:r>
      <w:r>
        <w:rPr>
          <w:lang w:eastAsia="zh-CN"/>
        </w:rPr>
        <w:t xml:space="preserve"> transactions, in which a customer presents a credit or debit card, and a </w:t>
      </w:r>
      <w:proofErr w:type="gramStart"/>
      <w:r>
        <w:rPr>
          <w:lang w:eastAsia="zh-CN"/>
        </w:rPr>
        <w:t>merchant</w:t>
      </w:r>
      <w:proofErr w:type="gramEnd"/>
      <w:r>
        <w:rPr>
          <w:lang w:eastAsia="zh-CN"/>
        </w:rPr>
        <w:t xml:space="preserve"> reads the card with a </w:t>
      </w:r>
      <w:r w:rsidRPr="00202504">
        <w:rPr>
          <w:rStyle w:val="Term"/>
        </w:rPr>
        <w:t>card reader</w:t>
      </w:r>
      <w:r>
        <w:rPr>
          <w:lang w:eastAsia="zh-CN"/>
        </w:rPr>
        <w:t xml:space="preserve"> attached to a </w:t>
      </w:r>
      <w:r w:rsidR="00917E43">
        <w:rPr>
          <w:lang w:eastAsia="zh-CN"/>
        </w:rPr>
        <w:t>point-of-sale terminal or smartphone. PayPal Here supports card present transactions with:</w:t>
      </w:r>
    </w:p>
    <w:p w14:paraId="6FDD17BA" w14:textId="77777777" w:rsidR="001F1CC0" w:rsidRDefault="00917E43" w:rsidP="001F1CC0">
      <w:pPr>
        <w:pStyle w:val="ListBullet"/>
        <w:tabs>
          <w:tab w:val="clear" w:pos="720"/>
          <w:tab w:val="num" w:pos="1872"/>
        </w:tabs>
        <w:ind w:left="792"/>
        <w:rPr>
          <w:lang w:eastAsia="zh-CN"/>
        </w:rPr>
      </w:pPr>
      <w:r w:rsidRPr="00202504">
        <w:rPr>
          <w:rStyle w:val="Term"/>
        </w:rPr>
        <w:t xml:space="preserve">Magnetic </w:t>
      </w:r>
      <w:r w:rsidR="001F1CC0" w:rsidRPr="00202504">
        <w:rPr>
          <w:rStyle w:val="Term"/>
        </w:rPr>
        <w:t xml:space="preserve">stripe </w:t>
      </w:r>
      <w:r w:rsidRPr="00202504">
        <w:rPr>
          <w:rStyle w:val="Term"/>
        </w:rPr>
        <w:t xml:space="preserve">(“mag stripe”) </w:t>
      </w:r>
      <w:r w:rsidR="001F1CC0" w:rsidRPr="00202504">
        <w:rPr>
          <w:rStyle w:val="Term"/>
        </w:rPr>
        <w:t>cards</w:t>
      </w:r>
      <w:r w:rsidR="001F1CC0" w:rsidRPr="00202504">
        <w:t xml:space="preserve">, </w:t>
      </w:r>
      <w:r w:rsidR="001F1CC0">
        <w:rPr>
          <w:lang w:eastAsia="zh-CN"/>
        </w:rPr>
        <w:t>curren</w:t>
      </w:r>
      <w:r w:rsidR="009B1FED">
        <w:rPr>
          <w:lang w:eastAsia="zh-CN"/>
        </w:rPr>
        <w:t xml:space="preserve">tly the </w:t>
      </w:r>
      <w:r>
        <w:rPr>
          <w:lang w:eastAsia="zh-CN"/>
        </w:rPr>
        <w:t xml:space="preserve">prevalent type of card </w:t>
      </w:r>
      <w:r w:rsidR="001F1CC0">
        <w:rPr>
          <w:lang w:eastAsia="zh-CN"/>
        </w:rPr>
        <w:t>in the United States</w:t>
      </w:r>
      <w:r w:rsidR="009B1FED">
        <w:rPr>
          <w:lang w:eastAsia="zh-CN"/>
        </w:rPr>
        <w:t xml:space="preserve">. </w:t>
      </w:r>
      <w:r>
        <w:rPr>
          <w:lang w:eastAsia="zh-CN"/>
        </w:rPr>
        <w:t xml:space="preserve">Mag stripe card readers are sometimes called </w:t>
      </w:r>
      <w:r w:rsidRPr="00202504">
        <w:rPr>
          <w:rStyle w:val="Term"/>
        </w:rPr>
        <w:t xml:space="preserve">card </w:t>
      </w:r>
      <w:proofErr w:type="spellStart"/>
      <w:r w:rsidR="009B1FED" w:rsidRPr="00202504">
        <w:rPr>
          <w:rStyle w:val="Term"/>
        </w:rPr>
        <w:t>swiper</w:t>
      </w:r>
      <w:r w:rsidRPr="00202504">
        <w:rPr>
          <w:rStyle w:val="Term"/>
        </w:rPr>
        <w:t>s</w:t>
      </w:r>
      <w:proofErr w:type="spellEnd"/>
      <w:r w:rsidR="009B1FED" w:rsidRPr="00202504">
        <w:rPr>
          <w:rStyle w:val="Term"/>
        </w:rPr>
        <w:t>.</w:t>
      </w:r>
    </w:p>
    <w:p w14:paraId="0FE42A4B" w14:textId="77777777" w:rsidR="001F1CC0" w:rsidRDefault="001F1CC0" w:rsidP="00917E43">
      <w:pPr>
        <w:pStyle w:val="ListBullet"/>
        <w:tabs>
          <w:tab w:val="clear" w:pos="720"/>
          <w:tab w:val="num" w:pos="1584"/>
        </w:tabs>
        <w:ind w:left="792"/>
        <w:rPr>
          <w:lang w:eastAsia="zh-CN"/>
        </w:rPr>
      </w:pPr>
      <w:r w:rsidRPr="00202504">
        <w:rPr>
          <w:rStyle w:val="Term"/>
        </w:rPr>
        <w:t>EMV cards</w:t>
      </w:r>
      <w:r>
        <w:rPr>
          <w:lang w:eastAsia="zh-CN"/>
        </w:rPr>
        <w:t xml:space="preserve">, a </w:t>
      </w:r>
      <w:r w:rsidR="00917E43">
        <w:rPr>
          <w:lang w:eastAsia="zh-CN"/>
        </w:rPr>
        <w:t xml:space="preserve">newer type of </w:t>
      </w:r>
      <w:r>
        <w:rPr>
          <w:lang w:eastAsia="zh-CN"/>
        </w:rPr>
        <w:t>card that is being introduced in the United States, and is already widely used in other parts of the world</w:t>
      </w:r>
      <w:r w:rsidR="009B1FED">
        <w:rPr>
          <w:lang w:eastAsia="zh-CN"/>
        </w:rPr>
        <w:t xml:space="preserve">. EMV is an acronym for </w:t>
      </w:r>
      <w:r w:rsidR="009B1FED" w:rsidRPr="00202504">
        <w:t>“</w:t>
      </w:r>
      <w:proofErr w:type="spellStart"/>
      <w:r w:rsidR="009B1FED" w:rsidRPr="00202504">
        <w:t>Europay</w:t>
      </w:r>
      <w:proofErr w:type="spellEnd"/>
      <w:r w:rsidR="009B1FED" w:rsidRPr="00202504">
        <w:t xml:space="preserve"> </w:t>
      </w:r>
      <w:proofErr w:type="spellStart"/>
      <w:r w:rsidR="009B1FED" w:rsidRPr="00202504">
        <w:t>Mastercard</w:t>
      </w:r>
      <w:proofErr w:type="spellEnd"/>
      <w:r w:rsidR="009B1FED" w:rsidRPr="00202504">
        <w:t xml:space="preserve"> Visa,”</w:t>
      </w:r>
      <w:r w:rsidR="009B1FED">
        <w:t xml:space="preserve"> the developers of the EMV standard. EMV is also called </w:t>
      </w:r>
      <w:r w:rsidR="009B1FED" w:rsidRPr="00202504">
        <w:rPr>
          <w:rStyle w:val="Term"/>
        </w:rPr>
        <w:t>chip and PIN,</w:t>
      </w:r>
      <w:r w:rsidR="009B1FED">
        <w:t xml:space="preserve"> because an EMV card incorporates an integrated circuit (a </w:t>
      </w:r>
      <w:r w:rsidR="009B1FED" w:rsidRPr="00202504">
        <w:rPr>
          <w:rStyle w:val="Term"/>
        </w:rPr>
        <w:t>chip</w:t>
      </w:r>
      <w:r w:rsidR="009B1FED">
        <w:t xml:space="preserve">) </w:t>
      </w:r>
      <w:r w:rsidR="00917E43">
        <w:t xml:space="preserve">for </w:t>
      </w:r>
      <w:r w:rsidR="009B1FED">
        <w:t xml:space="preserve">improved security, and works in conjunction with </w:t>
      </w:r>
      <w:r w:rsidR="00917E43">
        <w:t xml:space="preserve">a </w:t>
      </w:r>
      <w:r w:rsidR="009B1FED" w:rsidRPr="00202504">
        <w:rPr>
          <w:rStyle w:val="Term"/>
        </w:rPr>
        <w:t>personal identification number</w:t>
      </w:r>
      <w:r w:rsidR="009B1FED">
        <w:t xml:space="preserve"> (a </w:t>
      </w:r>
      <w:r w:rsidR="009B1FED" w:rsidRPr="00202504">
        <w:rPr>
          <w:rStyle w:val="Term"/>
        </w:rPr>
        <w:t>PIN</w:t>
      </w:r>
      <w:r w:rsidR="009B1FED">
        <w:t>).</w:t>
      </w:r>
    </w:p>
    <w:p w14:paraId="3F37430E" w14:textId="77777777" w:rsidR="001F1CC0" w:rsidRDefault="001F1CC0" w:rsidP="001F1CC0">
      <w:pPr>
        <w:pStyle w:val="ListBullet"/>
        <w:tabs>
          <w:tab w:val="clear" w:pos="720"/>
          <w:tab w:val="num" w:pos="1296"/>
        </w:tabs>
        <w:rPr>
          <w:lang w:eastAsia="zh-CN"/>
        </w:rPr>
      </w:pPr>
      <w:r>
        <w:rPr>
          <w:lang w:eastAsia="zh-CN"/>
        </w:rPr>
        <w:t xml:space="preserve">Performing </w:t>
      </w:r>
      <w:r w:rsidRPr="00202504">
        <w:rPr>
          <w:rStyle w:val="Term"/>
        </w:rPr>
        <w:t>card not present transactions</w:t>
      </w:r>
      <w:r>
        <w:rPr>
          <w:lang w:eastAsia="zh-CN"/>
        </w:rPr>
        <w:t xml:space="preserve">, </w:t>
      </w:r>
      <w:r w:rsidR="00917E43">
        <w:rPr>
          <w:lang w:eastAsia="zh-CN"/>
        </w:rPr>
        <w:t xml:space="preserve">for example, </w:t>
      </w:r>
      <w:r>
        <w:rPr>
          <w:lang w:eastAsia="zh-CN"/>
        </w:rPr>
        <w:t>where a customer gives the merchant a credit card number by phone</w:t>
      </w:r>
      <w:r w:rsidR="001F593F">
        <w:rPr>
          <w:lang w:eastAsia="zh-CN"/>
        </w:rPr>
        <w:t xml:space="preserve">. Card not present transactions </w:t>
      </w:r>
      <w:r w:rsidR="003F08CF">
        <w:rPr>
          <w:lang w:eastAsia="zh-CN"/>
        </w:rPr>
        <w:t>are</w:t>
      </w:r>
      <w:r w:rsidR="001F593F">
        <w:rPr>
          <w:lang w:eastAsia="zh-CN"/>
        </w:rPr>
        <w:t xml:space="preserve"> also known as </w:t>
      </w:r>
      <w:r w:rsidR="001F593F" w:rsidRPr="00202504">
        <w:rPr>
          <w:rStyle w:val="Term"/>
        </w:rPr>
        <w:t>manual transactions.</w:t>
      </w:r>
      <w:r w:rsidR="001F593F">
        <w:rPr>
          <w:lang w:eastAsia="zh-CN"/>
        </w:rPr>
        <w:t xml:space="preserve"> The card number and other data that a merchant enters to perform a card not present transaction is called </w:t>
      </w:r>
      <w:r w:rsidR="001F593F" w:rsidRPr="00202504">
        <w:rPr>
          <w:rStyle w:val="Term"/>
        </w:rPr>
        <w:t xml:space="preserve">card not present data </w:t>
      </w:r>
      <w:r w:rsidR="001F593F">
        <w:rPr>
          <w:lang w:eastAsia="zh-CN"/>
        </w:rPr>
        <w:t xml:space="preserve">or </w:t>
      </w:r>
      <w:r w:rsidR="00867B9D" w:rsidRPr="00202504">
        <w:rPr>
          <w:rStyle w:val="Term"/>
        </w:rPr>
        <w:t>keyed-in</w:t>
      </w:r>
      <w:r w:rsidR="001F593F" w:rsidRPr="00202504">
        <w:rPr>
          <w:rStyle w:val="Term"/>
        </w:rPr>
        <w:t xml:space="preserve"> data.</w:t>
      </w:r>
    </w:p>
    <w:p w14:paraId="461458B0" w14:textId="77777777" w:rsidR="001F1CC0" w:rsidRDefault="001F1CC0" w:rsidP="001F1CC0">
      <w:pPr>
        <w:pStyle w:val="ListBullet"/>
        <w:tabs>
          <w:tab w:val="clear" w:pos="720"/>
          <w:tab w:val="num" w:pos="1296"/>
        </w:tabs>
        <w:rPr>
          <w:lang w:eastAsia="zh-CN"/>
        </w:rPr>
      </w:pPr>
      <w:r>
        <w:rPr>
          <w:lang w:eastAsia="zh-CN"/>
        </w:rPr>
        <w:t xml:space="preserve">Performing </w:t>
      </w:r>
      <w:r w:rsidRPr="00202504">
        <w:rPr>
          <w:rStyle w:val="Term"/>
        </w:rPr>
        <w:t>check-in</w:t>
      </w:r>
      <w:r>
        <w:rPr>
          <w:lang w:eastAsia="zh-CN"/>
        </w:rPr>
        <w:t xml:space="preserve"> (</w:t>
      </w:r>
      <w:r w:rsidRPr="00202504">
        <w:rPr>
          <w:rStyle w:val="Term"/>
        </w:rPr>
        <w:t>tabbed</w:t>
      </w:r>
      <w:r>
        <w:rPr>
          <w:lang w:eastAsia="zh-CN"/>
        </w:rPr>
        <w:t xml:space="preserve">) transactions, in which a customer </w:t>
      </w:r>
      <w:r w:rsidR="001F593F">
        <w:rPr>
          <w:lang w:eastAsia="zh-CN"/>
        </w:rPr>
        <w:t xml:space="preserve">find a merchant’s location </w:t>
      </w:r>
      <w:r>
        <w:rPr>
          <w:lang w:eastAsia="zh-CN"/>
        </w:rPr>
        <w:t xml:space="preserve">using </w:t>
      </w:r>
      <w:r w:rsidR="001F593F">
        <w:rPr>
          <w:lang w:eastAsia="zh-CN"/>
        </w:rPr>
        <w:t>the P</w:t>
      </w:r>
      <w:r>
        <w:rPr>
          <w:lang w:eastAsia="zh-CN"/>
        </w:rPr>
        <w:t>a</w:t>
      </w:r>
      <w:r w:rsidR="001F593F">
        <w:rPr>
          <w:lang w:eastAsia="zh-CN"/>
        </w:rPr>
        <w:t>yPal Here</w:t>
      </w:r>
      <w:r>
        <w:rPr>
          <w:lang w:eastAsia="zh-CN"/>
        </w:rPr>
        <w:t xml:space="preserve"> smartphone</w:t>
      </w:r>
      <w:r w:rsidRPr="00384D40">
        <w:rPr>
          <w:lang w:eastAsia="zh-CN"/>
        </w:rPr>
        <w:t xml:space="preserve"> </w:t>
      </w:r>
      <w:r>
        <w:rPr>
          <w:lang w:eastAsia="zh-CN"/>
        </w:rPr>
        <w:t xml:space="preserve">application, </w:t>
      </w:r>
      <w:r w:rsidR="001F593F" w:rsidRPr="00202504">
        <w:rPr>
          <w:rStyle w:val="Term"/>
        </w:rPr>
        <w:t>checks in</w:t>
      </w:r>
      <w:r w:rsidR="001F593F">
        <w:rPr>
          <w:lang w:eastAsia="zh-CN"/>
        </w:rPr>
        <w:t xml:space="preserve"> to a merchant’s location (also called </w:t>
      </w:r>
      <w:r w:rsidR="001F593F" w:rsidRPr="00202504">
        <w:rPr>
          <w:rStyle w:val="Term"/>
        </w:rPr>
        <w:t>opening a tab</w:t>
      </w:r>
      <w:r w:rsidR="001F593F" w:rsidRPr="001F593F">
        <w:t xml:space="preserve">), </w:t>
      </w:r>
      <w:r w:rsidR="001F593F">
        <w:rPr>
          <w:lang w:eastAsia="zh-CN"/>
        </w:rPr>
        <w:t xml:space="preserve">and </w:t>
      </w:r>
      <w:r>
        <w:rPr>
          <w:lang w:eastAsia="zh-CN"/>
        </w:rPr>
        <w:t>pays for goods or services through a PayPal account</w:t>
      </w:r>
      <w:r w:rsidR="001F593F">
        <w:rPr>
          <w:lang w:eastAsia="zh-CN"/>
        </w:rPr>
        <w:t>.</w:t>
      </w:r>
    </w:p>
    <w:p w14:paraId="159B214C" w14:textId="77777777" w:rsidR="009607AB" w:rsidRDefault="007E40FA" w:rsidP="001F1CC0">
      <w:pPr>
        <w:pStyle w:val="ListBullet"/>
        <w:tabs>
          <w:tab w:val="clear" w:pos="720"/>
          <w:tab w:val="num" w:pos="1296"/>
        </w:tabs>
        <w:rPr>
          <w:lang w:eastAsia="zh-CN"/>
        </w:rPr>
      </w:pPr>
      <w:r>
        <w:rPr>
          <w:lang w:eastAsia="zh-CN"/>
        </w:rPr>
        <w:t>Optionally g</w:t>
      </w:r>
      <w:r w:rsidR="009607AB">
        <w:rPr>
          <w:lang w:eastAsia="zh-CN"/>
        </w:rPr>
        <w:t xml:space="preserve">enerating an </w:t>
      </w:r>
      <w:proofErr w:type="gramStart"/>
      <w:r w:rsidR="009607AB" w:rsidRPr="00202504">
        <w:rPr>
          <w:rStyle w:val="Term"/>
        </w:rPr>
        <w:t>invoice</w:t>
      </w:r>
      <w:r w:rsidR="009607AB">
        <w:rPr>
          <w:lang w:eastAsia="zh-CN"/>
        </w:rPr>
        <w:t xml:space="preserve"> which</w:t>
      </w:r>
      <w:proofErr w:type="gramEnd"/>
      <w:r w:rsidR="009607AB">
        <w:rPr>
          <w:lang w:eastAsia="zh-CN"/>
        </w:rPr>
        <w:t xml:space="preserve"> describes the goods or services for which payment is to be made, and delivering it to the customer</w:t>
      </w:r>
      <w:r w:rsidR="001F593F">
        <w:rPr>
          <w:lang w:eastAsia="zh-CN"/>
        </w:rPr>
        <w:t>.</w:t>
      </w:r>
    </w:p>
    <w:p w14:paraId="7B590D6A" w14:textId="77777777" w:rsidR="001F1CC0" w:rsidRDefault="001F1CC0" w:rsidP="001F1CC0">
      <w:pPr>
        <w:rPr>
          <w:lang w:eastAsia="zh-CN"/>
        </w:rPr>
      </w:pPr>
      <w:r>
        <w:rPr>
          <w:lang w:eastAsia="zh-CN"/>
        </w:rPr>
        <w:t>The PayPal Here SDK is implemented in these environments:</w:t>
      </w:r>
    </w:p>
    <w:p w14:paraId="22648D2D" w14:textId="77777777" w:rsidR="001F1CC0" w:rsidRDefault="001F1CC0" w:rsidP="001F1CC0">
      <w:pPr>
        <w:pStyle w:val="ListBullet"/>
        <w:tabs>
          <w:tab w:val="clear" w:pos="720"/>
          <w:tab w:val="num" w:pos="1296"/>
        </w:tabs>
        <w:rPr>
          <w:lang w:eastAsia="zh-CN"/>
        </w:rPr>
      </w:pPr>
      <w:proofErr w:type="spellStart"/>
      <w:proofErr w:type="gramStart"/>
      <w:r>
        <w:rPr>
          <w:lang w:eastAsia="zh-CN"/>
        </w:rPr>
        <w:t>iOS</w:t>
      </w:r>
      <w:proofErr w:type="spellEnd"/>
      <w:proofErr w:type="gramEnd"/>
      <w:r>
        <w:rPr>
          <w:lang w:eastAsia="zh-CN"/>
        </w:rPr>
        <w:t>, for apps written in Objective C</w:t>
      </w:r>
    </w:p>
    <w:p w14:paraId="0688BFF5" w14:textId="77777777" w:rsidR="001F1CC0" w:rsidRDefault="001F1CC0" w:rsidP="001F1CC0">
      <w:pPr>
        <w:pStyle w:val="ListBullet"/>
        <w:tabs>
          <w:tab w:val="clear" w:pos="720"/>
          <w:tab w:val="num" w:pos="1296"/>
        </w:tabs>
        <w:rPr>
          <w:lang w:eastAsia="zh-CN"/>
        </w:rPr>
      </w:pPr>
      <w:r>
        <w:rPr>
          <w:lang w:eastAsia="zh-CN"/>
        </w:rPr>
        <w:t>Android, for apps written in Java</w:t>
      </w:r>
    </w:p>
    <w:p w14:paraId="4738CDDB" w14:textId="47370B26" w:rsidR="001F1CC0" w:rsidRDefault="001F1CC0" w:rsidP="001F1CC0">
      <w:pPr>
        <w:pStyle w:val="ListBullet"/>
        <w:tabs>
          <w:tab w:val="clear" w:pos="720"/>
          <w:tab w:val="num" w:pos="1296"/>
        </w:tabs>
        <w:rPr>
          <w:lang w:eastAsia="zh-CN"/>
        </w:rPr>
      </w:pPr>
      <w:r>
        <w:rPr>
          <w:lang w:eastAsia="zh-CN"/>
        </w:rPr>
        <w:t xml:space="preserve">Microsoft Windows, for apps written in </w:t>
      </w:r>
      <w:ins w:id="4" w:author="Kash Baghaei" w:date="2015-01-06T09:50:00Z">
        <w:r w:rsidR="006913A3">
          <w:rPr>
            <w:lang w:eastAsia="zh-CN"/>
          </w:rPr>
          <w:t>C#</w:t>
        </w:r>
      </w:ins>
    </w:p>
    <w:p w14:paraId="693E18B5" w14:textId="77777777" w:rsidR="001F1CC0" w:rsidRDefault="001F1CC0" w:rsidP="001F1CC0">
      <w:pPr>
        <w:rPr>
          <w:lang w:eastAsia="zh-CN"/>
        </w:rPr>
      </w:pPr>
      <w:r>
        <w:rPr>
          <w:lang w:eastAsia="zh-CN"/>
        </w:rPr>
        <w:t xml:space="preserve">The different implementations of the PayPal Here SDK are very similar, although not identical. If you develop point-of-sale apps in more than one environment, much of your </w:t>
      </w:r>
      <w:r w:rsidR="003F08CF">
        <w:rPr>
          <w:lang w:eastAsia="zh-CN"/>
        </w:rPr>
        <w:t xml:space="preserve">code and your </w:t>
      </w:r>
      <w:r>
        <w:rPr>
          <w:lang w:eastAsia="zh-CN"/>
        </w:rPr>
        <w:t xml:space="preserve">knowledge about the SDK will carry over from </w:t>
      </w:r>
      <w:r w:rsidR="003F08CF">
        <w:rPr>
          <w:lang w:eastAsia="zh-CN"/>
        </w:rPr>
        <w:t>that</w:t>
      </w:r>
      <w:r>
        <w:rPr>
          <w:lang w:eastAsia="zh-CN"/>
        </w:rPr>
        <w:t xml:space="preserve"> environment to </w:t>
      </w:r>
      <w:r w:rsidR="003F08CF">
        <w:rPr>
          <w:lang w:eastAsia="zh-CN"/>
        </w:rPr>
        <w:t xml:space="preserve">the </w:t>
      </w:r>
      <w:r>
        <w:rPr>
          <w:lang w:eastAsia="zh-CN"/>
        </w:rPr>
        <w:t>other</w:t>
      </w:r>
      <w:r w:rsidR="003F08CF">
        <w:rPr>
          <w:lang w:eastAsia="zh-CN"/>
        </w:rPr>
        <w:t>s</w:t>
      </w:r>
      <w:r>
        <w:rPr>
          <w:lang w:eastAsia="zh-CN"/>
        </w:rPr>
        <w:t>.</w:t>
      </w:r>
    </w:p>
    <w:p w14:paraId="0E46C2E8" w14:textId="77777777" w:rsidR="001F593F" w:rsidRDefault="001F593F" w:rsidP="001F593F">
      <w:pPr>
        <w:pStyle w:val="MessageHeader"/>
      </w:pPr>
      <w:r>
        <w:rPr>
          <w:rStyle w:val="Strong"/>
        </w:rPr>
        <w:lastRenderedPageBreak/>
        <w:t>NOTE:</w:t>
      </w:r>
      <w:r>
        <w:t xml:space="preserve"> </w:t>
      </w:r>
      <w:r w:rsidRPr="006B192A">
        <w:t>The functionality described in this</w:t>
      </w:r>
      <w:r>
        <w:t xml:space="preserve"> document is subject to change without notice.</w:t>
      </w:r>
    </w:p>
    <w:p w14:paraId="4BAFE804" w14:textId="77777777" w:rsidR="008F45C6" w:rsidRDefault="008F45C6" w:rsidP="0097077A">
      <w:pPr>
        <w:pStyle w:val="Heading2"/>
      </w:pPr>
      <w:bookmarkStart w:id="5" w:name="_Toc404251157"/>
      <w:r>
        <w:t>What’s in the SDK</w:t>
      </w:r>
      <w:bookmarkEnd w:id="5"/>
    </w:p>
    <w:p w14:paraId="3664C1F6" w14:textId="77777777" w:rsidR="001F1CC0" w:rsidRDefault="001F1CC0" w:rsidP="001F1CC0">
      <w:pPr>
        <w:rPr>
          <w:lang w:eastAsia="zh-CN"/>
        </w:rPr>
      </w:pPr>
      <w:r>
        <w:rPr>
          <w:lang w:eastAsia="zh-CN"/>
        </w:rPr>
        <w:t xml:space="preserve">The </w:t>
      </w:r>
      <w:proofErr w:type="spellStart"/>
      <w:r w:rsidR="00AA4129">
        <w:rPr>
          <w:lang w:eastAsia="zh-CN"/>
        </w:rPr>
        <w:t>github</w:t>
      </w:r>
      <w:proofErr w:type="spellEnd"/>
      <w:r w:rsidR="00AA4129">
        <w:rPr>
          <w:lang w:eastAsia="zh-CN"/>
        </w:rPr>
        <w:t xml:space="preserve"> repository for </w:t>
      </w:r>
      <w:r>
        <w:rPr>
          <w:lang w:eastAsia="zh-CN"/>
        </w:rPr>
        <w:t xml:space="preserve">PayPal Here SDK for </w:t>
      </w:r>
      <w:proofErr w:type="spellStart"/>
      <w:r>
        <w:rPr>
          <w:lang w:eastAsia="zh-CN"/>
        </w:rPr>
        <w:t>iOS</w:t>
      </w:r>
      <w:proofErr w:type="spellEnd"/>
      <w:r>
        <w:rPr>
          <w:lang w:eastAsia="zh-CN"/>
        </w:rPr>
        <w:t xml:space="preserve"> contains:</w:t>
      </w:r>
    </w:p>
    <w:p w14:paraId="5271D268" w14:textId="77777777" w:rsidR="001F1CC0" w:rsidRDefault="001F1CC0" w:rsidP="002A0A83">
      <w:pPr>
        <w:pStyle w:val="ListBullet"/>
        <w:tabs>
          <w:tab w:val="clear" w:pos="720"/>
          <w:tab w:val="num" w:pos="1296"/>
        </w:tabs>
        <w:rPr>
          <w:lang w:eastAsia="zh-CN"/>
        </w:rPr>
      </w:pPr>
      <w:r>
        <w:rPr>
          <w:lang w:eastAsia="zh-CN"/>
        </w:rPr>
        <w:t xml:space="preserve">Object code </w:t>
      </w:r>
      <w:r w:rsidR="002A0A83">
        <w:rPr>
          <w:lang w:eastAsia="zh-CN"/>
        </w:rPr>
        <w:t xml:space="preserve">and other resources </w:t>
      </w:r>
      <w:r>
        <w:rPr>
          <w:lang w:eastAsia="zh-CN"/>
        </w:rPr>
        <w:t>for the SDK</w:t>
      </w:r>
      <w:r w:rsidR="002A0A83">
        <w:rPr>
          <w:lang w:eastAsia="zh-CN"/>
        </w:rPr>
        <w:t xml:space="preserve"> </w:t>
      </w:r>
      <w:r w:rsidR="00FD20B2">
        <w:rPr>
          <w:lang w:eastAsia="zh-CN"/>
        </w:rPr>
        <w:t>(</w:t>
      </w:r>
      <w:proofErr w:type="gramStart"/>
      <w:r w:rsidR="002A0A83">
        <w:rPr>
          <w:lang w:eastAsia="zh-CN"/>
        </w:rPr>
        <w:t xml:space="preserve">in </w:t>
      </w:r>
      <w:r w:rsidR="002A0A83" w:rsidRPr="00FD20B2">
        <w:rPr>
          <w:rStyle w:val="Code"/>
        </w:rPr>
        <w:t>./</w:t>
      </w:r>
      <w:proofErr w:type="gramEnd"/>
      <w:r w:rsidR="002A0A83" w:rsidRPr="00FD20B2">
        <w:rPr>
          <w:rStyle w:val="Code"/>
        </w:rPr>
        <w:t>SDK/</w:t>
      </w:r>
      <w:r w:rsidR="002A0A83">
        <w:rPr>
          <w:rStyle w:val="Code"/>
        </w:rPr>
        <w:t>Release/</w:t>
      </w:r>
      <w:proofErr w:type="spellStart"/>
      <w:r w:rsidR="002A0A83">
        <w:rPr>
          <w:rStyle w:val="Code"/>
        </w:rPr>
        <w:t>PayPalHereSDK.bundle</w:t>
      </w:r>
      <w:proofErr w:type="spellEnd"/>
      <w:r w:rsidR="002A0A83">
        <w:t>)</w:t>
      </w:r>
    </w:p>
    <w:p w14:paraId="73A1CA07" w14:textId="77777777" w:rsidR="001F1CC0" w:rsidRDefault="001F1CC0" w:rsidP="001F1CC0">
      <w:pPr>
        <w:pStyle w:val="ListBullet"/>
        <w:tabs>
          <w:tab w:val="clear" w:pos="720"/>
          <w:tab w:val="num" w:pos="1296"/>
        </w:tabs>
        <w:rPr>
          <w:lang w:eastAsia="zh-CN"/>
        </w:rPr>
      </w:pPr>
      <w:r>
        <w:rPr>
          <w:lang w:eastAsia="zh-CN"/>
        </w:rPr>
        <w:t>Reference (</w:t>
      </w:r>
      <w:proofErr w:type="spellStart"/>
      <w:r>
        <w:rPr>
          <w:lang w:eastAsia="zh-CN"/>
        </w:rPr>
        <w:t>Appledoc</w:t>
      </w:r>
      <w:proofErr w:type="spellEnd"/>
      <w:r>
        <w:rPr>
          <w:lang w:eastAsia="zh-CN"/>
        </w:rPr>
        <w:t>) documentation for the SDK</w:t>
      </w:r>
      <w:r w:rsidR="00FD20B2">
        <w:rPr>
          <w:lang w:eastAsia="zh-CN"/>
        </w:rPr>
        <w:t xml:space="preserve"> (</w:t>
      </w:r>
      <w:proofErr w:type="gramStart"/>
      <w:r w:rsidR="00067AA3">
        <w:rPr>
          <w:lang w:eastAsia="zh-CN"/>
        </w:rPr>
        <w:t>in</w:t>
      </w:r>
      <w:r w:rsidR="00FD20B2">
        <w:rPr>
          <w:lang w:eastAsia="zh-CN"/>
        </w:rPr>
        <w:t xml:space="preserve"> </w:t>
      </w:r>
      <w:r w:rsidR="00FD20B2" w:rsidRPr="00FD20B2">
        <w:rPr>
          <w:rStyle w:val="Code"/>
        </w:rPr>
        <w:t>./</w:t>
      </w:r>
      <w:proofErr w:type="gramEnd"/>
      <w:r w:rsidR="00FD20B2" w:rsidRPr="00FD20B2">
        <w:rPr>
          <w:rStyle w:val="Code"/>
        </w:rPr>
        <w:t>SDK/html/</w:t>
      </w:r>
      <w:r w:rsidR="00FD20B2">
        <w:rPr>
          <w:lang w:eastAsia="zh-CN"/>
        </w:rPr>
        <w:t>)</w:t>
      </w:r>
    </w:p>
    <w:p w14:paraId="20D05E1D" w14:textId="77777777" w:rsidR="001F1CC0" w:rsidRDefault="001F1CC0" w:rsidP="001F1CC0">
      <w:pPr>
        <w:pStyle w:val="ListBullet"/>
        <w:tabs>
          <w:tab w:val="clear" w:pos="720"/>
          <w:tab w:val="num" w:pos="1296"/>
        </w:tabs>
        <w:rPr>
          <w:lang w:eastAsia="zh-CN"/>
        </w:rPr>
      </w:pPr>
      <w:r>
        <w:rPr>
          <w:lang w:eastAsia="zh-CN"/>
        </w:rPr>
        <w:t>Source code for two sample apps that demonstrate use of the SDK:</w:t>
      </w:r>
    </w:p>
    <w:p w14:paraId="74B743D7" w14:textId="77777777" w:rsidR="001F1CC0" w:rsidRDefault="001F1CC0" w:rsidP="001F1CC0">
      <w:pPr>
        <w:pStyle w:val="ListBullet"/>
        <w:tabs>
          <w:tab w:val="clear" w:pos="720"/>
          <w:tab w:val="num" w:pos="1584"/>
        </w:tabs>
        <w:ind w:left="792"/>
      </w:pPr>
      <w:proofErr w:type="spellStart"/>
      <w:r>
        <w:t>EMVAccreditationSampleApp</w:t>
      </w:r>
      <w:proofErr w:type="spellEnd"/>
      <w:r>
        <w:t>, which supports card present transactions with EMV cards</w:t>
      </w:r>
      <w:r w:rsidR="00FD20B2">
        <w:t xml:space="preserve"> (</w:t>
      </w:r>
      <w:proofErr w:type="gramStart"/>
      <w:r w:rsidR="00067AA3">
        <w:t>in</w:t>
      </w:r>
      <w:r w:rsidR="00FD20B2">
        <w:t xml:space="preserve"> </w:t>
      </w:r>
      <w:r w:rsidR="00FD20B2" w:rsidRPr="00FD20B2">
        <w:rPr>
          <w:rStyle w:val="Code"/>
        </w:rPr>
        <w:t>./</w:t>
      </w:r>
      <w:proofErr w:type="spellStart"/>
      <w:proofErr w:type="gramEnd"/>
      <w:r w:rsidR="00FD20B2" w:rsidRPr="00FD20B2">
        <w:rPr>
          <w:rStyle w:val="Code"/>
        </w:rPr>
        <w:t>EMVSampleApp</w:t>
      </w:r>
      <w:proofErr w:type="spellEnd"/>
      <w:r w:rsidR="00FD20B2" w:rsidRPr="00FD20B2">
        <w:rPr>
          <w:rStyle w:val="Code"/>
        </w:rPr>
        <w:t>/</w:t>
      </w:r>
      <w:r w:rsidR="00FD20B2">
        <w:t>)</w:t>
      </w:r>
    </w:p>
    <w:p w14:paraId="35B28FFC" w14:textId="77777777" w:rsidR="001F1CC0" w:rsidRDefault="001F1CC0" w:rsidP="001F1CC0">
      <w:pPr>
        <w:pStyle w:val="ListBullet"/>
        <w:tabs>
          <w:tab w:val="clear" w:pos="720"/>
          <w:tab w:val="num" w:pos="1296"/>
        </w:tabs>
        <w:ind w:left="792"/>
      </w:pPr>
      <w:proofErr w:type="spellStart"/>
      <w:r>
        <w:t>SDKSampleApp</w:t>
      </w:r>
      <w:proofErr w:type="spellEnd"/>
      <w:r>
        <w:t xml:space="preserve">, which supports card present transactions with mag stripe cards, card not present transactions with both types of cards, and </w:t>
      </w:r>
      <w:r w:rsidR="00AE329A">
        <w:t>check-in</w:t>
      </w:r>
      <w:r>
        <w:t xml:space="preserve"> transactions</w:t>
      </w:r>
      <w:r w:rsidR="00FD20B2">
        <w:t xml:space="preserve"> (</w:t>
      </w:r>
      <w:proofErr w:type="gramStart"/>
      <w:r w:rsidR="00067AA3">
        <w:t>in</w:t>
      </w:r>
      <w:r w:rsidR="00FD20B2" w:rsidRPr="00FD20B2">
        <w:t xml:space="preserve"> </w:t>
      </w:r>
      <w:r w:rsidR="00FD20B2" w:rsidRPr="00FD20B2">
        <w:rPr>
          <w:rStyle w:val="Code"/>
        </w:rPr>
        <w:t>./</w:t>
      </w:r>
      <w:proofErr w:type="spellStart"/>
      <w:proofErr w:type="gramEnd"/>
      <w:r w:rsidR="00FD20B2" w:rsidRPr="00FD20B2">
        <w:rPr>
          <w:rStyle w:val="Code"/>
        </w:rPr>
        <w:t>SDKSampleApp</w:t>
      </w:r>
      <w:proofErr w:type="spellEnd"/>
      <w:r w:rsidR="00FD20B2" w:rsidRPr="00FD20B2">
        <w:rPr>
          <w:rStyle w:val="Code"/>
        </w:rPr>
        <w:t>/</w:t>
      </w:r>
      <w:r w:rsidR="00FD20B2">
        <w:t>)</w:t>
      </w:r>
    </w:p>
    <w:p w14:paraId="1E4A7A36" w14:textId="77777777" w:rsidR="001F1CC0" w:rsidRPr="001F1CC0" w:rsidRDefault="001F1CC0" w:rsidP="001F1CC0">
      <w:pPr>
        <w:pStyle w:val="ListBullet"/>
        <w:rPr>
          <w:lang w:eastAsia="zh-CN"/>
        </w:rPr>
      </w:pPr>
      <w:r>
        <w:rPr>
          <w:lang w:eastAsia="zh-CN"/>
        </w:rPr>
        <w:t>Source code for a sample back-end server that operates with the sample apps</w:t>
      </w:r>
      <w:r w:rsidR="00FD20B2">
        <w:rPr>
          <w:lang w:eastAsia="zh-CN"/>
        </w:rPr>
        <w:t xml:space="preserve"> (</w:t>
      </w:r>
      <w:proofErr w:type="gramStart"/>
      <w:r w:rsidR="00067AA3">
        <w:rPr>
          <w:lang w:eastAsia="zh-CN"/>
        </w:rPr>
        <w:t>in</w:t>
      </w:r>
      <w:r w:rsidR="00FD20B2">
        <w:rPr>
          <w:lang w:eastAsia="zh-CN"/>
        </w:rPr>
        <w:t xml:space="preserve"> </w:t>
      </w:r>
      <w:r w:rsidR="00FD20B2" w:rsidRPr="00FD20B2">
        <w:rPr>
          <w:rStyle w:val="Code"/>
        </w:rPr>
        <w:t>./</w:t>
      </w:r>
      <w:proofErr w:type="gramEnd"/>
      <w:r w:rsidR="00FD20B2" w:rsidRPr="00FD20B2">
        <w:rPr>
          <w:rStyle w:val="Code"/>
        </w:rPr>
        <w:t>sample-server/</w:t>
      </w:r>
      <w:r w:rsidR="00FD20B2">
        <w:rPr>
          <w:lang w:eastAsia="zh-CN"/>
        </w:rPr>
        <w:t>)</w:t>
      </w:r>
    </w:p>
    <w:p w14:paraId="2A3F1DEB" w14:textId="77777777" w:rsidR="00402088" w:rsidRDefault="002D2262" w:rsidP="0097077A">
      <w:pPr>
        <w:pStyle w:val="Heading2"/>
      </w:pPr>
      <w:bookmarkStart w:id="6" w:name="_Toc404251158"/>
      <w:r>
        <w:t>The SDK’s p</w:t>
      </w:r>
      <w:r w:rsidR="00402088">
        <w:t>lace in PayPal’s family of products</w:t>
      </w:r>
      <w:bookmarkEnd w:id="6"/>
    </w:p>
    <w:p w14:paraId="526B91F8" w14:textId="77777777" w:rsidR="00402088" w:rsidRDefault="00402088" w:rsidP="00402088">
      <w:pPr>
        <w:rPr>
          <w:lang w:eastAsia="zh-CN"/>
        </w:rPr>
      </w:pPr>
      <w:r>
        <w:rPr>
          <w:lang w:eastAsia="zh-CN"/>
        </w:rPr>
        <w:t xml:space="preserve">The PayPal Here SDK for </w:t>
      </w:r>
      <w:proofErr w:type="spellStart"/>
      <w:r>
        <w:rPr>
          <w:lang w:eastAsia="zh-CN"/>
        </w:rPr>
        <w:t>iOS</w:t>
      </w:r>
      <w:proofErr w:type="spellEnd"/>
      <w:r>
        <w:rPr>
          <w:lang w:eastAsia="zh-CN"/>
        </w:rPr>
        <w:t xml:space="preserve"> is a collection of classes, protocols, and other resources for developing point-of-sale apps that run in </w:t>
      </w:r>
      <w:proofErr w:type="spellStart"/>
      <w:r>
        <w:rPr>
          <w:lang w:eastAsia="zh-CN"/>
        </w:rPr>
        <w:t>iOS</w:t>
      </w:r>
      <w:proofErr w:type="spellEnd"/>
      <w:r>
        <w:rPr>
          <w:lang w:eastAsia="zh-CN"/>
        </w:rPr>
        <w:t xml:space="preserve">. It communicates with the </w:t>
      </w:r>
      <w:r w:rsidR="00F71949">
        <w:rPr>
          <w:lang w:eastAsia="zh-CN"/>
        </w:rPr>
        <w:t xml:space="preserve">underlying </w:t>
      </w:r>
      <w:r>
        <w:rPr>
          <w:lang w:eastAsia="zh-CN"/>
        </w:rPr>
        <w:t>PayPal API</w:t>
      </w:r>
      <w:r w:rsidR="00F71949">
        <w:rPr>
          <w:lang w:eastAsia="zh-CN"/>
        </w:rPr>
        <w:t>s</w:t>
      </w:r>
      <w:r>
        <w:rPr>
          <w:lang w:eastAsia="zh-CN"/>
        </w:rPr>
        <w:t xml:space="preserve"> </w:t>
      </w:r>
      <w:r w:rsidR="00BF3F42">
        <w:rPr>
          <w:lang w:eastAsia="zh-CN"/>
        </w:rPr>
        <w:t>at the following URIs:</w:t>
      </w:r>
    </w:p>
    <w:p w14:paraId="03CBA985" w14:textId="77777777" w:rsidR="00BF3F42" w:rsidRPr="00154C19" w:rsidRDefault="00BF3F42" w:rsidP="00154C19">
      <w:pPr>
        <w:pStyle w:val="CodeBox"/>
        <w:tabs>
          <w:tab w:val="right" w:pos="9360"/>
        </w:tabs>
        <w:rPr>
          <w:rStyle w:val="PlaceholderText"/>
        </w:rPr>
      </w:pPr>
      <w:r w:rsidRPr="00A630C4">
        <w:rPr>
          <w:rStyle w:val="Code"/>
          <w:u w:color="00B050"/>
        </w:rPr>
        <w:t>https://</w:t>
      </w:r>
      <w:r w:rsidR="00154C19">
        <w:rPr>
          <w:rStyle w:val="Code"/>
          <w:u w:color="00B050"/>
        </w:rPr>
        <w:t>sandbox</w:t>
      </w:r>
      <w:r w:rsidRPr="00A630C4">
        <w:rPr>
          <w:rStyle w:val="Code"/>
          <w:u w:color="00B050"/>
        </w:rPr>
        <w:t>.paypal.com/webapps/hereapi/merchant/v1</w:t>
      </w:r>
      <w:r w:rsidR="00154C19">
        <w:rPr>
          <w:rStyle w:val="Code"/>
          <w:u w:color="00B050"/>
        </w:rPr>
        <w:tab/>
      </w:r>
      <w:r w:rsidR="00154C19">
        <w:rPr>
          <w:rStyle w:val="PlaceholderText"/>
        </w:rPr>
        <w:t>Sandbox environment</w:t>
      </w:r>
    </w:p>
    <w:p w14:paraId="3732FF4D" w14:textId="77777777" w:rsidR="00BF3F42" w:rsidRDefault="00BF3F42" w:rsidP="00154C19">
      <w:pPr>
        <w:pStyle w:val="CodeBox"/>
        <w:tabs>
          <w:tab w:val="right" w:pos="9360"/>
        </w:tabs>
        <w:rPr>
          <w:rStyle w:val="PlaceholderText"/>
        </w:rPr>
      </w:pPr>
      <w:r w:rsidRPr="00A630C4">
        <w:rPr>
          <w:rStyle w:val="Code"/>
          <w:u w:color="00B050"/>
        </w:rPr>
        <w:t>https://www.paypal.com/webapps/hereapi/merchant/v1</w:t>
      </w:r>
      <w:r w:rsidR="00154C19">
        <w:rPr>
          <w:rStyle w:val="Code"/>
          <w:u w:color="00B050"/>
        </w:rPr>
        <w:tab/>
      </w:r>
      <w:proofErr w:type="gramStart"/>
      <w:r w:rsidR="00154C19">
        <w:rPr>
          <w:rStyle w:val="PlaceholderText"/>
        </w:rPr>
        <w:t>Live</w:t>
      </w:r>
      <w:proofErr w:type="gramEnd"/>
      <w:r w:rsidR="00154C19">
        <w:rPr>
          <w:rStyle w:val="PlaceholderText"/>
        </w:rPr>
        <w:t xml:space="preserve"> environment</w:t>
      </w:r>
    </w:p>
    <w:p w14:paraId="4DDC6432" w14:textId="77777777" w:rsidR="00154C19" w:rsidRPr="00A630C4" w:rsidRDefault="00154C19" w:rsidP="00154C19">
      <w:pPr>
        <w:pStyle w:val="ListBullet"/>
        <w:numPr>
          <w:ilvl w:val="0"/>
          <w:numId w:val="1"/>
        </w:numPr>
        <w:ind w:right="1008"/>
        <w:rPr>
          <w:u w:color="00B050"/>
        </w:rPr>
      </w:pPr>
      <w:r w:rsidRPr="00A630C4">
        <w:rPr>
          <w:u w:color="00B050"/>
        </w:rPr>
        <w:t>The data-interchange format is JSON.</w:t>
      </w:r>
    </w:p>
    <w:p w14:paraId="1AFCA14A" w14:textId="77777777" w:rsidR="00154C19" w:rsidRPr="00A630C4" w:rsidRDefault="00154C19" w:rsidP="00154C19">
      <w:pPr>
        <w:pStyle w:val="ListBullet"/>
        <w:numPr>
          <w:ilvl w:val="0"/>
          <w:numId w:val="1"/>
        </w:numPr>
        <w:ind w:right="1008"/>
        <w:rPr>
          <w:u w:color="00B050"/>
        </w:rPr>
      </w:pPr>
      <w:r w:rsidRPr="00A630C4">
        <w:rPr>
          <w:u w:color="00B050"/>
        </w:rPr>
        <w:t xml:space="preserve">Each request must contain an </w:t>
      </w:r>
      <w:hyperlink w:anchor="_Authentication" w:history="1">
        <w:r w:rsidRPr="00A630C4">
          <w:rPr>
            <w:u w:color="00B050"/>
          </w:rPr>
          <w:t>authentication token</w:t>
        </w:r>
      </w:hyperlink>
      <w:r w:rsidRPr="00A630C4">
        <w:rPr>
          <w:u w:color="00B050"/>
        </w:rPr>
        <w:t xml:space="preserve">; see </w:t>
      </w:r>
      <w:hyperlink w:anchor="_Authentication_with_the" w:history="1">
        <w:r w:rsidRPr="00A630C4">
          <w:rPr>
            <w:rStyle w:val="Hyperlink"/>
            <w:u w:color="00B050"/>
          </w:rPr>
          <w:t xml:space="preserve">Authentication with the </w:t>
        </w:r>
        <w:proofErr w:type="spellStart"/>
        <w:r w:rsidRPr="00A630C4">
          <w:rPr>
            <w:rStyle w:val="Hyperlink"/>
            <w:u w:color="00B050"/>
          </w:rPr>
          <w:t>iOS</w:t>
        </w:r>
        <w:proofErr w:type="spellEnd"/>
        <w:r w:rsidRPr="00A630C4">
          <w:rPr>
            <w:rStyle w:val="Hyperlink"/>
            <w:u w:color="00B050"/>
          </w:rPr>
          <w:t xml:space="preserve"> SDK</w:t>
        </w:r>
      </w:hyperlink>
      <w:r w:rsidRPr="00A630C4">
        <w:rPr>
          <w:u w:color="00B050"/>
        </w:rPr>
        <w:t>.</w:t>
      </w:r>
    </w:p>
    <w:p w14:paraId="68C46687" w14:textId="77777777" w:rsidR="008F45C6" w:rsidRDefault="008F45C6" w:rsidP="0097077A">
      <w:pPr>
        <w:pStyle w:val="Heading2"/>
      </w:pPr>
      <w:bookmarkStart w:id="7" w:name="_Toc404251159"/>
      <w:r>
        <w:t>What you’ll need</w:t>
      </w:r>
      <w:bookmarkEnd w:id="7"/>
    </w:p>
    <w:p w14:paraId="519E304B" w14:textId="77777777" w:rsidR="00CC4BA0" w:rsidRDefault="00CC4BA0" w:rsidP="00CC4BA0">
      <w:pPr>
        <w:rPr>
          <w:lang w:eastAsia="zh-CN"/>
        </w:rPr>
      </w:pPr>
      <w:r>
        <w:rPr>
          <w:lang w:eastAsia="zh-CN"/>
        </w:rPr>
        <w:t>To install the SDK and run the sample apps, you’ll need:</w:t>
      </w:r>
    </w:p>
    <w:p w14:paraId="3CAF92A0" w14:textId="1B677034" w:rsidR="00CC4BA0" w:rsidRDefault="00CC4BA0" w:rsidP="00CC4BA0">
      <w:pPr>
        <w:pStyle w:val="ListParagraph"/>
        <w:numPr>
          <w:ilvl w:val="0"/>
          <w:numId w:val="18"/>
        </w:numPr>
        <w:rPr>
          <w:ins w:id="8" w:author="Kash Baghaei" w:date="2015-01-06T09:50:00Z"/>
        </w:rPr>
      </w:pPr>
      <w:r>
        <w:t>An iPhone</w:t>
      </w:r>
      <w:ins w:id="9" w:author="Kash Baghaei" w:date="2015-01-06T09:51:00Z">
        <w:r w:rsidR="00BD72D6">
          <w:t xml:space="preserve"> and </w:t>
        </w:r>
        <w:proofErr w:type="spellStart"/>
        <w:r w:rsidR="00BD72D6">
          <w:t>iPad</w:t>
        </w:r>
      </w:ins>
      <w:proofErr w:type="spellEnd"/>
      <w:r w:rsidR="00BA30D1">
        <w:t>.</w:t>
      </w:r>
    </w:p>
    <w:p w14:paraId="5F2362ED" w14:textId="6B970353" w:rsidR="00BD72D6" w:rsidRDefault="00BD72D6" w:rsidP="00CC4BA0">
      <w:pPr>
        <w:pStyle w:val="ListParagraph"/>
        <w:numPr>
          <w:ilvl w:val="0"/>
          <w:numId w:val="18"/>
        </w:numPr>
      </w:pPr>
      <w:proofErr w:type="spellStart"/>
      <w:proofErr w:type="gramStart"/>
      <w:ins w:id="10" w:author="Kash Baghaei" w:date="2015-01-06T09:50:00Z">
        <w:r>
          <w:t>iOS</w:t>
        </w:r>
        <w:proofErr w:type="spellEnd"/>
        <w:proofErr w:type="gramEnd"/>
        <w:r>
          <w:t xml:space="preserve"> 6 and above</w:t>
        </w:r>
      </w:ins>
    </w:p>
    <w:p w14:paraId="3698D4C0" w14:textId="77777777" w:rsidR="00CC4BA0" w:rsidRDefault="00CC4BA0" w:rsidP="00CC4BA0">
      <w:pPr>
        <w:pStyle w:val="ListParagraph"/>
        <w:numPr>
          <w:ilvl w:val="0"/>
          <w:numId w:val="18"/>
        </w:numPr>
      </w:pPr>
      <w:r>
        <w:t xml:space="preserve">The </w:t>
      </w:r>
      <w:proofErr w:type="spellStart"/>
      <w:r w:rsidRPr="0066340A">
        <w:t>Xcode</w:t>
      </w:r>
      <w:proofErr w:type="spellEnd"/>
      <w:r w:rsidRPr="0066340A">
        <w:t xml:space="preserve"> </w:t>
      </w:r>
      <w:r>
        <w:t>5.1</w:t>
      </w:r>
      <w:r w:rsidRPr="0066340A">
        <w:t xml:space="preserve"> integrated development environment</w:t>
      </w:r>
      <w:r w:rsidR="00BA30D1">
        <w:t>.</w:t>
      </w:r>
    </w:p>
    <w:p w14:paraId="20268E50" w14:textId="77777777" w:rsidR="00CC4BA0" w:rsidRDefault="00CC4BA0" w:rsidP="00CC4BA0">
      <w:pPr>
        <w:pStyle w:val="ListParagraph"/>
        <w:numPr>
          <w:ilvl w:val="0"/>
          <w:numId w:val="18"/>
        </w:numPr>
      </w:pPr>
      <w:r>
        <w:t>An active Apple developer account (for running the sample app on devices, in order to use the credit card reader)</w:t>
      </w:r>
      <w:r w:rsidR="00BA30D1">
        <w:t>.</w:t>
      </w:r>
    </w:p>
    <w:p w14:paraId="022E4E43" w14:textId="77777777" w:rsidR="00CC4BA0" w:rsidRDefault="00CC4BA0" w:rsidP="00CC4BA0">
      <w:pPr>
        <w:pStyle w:val="ListParagraph"/>
        <w:numPr>
          <w:ilvl w:val="0"/>
          <w:numId w:val="18"/>
        </w:numPr>
      </w:pPr>
      <w:r>
        <w:t xml:space="preserve">A </w:t>
      </w:r>
      <w:r w:rsidRPr="0066340A">
        <w:t>PayPal Here card reader</w:t>
      </w:r>
      <w:r w:rsidR="00BA30D1">
        <w:t>.</w:t>
      </w:r>
    </w:p>
    <w:p w14:paraId="457D007C" w14:textId="77777777" w:rsidR="00CC4BA0" w:rsidRDefault="00CC4BA0" w:rsidP="00CC4BA0">
      <w:pPr>
        <w:pStyle w:val="ListParagraph"/>
        <w:numPr>
          <w:ilvl w:val="0"/>
          <w:numId w:val="18"/>
        </w:numPr>
        <w:ind w:left="1080"/>
      </w:pPr>
      <w:r>
        <w:lastRenderedPageBreak/>
        <w:t>PayPal provides a mag stripe card reader on request for any user who opens a PayPal Business or Premier account</w:t>
      </w:r>
      <w:r w:rsidR="00BA30D1">
        <w:t>. This card reader plugs in to the iPhone’s audio jack.</w:t>
      </w:r>
    </w:p>
    <w:p w14:paraId="67886BF7" w14:textId="77777777" w:rsidR="00CC4BA0" w:rsidRDefault="00CC4BA0" w:rsidP="00CC4BA0">
      <w:pPr>
        <w:pStyle w:val="ListParagraph"/>
        <w:numPr>
          <w:ilvl w:val="0"/>
          <w:numId w:val="18"/>
        </w:numPr>
        <w:ind w:left="1080"/>
      </w:pPr>
      <w:r>
        <w:t>A PayPal EMV card reader is available for purchase</w:t>
      </w:r>
      <w:r w:rsidR="00BA30D1">
        <w:t>.</w:t>
      </w:r>
    </w:p>
    <w:p w14:paraId="77A2C82E" w14:textId="77777777" w:rsidR="00CC4BA0" w:rsidRDefault="00CC4BA0" w:rsidP="00CC4BA0">
      <w:pPr>
        <w:rPr>
          <w:lang w:eastAsia="zh-CN"/>
        </w:rPr>
      </w:pPr>
      <w:r>
        <w:rPr>
          <w:lang w:eastAsia="zh-CN"/>
        </w:rPr>
        <w:t>To develop your own apps you’ll need the resources listed above, plus:</w:t>
      </w:r>
    </w:p>
    <w:p w14:paraId="3AE68AAB" w14:textId="77777777" w:rsidR="00CC4BA0" w:rsidRDefault="00CC4BA0" w:rsidP="00CC4BA0">
      <w:pPr>
        <w:pStyle w:val="ListParagraph"/>
        <w:numPr>
          <w:ilvl w:val="0"/>
          <w:numId w:val="18"/>
        </w:numPr>
      </w:pPr>
      <w:r>
        <w:t xml:space="preserve">A </w:t>
      </w:r>
      <w:r w:rsidRPr="00202504">
        <w:t xml:space="preserve">Log In with PayPal </w:t>
      </w:r>
      <w:r w:rsidRPr="006B192A">
        <w:t>client ID (</w:t>
      </w:r>
      <w:r>
        <w:t xml:space="preserve">the </w:t>
      </w:r>
      <w:r w:rsidRPr="006B192A">
        <w:t xml:space="preserve">same as </w:t>
      </w:r>
      <w:r>
        <w:t xml:space="preserve">an </w:t>
      </w:r>
      <w:r w:rsidRPr="006B192A">
        <w:t>App ID) and secret</w:t>
      </w:r>
    </w:p>
    <w:p w14:paraId="396282A3" w14:textId="77777777" w:rsidR="00CC4BA0" w:rsidRDefault="00CC4BA0" w:rsidP="00CC4BA0">
      <w:pPr>
        <w:pStyle w:val="ListParagraph"/>
        <w:numPr>
          <w:ilvl w:val="0"/>
          <w:numId w:val="18"/>
        </w:numPr>
      </w:pPr>
      <w:r>
        <w:t xml:space="preserve">For app authentication in production, a </w:t>
      </w:r>
      <w:r w:rsidRPr="006B5F4F">
        <w:t>back</w:t>
      </w:r>
      <w:r>
        <w:t>-</w:t>
      </w:r>
      <w:r w:rsidRPr="006B5F4F">
        <w:t xml:space="preserve">end server </w:t>
      </w:r>
      <w:r>
        <w:t>to store</w:t>
      </w:r>
      <w:r w:rsidRPr="006B5F4F">
        <w:t xml:space="preserve"> </w:t>
      </w:r>
      <w:r>
        <w:t xml:space="preserve">your </w:t>
      </w:r>
      <w:r w:rsidR="009A4EA1">
        <w:t xml:space="preserve">app’s </w:t>
      </w:r>
      <w:r>
        <w:t>secret</w:t>
      </w:r>
    </w:p>
    <w:p w14:paraId="133A69C1" w14:textId="77777777" w:rsidR="009311C1" w:rsidRDefault="009311C1" w:rsidP="00CC4BA0">
      <w:r>
        <w:t>If you’re a third-party service provider, a</w:t>
      </w:r>
      <w:r w:rsidR="00CC4BA0" w:rsidRPr="006B192A">
        <w:t xml:space="preserve"> merchant who uses your app must have</w:t>
      </w:r>
      <w:r>
        <w:t>:</w:t>
      </w:r>
    </w:p>
    <w:p w14:paraId="42F7CFFA" w14:textId="77777777" w:rsidR="00CC4BA0" w:rsidRDefault="009311C1" w:rsidP="009311C1">
      <w:pPr>
        <w:pStyle w:val="ListBullet"/>
      </w:pPr>
      <w:r>
        <w:t>E</w:t>
      </w:r>
      <w:r w:rsidR="00CC4BA0">
        <w:t>ither a PayPal Business or PayPal Premier account</w:t>
      </w:r>
    </w:p>
    <w:p w14:paraId="37F292DF" w14:textId="77777777" w:rsidR="001B253F" w:rsidRDefault="009311C1" w:rsidP="001B253F">
      <w:pPr>
        <w:pStyle w:val="ListBullet"/>
      </w:pPr>
      <w:r>
        <w:t>An account with your own service</w:t>
      </w:r>
    </w:p>
    <w:p w14:paraId="6FF941D0" w14:textId="77777777" w:rsidR="001B253F" w:rsidRDefault="001B253F" w:rsidP="001B253F">
      <w:pPr>
        <w:pStyle w:val="MessageHeader"/>
      </w:pPr>
      <w:r w:rsidRPr="001B253F">
        <w:rPr>
          <w:b/>
        </w:rPr>
        <w:t>Note.</w:t>
      </w:r>
      <w:r>
        <w:t xml:space="preserve"> Your app doesn’t need to go through the accreditation process to perform EMV transactions. The PayPal Here SDK is already accredited with Visa and </w:t>
      </w:r>
      <w:proofErr w:type="spellStart"/>
      <w:r>
        <w:t>Mastercard</w:t>
      </w:r>
      <w:proofErr w:type="spellEnd"/>
      <w:r>
        <w:t>; when your app uses the SDK it inherits the SDK’s accreditation.</w:t>
      </w:r>
    </w:p>
    <w:p w14:paraId="485EA95F" w14:textId="77777777" w:rsidR="008F45C6" w:rsidRDefault="008F45C6" w:rsidP="0097077A">
      <w:pPr>
        <w:pStyle w:val="Heading2"/>
      </w:pPr>
      <w:bookmarkStart w:id="11" w:name="_Toc404251160"/>
      <w:r>
        <w:t>The basic workflow</w:t>
      </w:r>
      <w:bookmarkEnd w:id="11"/>
    </w:p>
    <w:p w14:paraId="72946F0F" w14:textId="77777777" w:rsidR="0083694C" w:rsidRDefault="0083694C" w:rsidP="0083694C">
      <w:pPr>
        <w:rPr>
          <w:lang w:eastAsia="zh-CN"/>
        </w:rPr>
      </w:pPr>
      <w:r>
        <w:rPr>
          <w:lang w:eastAsia="zh-CN"/>
        </w:rPr>
        <w:t>An app must perform these setup operations to prepare to process transactions with the PayPal Here SDK:</w:t>
      </w:r>
    </w:p>
    <w:p w14:paraId="43759294" w14:textId="77777777" w:rsidR="0083694C" w:rsidRDefault="0083694C" w:rsidP="0083694C">
      <w:pPr>
        <w:pStyle w:val="ListBullet"/>
        <w:rPr>
          <w:lang w:eastAsia="zh-CN"/>
        </w:rPr>
      </w:pPr>
      <w:r>
        <w:rPr>
          <w:lang w:eastAsia="zh-CN"/>
        </w:rPr>
        <w:t>Initialize the SDK</w:t>
      </w:r>
      <w:r w:rsidR="009311C1">
        <w:rPr>
          <w:lang w:eastAsia="zh-CN"/>
        </w:rPr>
        <w:t xml:space="preserve"> (each time the app starts)</w:t>
      </w:r>
    </w:p>
    <w:p w14:paraId="1085029F" w14:textId="77777777" w:rsidR="0083694C" w:rsidRDefault="0083694C" w:rsidP="0083694C">
      <w:pPr>
        <w:pStyle w:val="ListBullet"/>
        <w:rPr>
          <w:lang w:eastAsia="zh-CN"/>
        </w:rPr>
      </w:pPr>
      <w:r>
        <w:rPr>
          <w:lang w:eastAsia="zh-CN"/>
        </w:rPr>
        <w:t>Authenticate the merchant and pass the merchant’s credentials to the SDK</w:t>
      </w:r>
      <w:r w:rsidR="009311C1">
        <w:rPr>
          <w:lang w:eastAsia="zh-CN"/>
        </w:rPr>
        <w:t xml:space="preserve"> (the first time the merchant uses the app)</w:t>
      </w:r>
    </w:p>
    <w:p w14:paraId="59C252D8" w14:textId="77777777" w:rsidR="006A3A1A" w:rsidRDefault="006A3A1A" w:rsidP="0083694C">
      <w:pPr>
        <w:pStyle w:val="ListBullet"/>
        <w:rPr>
          <w:lang w:eastAsia="zh-CN"/>
        </w:rPr>
      </w:pPr>
      <w:r>
        <w:rPr>
          <w:lang w:eastAsia="zh-CN"/>
        </w:rPr>
        <w:t>Set the active merchant, for whom the PayPal Here SDK will execute transactions</w:t>
      </w:r>
    </w:p>
    <w:p w14:paraId="0EF11472" w14:textId="77777777" w:rsidR="0083694C" w:rsidRDefault="0083694C" w:rsidP="0083694C">
      <w:pPr>
        <w:pStyle w:val="ListBullet"/>
        <w:rPr>
          <w:lang w:eastAsia="zh-CN"/>
        </w:rPr>
      </w:pPr>
      <w:r>
        <w:rPr>
          <w:lang w:eastAsia="zh-CN"/>
        </w:rPr>
        <w:t>Set the merchant’</w:t>
      </w:r>
      <w:r w:rsidR="009311C1">
        <w:rPr>
          <w:lang w:eastAsia="zh-CN"/>
        </w:rPr>
        <w:t xml:space="preserve">s location for check-in transactions (the first time the merchant uses </w:t>
      </w:r>
      <w:r w:rsidR="00E266EA">
        <w:rPr>
          <w:lang w:eastAsia="zh-CN"/>
        </w:rPr>
        <w:t xml:space="preserve">the </w:t>
      </w:r>
      <w:r w:rsidR="009311C1">
        <w:rPr>
          <w:lang w:eastAsia="zh-CN"/>
        </w:rPr>
        <w:t>app, and any time the merchant’s location changes)</w:t>
      </w:r>
    </w:p>
    <w:p w14:paraId="51AA0313" w14:textId="77777777" w:rsidR="006E6F4F" w:rsidRDefault="006E6F4F" w:rsidP="0083694C">
      <w:pPr>
        <w:pStyle w:val="ListBullet"/>
        <w:rPr>
          <w:lang w:eastAsia="zh-CN"/>
        </w:rPr>
      </w:pPr>
      <w:r>
        <w:rPr>
          <w:lang w:eastAsia="zh-CN"/>
        </w:rPr>
        <w:t>Start monitoring the card reader for events (for card present transactions)</w:t>
      </w:r>
    </w:p>
    <w:p w14:paraId="0244C972" w14:textId="77777777" w:rsidR="0083694C" w:rsidRDefault="0083694C" w:rsidP="0083694C">
      <w:pPr>
        <w:rPr>
          <w:lang w:eastAsia="zh-CN"/>
        </w:rPr>
      </w:pPr>
      <w:r>
        <w:rPr>
          <w:lang w:eastAsia="zh-CN"/>
        </w:rPr>
        <w:t>Once the setup operations are complete, an app must perform these steps to process a basic card present transaction:</w:t>
      </w:r>
    </w:p>
    <w:p w14:paraId="23F0D037" w14:textId="77777777" w:rsidR="0083694C" w:rsidRDefault="0083694C" w:rsidP="0083694C">
      <w:pPr>
        <w:pStyle w:val="ListBullet"/>
        <w:rPr>
          <w:lang w:eastAsia="zh-CN"/>
        </w:rPr>
      </w:pPr>
      <w:r>
        <w:rPr>
          <w:lang w:eastAsia="zh-CN"/>
        </w:rPr>
        <w:t>Start an invoice</w:t>
      </w:r>
    </w:p>
    <w:p w14:paraId="6870917E" w14:textId="77777777" w:rsidR="0083694C" w:rsidRDefault="0083694C" w:rsidP="0083694C">
      <w:pPr>
        <w:pStyle w:val="ListBullet"/>
        <w:rPr>
          <w:lang w:eastAsia="zh-CN"/>
        </w:rPr>
      </w:pPr>
      <w:r>
        <w:rPr>
          <w:lang w:eastAsia="zh-CN"/>
        </w:rPr>
        <w:t>Add items to the invoice</w:t>
      </w:r>
    </w:p>
    <w:p w14:paraId="418A7281" w14:textId="282A493D" w:rsidR="0083694C" w:rsidRDefault="0083694C" w:rsidP="0083694C">
      <w:pPr>
        <w:pStyle w:val="ListBullet"/>
        <w:rPr>
          <w:lang w:eastAsia="zh-CN"/>
        </w:rPr>
      </w:pPr>
      <w:r>
        <w:rPr>
          <w:lang w:eastAsia="zh-CN"/>
        </w:rPr>
        <w:t>Take a payment using a credit card</w:t>
      </w:r>
      <w:ins w:id="12" w:author="Kash Baghaei" w:date="2015-01-06T09:51:00Z">
        <w:r w:rsidR="00BD72D6">
          <w:rPr>
            <w:lang w:eastAsia="zh-CN"/>
          </w:rPr>
          <w:t xml:space="preserve"> (key-in</w:t>
        </w:r>
      </w:ins>
      <w:ins w:id="13" w:author="Kash Baghaei" w:date="2015-01-06T09:52:00Z">
        <w:r w:rsidR="00BD72D6">
          <w:rPr>
            <w:lang w:eastAsia="zh-CN"/>
          </w:rPr>
          <w:t xml:space="preserve"> </w:t>
        </w:r>
        <w:proofErr w:type="spellStart"/>
        <w:r w:rsidR="00BD72D6">
          <w:rPr>
            <w:lang w:eastAsia="zh-CN"/>
          </w:rPr>
          <w:t>entery</w:t>
        </w:r>
      </w:ins>
      <w:proofErr w:type="spellEnd"/>
      <w:ins w:id="14" w:author="Kash Baghaei" w:date="2015-01-06T09:51:00Z">
        <w:r w:rsidR="00BD72D6">
          <w:rPr>
            <w:lang w:eastAsia="zh-CN"/>
          </w:rPr>
          <w:t xml:space="preserve">, Swipe, EMV card </w:t>
        </w:r>
      </w:ins>
      <w:ins w:id="15" w:author="Kash Baghaei" w:date="2015-01-06T09:52:00Z">
        <w:r w:rsidR="00BD72D6">
          <w:rPr>
            <w:lang w:eastAsia="zh-CN"/>
          </w:rPr>
          <w:t>dip and more)</w:t>
        </w:r>
      </w:ins>
    </w:p>
    <w:p w14:paraId="77578FA2" w14:textId="77777777" w:rsidR="0083694C" w:rsidRDefault="006E6F4F" w:rsidP="0083694C">
      <w:pPr>
        <w:pStyle w:val="ListBullet"/>
        <w:rPr>
          <w:lang w:eastAsia="zh-CN"/>
        </w:rPr>
      </w:pPr>
      <w:r>
        <w:rPr>
          <w:lang w:eastAsia="zh-CN"/>
        </w:rPr>
        <w:t xml:space="preserve">Capture the </w:t>
      </w:r>
      <w:r w:rsidR="0083694C">
        <w:rPr>
          <w:lang w:eastAsia="zh-CN"/>
        </w:rPr>
        <w:t>customer</w:t>
      </w:r>
      <w:r>
        <w:rPr>
          <w:lang w:eastAsia="zh-CN"/>
        </w:rPr>
        <w:t>’s</w:t>
      </w:r>
      <w:r w:rsidR="0083694C">
        <w:rPr>
          <w:lang w:eastAsia="zh-CN"/>
        </w:rPr>
        <w:t xml:space="preserve"> signature</w:t>
      </w:r>
      <w:r>
        <w:rPr>
          <w:lang w:eastAsia="zh-CN"/>
        </w:rPr>
        <w:t xml:space="preserve"> (if required for this merchant and </w:t>
      </w:r>
      <w:r w:rsidR="00EB5CCB">
        <w:rPr>
          <w:lang w:eastAsia="zh-CN"/>
        </w:rPr>
        <w:t>transaction</w:t>
      </w:r>
      <w:r>
        <w:rPr>
          <w:lang w:eastAsia="zh-CN"/>
        </w:rPr>
        <w:t xml:space="preserve"> amount)</w:t>
      </w:r>
    </w:p>
    <w:p w14:paraId="752E32B5" w14:textId="77777777" w:rsidR="0083694C" w:rsidRDefault="0083694C" w:rsidP="0083694C">
      <w:pPr>
        <w:pStyle w:val="ListBullet"/>
        <w:rPr>
          <w:lang w:eastAsia="zh-CN"/>
        </w:rPr>
      </w:pPr>
      <w:r>
        <w:rPr>
          <w:lang w:eastAsia="zh-CN"/>
        </w:rPr>
        <w:t>Send a receipt</w:t>
      </w:r>
    </w:p>
    <w:p w14:paraId="085C4983" w14:textId="77777777" w:rsidR="0083694C" w:rsidRDefault="0083694C" w:rsidP="0083694C">
      <w:pPr>
        <w:rPr>
          <w:lang w:eastAsia="zh-CN"/>
        </w:rPr>
      </w:pPr>
      <w:r>
        <w:rPr>
          <w:lang w:eastAsia="zh-CN"/>
        </w:rPr>
        <w:t>These steps are illustrated in the sample apps, and are described in more detail in</w:t>
      </w:r>
      <w:r w:rsidR="00202504">
        <w:rPr>
          <w:lang w:eastAsia="zh-CN"/>
        </w:rPr>
        <w:t xml:space="preserve"> </w:t>
      </w:r>
      <w:r w:rsidR="00202504">
        <w:rPr>
          <w:lang w:eastAsia="zh-CN"/>
        </w:rPr>
        <w:fldChar w:fldCharType="begin"/>
      </w:r>
      <w:r w:rsidR="00202504">
        <w:rPr>
          <w:lang w:eastAsia="zh-CN"/>
        </w:rPr>
        <w:instrText xml:space="preserve"> REF _Ref404168130 \r \h </w:instrText>
      </w:r>
      <w:r w:rsidR="00202504">
        <w:rPr>
          <w:lang w:eastAsia="zh-CN"/>
        </w:rPr>
      </w:r>
      <w:r w:rsidR="00202504">
        <w:rPr>
          <w:lang w:eastAsia="zh-CN"/>
        </w:rPr>
        <w:fldChar w:fldCharType="separate"/>
      </w:r>
      <w:r w:rsidR="00707926">
        <w:rPr>
          <w:lang w:eastAsia="zh-CN"/>
        </w:rPr>
        <w:t>Chapter 3</w:t>
      </w:r>
      <w:r w:rsidR="00202504">
        <w:rPr>
          <w:lang w:eastAsia="zh-CN"/>
        </w:rPr>
        <w:fldChar w:fldCharType="end"/>
      </w:r>
      <w:r>
        <w:rPr>
          <w:lang w:eastAsia="zh-CN"/>
        </w:rPr>
        <w:t xml:space="preserve">, </w:t>
      </w:r>
      <w:hyperlink w:anchor="_The_transaction_workflow" w:history="1">
        <w:proofErr w:type="gramStart"/>
        <w:r w:rsidRPr="00202504">
          <w:rPr>
            <w:rStyle w:val="Hyperlink"/>
            <w:lang w:eastAsia="zh-CN"/>
          </w:rPr>
          <w:t>The</w:t>
        </w:r>
        <w:proofErr w:type="gramEnd"/>
        <w:r w:rsidRPr="00202504">
          <w:rPr>
            <w:rStyle w:val="Hyperlink"/>
            <w:lang w:eastAsia="zh-CN"/>
          </w:rPr>
          <w:t xml:space="preserve"> transaction workflow</w:t>
        </w:r>
      </w:hyperlink>
      <w:r>
        <w:rPr>
          <w:lang w:eastAsia="zh-CN"/>
        </w:rPr>
        <w:t>.</w:t>
      </w:r>
    </w:p>
    <w:p w14:paraId="577CCE87" w14:textId="77777777" w:rsidR="008F45C6" w:rsidRDefault="008F45C6" w:rsidP="0097077A">
      <w:pPr>
        <w:pStyle w:val="Heading2"/>
      </w:pPr>
      <w:bookmarkStart w:id="16" w:name="_Toc404251161"/>
      <w:r>
        <w:lastRenderedPageBreak/>
        <w:t>A</w:t>
      </w:r>
      <w:r w:rsidR="009311C1">
        <w:t>lternative workflows and a</w:t>
      </w:r>
      <w:r>
        <w:t>dditional capabilities</w:t>
      </w:r>
      <w:bookmarkEnd w:id="16"/>
    </w:p>
    <w:p w14:paraId="6A0BE3C3" w14:textId="77777777" w:rsidR="009A0794" w:rsidRDefault="009A0794" w:rsidP="009A0794">
      <w:pPr>
        <w:rPr>
          <w:lang w:eastAsia="zh-CN"/>
        </w:rPr>
      </w:pPr>
      <w:r>
        <w:rPr>
          <w:lang w:eastAsia="zh-CN"/>
        </w:rPr>
        <w:t>The SDK supports several alternatives for the steps in the basic workflow:</w:t>
      </w:r>
    </w:p>
    <w:p w14:paraId="652D9E0F" w14:textId="77777777" w:rsidR="009A0794" w:rsidRDefault="006E6F4F" w:rsidP="009A0794">
      <w:pPr>
        <w:pStyle w:val="ListBullet"/>
        <w:rPr>
          <w:lang w:eastAsia="zh-CN"/>
        </w:rPr>
      </w:pPr>
      <w:r>
        <w:rPr>
          <w:lang w:eastAsia="zh-CN"/>
        </w:rPr>
        <w:t xml:space="preserve">A </w:t>
      </w:r>
      <w:r w:rsidR="009A0794" w:rsidRPr="00202504">
        <w:rPr>
          <w:rStyle w:val="Term"/>
        </w:rPr>
        <w:t>fixed-amount transaction</w:t>
      </w:r>
      <w:r w:rsidR="009A0794">
        <w:rPr>
          <w:lang w:eastAsia="zh-CN"/>
        </w:rPr>
        <w:t xml:space="preserve"> instead of starting an invoice and adding items to it</w:t>
      </w:r>
    </w:p>
    <w:p w14:paraId="221586B5" w14:textId="77777777" w:rsidR="009A0794" w:rsidRDefault="006E6F4F" w:rsidP="009A0794">
      <w:pPr>
        <w:pStyle w:val="ListBullet"/>
        <w:rPr>
          <w:lang w:eastAsia="zh-CN"/>
        </w:rPr>
      </w:pPr>
      <w:r>
        <w:rPr>
          <w:lang w:eastAsia="zh-CN"/>
        </w:rPr>
        <w:t xml:space="preserve">A </w:t>
      </w:r>
      <w:r w:rsidR="009A0794">
        <w:rPr>
          <w:lang w:eastAsia="zh-CN"/>
        </w:rPr>
        <w:t>card not present transaction instead of taking and finalizing payment with a card reader</w:t>
      </w:r>
    </w:p>
    <w:p w14:paraId="2EDD9EC1" w14:textId="77777777" w:rsidR="009A0794" w:rsidRDefault="006E6F4F" w:rsidP="009A0794">
      <w:pPr>
        <w:pStyle w:val="ListBullet"/>
        <w:rPr>
          <w:lang w:eastAsia="zh-CN"/>
        </w:rPr>
      </w:pPr>
      <w:r>
        <w:rPr>
          <w:lang w:eastAsia="zh-CN"/>
        </w:rPr>
        <w:t xml:space="preserve">A </w:t>
      </w:r>
      <w:r w:rsidR="009A0794">
        <w:rPr>
          <w:lang w:eastAsia="zh-CN"/>
        </w:rPr>
        <w:t>check-in (tabbed) transaction using a PayPal account instead of a credit or debit card</w:t>
      </w:r>
    </w:p>
    <w:p w14:paraId="07201328" w14:textId="77777777" w:rsidR="009A0794" w:rsidRDefault="009311C1" w:rsidP="009A0794">
      <w:pPr>
        <w:pStyle w:val="ListBullet"/>
        <w:rPr>
          <w:lang w:eastAsia="zh-CN"/>
        </w:rPr>
      </w:pPr>
      <w:r w:rsidRPr="00202504">
        <w:rPr>
          <w:rStyle w:val="Term"/>
        </w:rPr>
        <w:t xml:space="preserve">Authorization and capture </w:t>
      </w:r>
      <w:r>
        <w:t>(</w:t>
      </w:r>
      <w:proofErr w:type="spellStart"/>
      <w:r w:rsidRPr="00202504">
        <w:rPr>
          <w:rStyle w:val="Term"/>
        </w:rPr>
        <w:t>auth</w:t>
      </w:r>
      <w:proofErr w:type="spellEnd"/>
      <w:r w:rsidRPr="00202504">
        <w:rPr>
          <w:rStyle w:val="Term"/>
        </w:rPr>
        <w:t xml:space="preserve">/cap </w:t>
      </w:r>
      <w:r>
        <w:t>for short), which enables you to a</w:t>
      </w:r>
      <w:r w:rsidR="009A0794">
        <w:rPr>
          <w:lang w:eastAsia="zh-CN"/>
        </w:rPr>
        <w:t>uthoriz</w:t>
      </w:r>
      <w:r>
        <w:rPr>
          <w:lang w:eastAsia="zh-CN"/>
        </w:rPr>
        <w:t>e</w:t>
      </w:r>
      <w:r w:rsidR="009A0794">
        <w:rPr>
          <w:lang w:eastAsia="zh-CN"/>
        </w:rPr>
        <w:t xml:space="preserve"> a transaction at one point in time and captur</w:t>
      </w:r>
      <w:r>
        <w:rPr>
          <w:lang w:eastAsia="zh-CN"/>
        </w:rPr>
        <w:t>e</w:t>
      </w:r>
      <w:r w:rsidR="009A0794">
        <w:rPr>
          <w:lang w:eastAsia="zh-CN"/>
        </w:rPr>
        <w:t xml:space="preserve"> payment at a later point</w:t>
      </w:r>
      <w:r>
        <w:rPr>
          <w:lang w:eastAsia="zh-CN"/>
        </w:rPr>
        <w:t xml:space="preserve">. </w:t>
      </w:r>
      <w:proofErr w:type="spellStart"/>
      <w:r>
        <w:t>Auth</w:t>
      </w:r>
      <w:proofErr w:type="spellEnd"/>
      <w:r>
        <w:t>/cap is useful for businesses like restaurants, which must authorize a card payment before the customer determines the final amount by adding a gratuity.</w:t>
      </w:r>
    </w:p>
    <w:p w14:paraId="748B8C1E" w14:textId="77777777" w:rsidR="009A0794" w:rsidRDefault="009A0794" w:rsidP="009A0794">
      <w:pPr>
        <w:rPr>
          <w:lang w:eastAsia="zh-CN"/>
        </w:rPr>
      </w:pPr>
      <w:r>
        <w:rPr>
          <w:lang w:eastAsia="zh-CN"/>
        </w:rPr>
        <w:t>The SDK also supports several additional capabilities:</w:t>
      </w:r>
    </w:p>
    <w:p w14:paraId="288B49A5" w14:textId="77777777" w:rsidR="009A0794" w:rsidRDefault="00ED2F4A" w:rsidP="009A0794">
      <w:pPr>
        <w:pStyle w:val="ListBullet"/>
        <w:rPr>
          <w:lang w:eastAsia="zh-CN"/>
        </w:rPr>
      </w:pPr>
      <w:r>
        <w:rPr>
          <w:lang w:eastAsia="zh-CN"/>
        </w:rPr>
        <w:t>Issuing a refund</w:t>
      </w:r>
    </w:p>
    <w:p w14:paraId="02950467" w14:textId="77777777" w:rsidR="00ED2F4A" w:rsidRDefault="00ED2F4A" w:rsidP="009A0794">
      <w:pPr>
        <w:pStyle w:val="ListBullet"/>
        <w:rPr>
          <w:lang w:eastAsia="zh-CN"/>
        </w:rPr>
      </w:pPr>
      <w:r>
        <w:rPr>
          <w:lang w:eastAsia="zh-CN"/>
        </w:rPr>
        <w:t>Adding a referre</w:t>
      </w:r>
      <w:r w:rsidR="00244986">
        <w:rPr>
          <w:lang w:eastAsia="zh-CN"/>
        </w:rPr>
        <w:t xml:space="preserve">r </w:t>
      </w:r>
      <w:r>
        <w:rPr>
          <w:lang w:eastAsia="zh-CN"/>
        </w:rPr>
        <w:t>code to a transaction</w:t>
      </w:r>
    </w:p>
    <w:p w14:paraId="29D6A582" w14:textId="77777777" w:rsidR="00ED2F4A" w:rsidRDefault="00ED2F4A" w:rsidP="009A0794">
      <w:pPr>
        <w:pStyle w:val="ListBullet"/>
        <w:rPr>
          <w:lang w:eastAsia="zh-CN"/>
        </w:rPr>
      </w:pPr>
      <w:r>
        <w:rPr>
          <w:lang w:eastAsia="zh-CN"/>
        </w:rPr>
        <w:t>Adding a cashier ID to a transaction</w:t>
      </w:r>
    </w:p>
    <w:p w14:paraId="2A9827A6" w14:textId="77777777" w:rsidR="009311C1" w:rsidRPr="0083694C" w:rsidRDefault="009311C1" w:rsidP="009311C1">
      <w:pPr>
        <w:rPr>
          <w:lang w:eastAsia="zh-CN"/>
        </w:rPr>
      </w:pPr>
      <w:r>
        <w:rPr>
          <w:lang w:eastAsia="zh-CN"/>
        </w:rPr>
        <w:t>All of the alternatives and additions to the basic workflow are described later in Chapter 3.</w:t>
      </w:r>
    </w:p>
    <w:p w14:paraId="2A35D75C" w14:textId="77777777" w:rsidR="008F45C6" w:rsidRDefault="008F45C6" w:rsidP="0097077A">
      <w:pPr>
        <w:pStyle w:val="Heading2"/>
      </w:pPr>
      <w:bookmarkStart w:id="17" w:name="_Toc404251162"/>
      <w:r>
        <w:t>Important classes</w:t>
      </w:r>
      <w:bookmarkEnd w:id="17"/>
    </w:p>
    <w:p w14:paraId="6E93A5E8" w14:textId="77777777" w:rsidR="006E6F4F" w:rsidRDefault="006E6F4F" w:rsidP="009B1FED">
      <w:r>
        <w:t>Understanding the functions and roles of the PayPal Here SDK’s most important classes will help you understand the detailed descriptions of how to use the SDK that come later in this guide.</w:t>
      </w:r>
    </w:p>
    <w:p w14:paraId="3150AC0B" w14:textId="77777777" w:rsidR="006E6F4F" w:rsidRPr="00DF316A" w:rsidRDefault="009B572F" w:rsidP="00DF316A">
      <w:pPr>
        <w:pStyle w:val="ListTerm"/>
      </w:pPr>
      <w:hyperlink r:id="rId18" w:history="1">
        <w:proofErr w:type="spellStart"/>
        <w:r w:rsidR="00DF316A">
          <w:t>PayPalHereSDK</w:t>
        </w:r>
        <w:proofErr w:type="spellEnd"/>
      </w:hyperlink>
    </w:p>
    <w:p w14:paraId="7EE4F816" w14:textId="77777777" w:rsidR="006E6F4F" w:rsidRPr="006B192A" w:rsidRDefault="006E6F4F" w:rsidP="006E6F4F">
      <w:pPr>
        <w:pStyle w:val="ListContinue2"/>
      </w:pPr>
      <w:r>
        <w:t xml:space="preserve">The primary class for </w:t>
      </w:r>
      <w:r w:rsidRPr="00A51729">
        <w:t>interact</w:t>
      </w:r>
      <w:r>
        <w:t>ing</w:t>
      </w:r>
      <w:r w:rsidRPr="00A51729">
        <w:t xml:space="preserve"> with PayPal</w:t>
      </w:r>
      <w:r>
        <w:t>,</w:t>
      </w:r>
      <w:r w:rsidRPr="00A51729">
        <w:t xml:space="preserve"> and</w:t>
      </w:r>
      <w:r>
        <w:t xml:space="preserve"> through the </w:t>
      </w:r>
      <w:proofErr w:type="spellStart"/>
      <w:r w:rsidRPr="008470EF">
        <w:rPr>
          <w:rStyle w:val="Code"/>
        </w:rPr>
        <w:t>PPHCardReaderManager</w:t>
      </w:r>
      <w:proofErr w:type="spellEnd"/>
      <w:r w:rsidRPr="006E6F4F">
        <w:t xml:space="preserve"> </w:t>
      </w:r>
      <w:r>
        <w:t>class,</w:t>
      </w:r>
      <w:r w:rsidRPr="00A51729">
        <w:t xml:space="preserve"> </w:t>
      </w:r>
      <w:r>
        <w:t xml:space="preserve">with </w:t>
      </w:r>
      <w:r w:rsidRPr="00A51729">
        <w:t>hardware devices</w:t>
      </w:r>
      <w:r>
        <w:t>.</w:t>
      </w:r>
    </w:p>
    <w:p w14:paraId="04EEF1F7" w14:textId="77777777" w:rsidR="006E6F4F" w:rsidRPr="00DF316A" w:rsidRDefault="009B572F" w:rsidP="006E6F4F">
      <w:pPr>
        <w:pStyle w:val="ListTerm"/>
      </w:pPr>
      <w:hyperlink r:id="rId19" w:history="1">
        <w:proofErr w:type="spellStart"/>
        <w:r w:rsidR="006E6F4F" w:rsidRPr="00DF316A">
          <w:t>PPHTransactionManager</w:t>
        </w:r>
        <w:proofErr w:type="spellEnd"/>
      </w:hyperlink>
    </w:p>
    <w:p w14:paraId="5DC530CC" w14:textId="77777777" w:rsidR="006E6F4F" w:rsidRPr="006B192A" w:rsidRDefault="006E6F4F" w:rsidP="006E6F4F">
      <w:pPr>
        <w:pStyle w:val="ListContinue2"/>
      </w:pPr>
      <w:r>
        <w:t xml:space="preserve">A </w:t>
      </w:r>
      <w:proofErr w:type="spellStart"/>
      <w:r>
        <w:t>stateful</w:t>
      </w:r>
      <w:proofErr w:type="spellEnd"/>
      <w:r>
        <w:t xml:space="preserve"> transaction processor class; takes payments and processes refunds</w:t>
      </w:r>
      <w:r w:rsidR="00C22EB5">
        <w:t xml:space="preserve"> on the current invoice (if any)</w:t>
      </w:r>
      <w:r>
        <w:t xml:space="preserve">. </w:t>
      </w:r>
    </w:p>
    <w:p w14:paraId="70EDF86B" w14:textId="77777777" w:rsidR="006E6F4F" w:rsidRPr="00DF316A" w:rsidRDefault="009B572F" w:rsidP="006E6F4F">
      <w:pPr>
        <w:pStyle w:val="ListTerm"/>
      </w:pPr>
      <w:hyperlink r:id="rId20" w:history="1">
        <w:proofErr w:type="spellStart"/>
        <w:r w:rsidR="006E6F4F" w:rsidRPr="00DF316A">
          <w:t>PPHCardReaderManager</w:t>
        </w:r>
        <w:proofErr w:type="spellEnd"/>
      </w:hyperlink>
    </w:p>
    <w:p w14:paraId="746019CD" w14:textId="77777777" w:rsidR="006E6F4F" w:rsidRDefault="006E6F4F" w:rsidP="006E6F4F">
      <w:pPr>
        <w:pStyle w:val="ListContinue2"/>
      </w:pPr>
      <w:r>
        <w:t>H</w:t>
      </w:r>
      <w:r w:rsidRPr="00D918CF">
        <w:t xml:space="preserve">andles interaction with </w:t>
      </w:r>
      <w:r>
        <w:t xml:space="preserve">mag stripe and EMV credit </w:t>
      </w:r>
      <w:r w:rsidRPr="00D918CF">
        <w:t xml:space="preserve">card </w:t>
      </w:r>
      <w:r>
        <w:t xml:space="preserve">readers, including </w:t>
      </w:r>
      <w:r w:rsidRPr="00D918CF">
        <w:t>audio readers, dock port readers, and Bluetooth readers</w:t>
      </w:r>
      <w:r>
        <w:t>.</w:t>
      </w:r>
    </w:p>
    <w:p w14:paraId="25CAD445" w14:textId="77777777" w:rsidR="006E6F4F" w:rsidRPr="00DF316A" w:rsidRDefault="009B572F" w:rsidP="006E6F4F">
      <w:pPr>
        <w:pStyle w:val="ListTerm"/>
      </w:pPr>
      <w:hyperlink r:id="rId21" w:history="1">
        <w:proofErr w:type="spellStart"/>
        <w:r w:rsidR="006E6F4F" w:rsidRPr="00DF316A">
          <w:t>PPHCardReaderWatcher</w:t>
        </w:r>
        <w:proofErr w:type="spellEnd"/>
      </w:hyperlink>
    </w:p>
    <w:p w14:paraId="713E2C36" w14:textId="0272CBB8" w:rsidR="006E6F4F" w:rsidRPr="006B192A" w:rsidRDefault="006E6F4F" w:rsidP="006E6F4F">
      <w:pPr>
        <w:pStyle w:val="ListContinue2"/>
      </w:pPr>
      <w:r>
        <w:t>T</w:t>
      </w:r>
      <w:r w:rsidRPr="00D918CF">
        <w:t xml:space="preserve">ranslates between </w:t>
      </w:r>
      <w:r>
        <w:t>r</w:t>
      </w:r>
      <w:ins w:id="18" w:author="Kash Baghaei" w:date="2015-01-06T13:26:00Z">
        <w:r w:rsidR="006D47A3">
          <w:t>a</w:t>
        </w:r>
      </w:ins>
      <w:r>
        <w:t xml:space="preserve">w card reader </w:t>
      </w:r>
      <w:r w:rsidRPr="00D918CF">
        <w:t>events and a delegate interface</w:t>
      </w:r>
      <w:r w:rsidR="00C22EB5">
        <w:t xml:space="preserve">, Supports </w:t>
      </w:r>
      <w:r w:rsidRPr="00D918CF">
        <w:t>multiple listeners</w:t>
      </w:r>
      <w:r>
        <w:t>.</w:t>
      </w:r>
    </w:p>
    <w:p w14:paraId="793308F4" w14:textId="77777777" w:rsidR="006E6F4F" w:rsidRPr="00DF316A" w:rsidRDefault="009B572F" w:rsidP="006E6F4F">
      <w:pPr>
        <w:pStyle w:val="ListTerm"/>
      </w:pPr>
      <w:hyperlink r:id="rId22" w:history="1">
        <w:proofErr w:type="spellStart"/>
        <w:r w:rsidR="006E6F4F" w:rsidRPr="00DF316A">
          <w:t>PPHLocation</w:t>
        </w:r>
        <w:proofErr w:type="spellEnd"/>
      </w:hyperlink>
    </w:p>
    <w:p w14:paraId="35EB63DD" w14:textId="77777777" w:rsidR="006E6F4F" w:rsidRPr="006B192A" w:rsidRDefault="00C22EB5" w:rsidP="006E6F4F">
      <w:pPr>
        <w:pStyle w:val="ListContinue2"/>
      </w:pPr>
      <w:r>
        <w:t xml:space="preserve">Represents </w:t>
      </w:r>
      <w:r w:rsidR="006E6F4F">
        <w:t xml:space="preserve">a location of a merchant, along with the tabs </w:t>
      </w:r>
      <w:r>
        <w:t xml:space="preserve">associated with </w:t>
      </w:r>
      <w:r w:rsidR="006E6F4F">
        <w:t>that location.</w:t>
      </w:r>
      <w:r>
        <w:t xml:space="preserve"> Includes methods for managing locations and tabs.</w:t>
      </w:r>
    </w:p>
    <w:p w14:paraId="2262EC6E" w14:textId="77777777" w:rsidR="006E6F4F" w:rsidRPr="00DF316A" w:rsidRDefault="009B572F" w:rsidP="006E6F4F">
      <w:pPr>
        <w:pStyle w:val="ListTerm"/>
      </w:pPr>
      <w:hyperlink r:id="rId23" w:history="1">
        <w:proofErr w:type="spellStart"/>
        <w:r w:rsidR="006E6F4F" w:rsidRPr="00DF316A">
          <w:t>PPHLocalManager</w:t>
        </w:r>
        <w:proofErr w:type="spellEnd"/>
      </w:hyperlink>
    </w:p>
    <w:p w14:paraId="4814F4F4" w14:textId="77777777" w:rsidR="006E6F4F" w:rsidRPr="006B192A" w:rsidRDefault="00C22EB5" w:rsidP="006E6F4F">
      <w:pPr>
        <w:pStyle w:val="ListContinue2"/>
      </w:pPr>
      <w:r>
        <w:t xml:space="preserve">Initiates </w:t>
      </w:r>
      <w:r w:rsidR="006E6F4F">
        <w:t>action</w:t>
      </w:r>
      <w:r>
        <w:t>s</w:t>
      </w:r>
      <w:r w:rsidR="006E6F4F">
        <w:t xml:space="preserve"> on </w:t>
      </w:r>
      <w:r w:rsidR="006E6F4F" w:rsidRPr="006261A8">
        <w:t>merchant locations</w:t>
      </w:r>
      <w:r w:rsidR="006E6F4F">
        <w:t xml:space="preserve"> and tabs. </w:t>
      </w:r>
      <w:r>
        <w:t xml:space="preserve">Listens for tab </w:t>
      </w:r>
      <w:r w:rsidR="006E6F4F" w:rsidRPr="006261A8">
        <w:t>open</w:t>
      </w:r>
      <w:r w:rsidR="006E6F4F">
        <w:t>ing</w:t>
      </w:r>
      <w:r w:rsidR="006E6F4F" w:rsidRPr="006261A8">
        <w:t xml:space="preserve"> and clos</w:t>
      </w:r>
      <w:r w:rsidR="006E6F4F">
        <w:t xml:space="preserve">ing </w:t>
      </w:r>
      <w:r>
        <w:t>events</w:t>
      </w:r>
      <w:proofErr w:type="gramStart"/>
      <w:r>
        <w:t>;</w:t>
      </w:r>
      <w:proofErr w:type="gramEnd"/>
      <w:r>
        <w:t xml:space="preserve"> initiates an action when an event is received.</w:t>
      </w:r>
    </w:p>
    <w:p w14:paraId="670608EF" w14:textId="77777777" w:rsidR="006E6F4F" w:rsidRPr="00DF316A" w:rsidRDefault="009B572F" w:rsidP="006E6F4F">
      <w:pPr>
        <w:pStyle w:val="ListTerm"/>
      </w:pPr>
      <w:hyperlink r:id="rId24" w:history="1">
        <w:proofErr w:type="spellStart"/>
        <w:r w:rsidR="006E6F4F" w:rsidRPr="00DF316A">
          <w:t>PPHLocationWatcher</w:t>
        </w:r>
        <w:proofErr w:type="spellEnd"/>
      </w:hyperlink>
    </w:p>
    <w:p w14:paraId="6D919FEC" w14:textId="77777777" w:rsidR="006E6F4F" w:rsidRPr="008470EF" w:rsidRDefault="00C22EB5" w:rsidP="006E6F4F">
      <w:pPr>
        <w:pStyle w:val="ListContinue2"/>
      </w:pPr>
      <w:r w:rsidRPr="008470EF">
        <w:t xml:space="preserve">Maintains </w:t>
      </w:r>
      <w:r w:rsidR="006E6F4F" w:rsidRPr="008470EF">
        <w:t>a list of open tabs for a location</w:t>
      </w:r>
      <w:r>
        <w:t>. Includes methods for accessing and updating</w:t>
      </w:r>
      <w:r w:rsidR="006E6F4F" w:rsidRPr="008470EF">
        <w:t xml:space="preserve"> th</w:t>
      </w:r>
      <w:r>
        <w:t>e</w:t>
      </w:r>
      <w:r w:rsidR="006E6F4F" w:rsidRPr="008470EF">
        <w:t xml:space="preserve"> list.</w:t>
      </w:r>
    </w:p>
    <w:p w14:paraId="06B11E8B" w14:textId="77777777" w:rsidR="00195906" w:rsidRDefault="00195906" w:rsidP="0097077A">
      <w:pPr>
        <w:pStyle w:val="Heading2"/>
      </w:pPr>
      <w:bookmarkStart w:id="19" w:name="_Toc404251163"/>
      <w:bookmarkStart w:id="20" w:name="_Toc384036557"/>
      <w:bookmarkEnd w:id="3"/>
      <w:r>
        <w:t>How this guide represents messages</w:t>
      </w:r>
      <w:bookmarkEnd w:id="19"/>
    </w:p>
    <w:p w14:paraId="53ED6D12" w14:textId="77777777" w:rsidR="00195906" w:rsidRDefault="00195906" w:rsidP="00195906">
      <w:pPr>
        <w:rPr>
          <w:lang w:eastAsia="zh-CN"/>
        </w:rPr>
      </w:pPr>
      <w:r>
        <w:rPr>
          <w:lang w:eastAsia="zh-CN"/>
        </w:rPr>
        <w:t xml:space="preserve">This guide shows messages (as well as Objective C code) in a </w:t>
      </w:r>
      <w:proofErr w:type="spellStart"/>
      <w:r>
        <w:rPr>
          <w:lang w:eastAsia="zh-CN"/>
        </w:rPr>
        <w:t>monospace</w:t>
      </w:r>
      <w:proofErr w:type="spellEnd"/>
      <w:r>
        <w:rPr>
          <w:lang w:eastAsia="zh-CN"/>
        </w:rPr>
        <w:t xml:space="preserve"> font:</w:t>
      </w:r>
    </w:p>
    <w:p w14:paraId="567E3CAE" w14:textId="77777777" w:rsidR="00195906" w:rsidRDefault="00195906" w:rsidP="00195906">
      <w:pPr>
        <w:pStyle w:val="CodeBox"/>
        <w:rPr>
          <w:rStyle w:val="Code"/>
        </w:rPr>
      </w:pPr>
      <w:r w:rsidRPr="00BF59BA">
        <w:rPr>
          <w:rStyle w:val="Code"/>
        </w:rPr>
        <w:t>[</w:t>
      </w:r>
      <w:proofErr w:type="gramStart"/>
      <w:r w:rsidRPr="00BF59BA">
        <w:rPr>
          <w:rStyle w:val="Code"/>
        </w:rPr>
        <w:t>tm</w:t>
      </w:r>
      <w:proofErr w:type="gramEnd"/>
      <w:r w:rsidRPr="00BF59BA">
        <w:rPr>
          <w:rStyle w:val="Code"/>
        </w:rPr>
        <w:t xml:space="preserve"> </w:t>
      </w:r>
      <w:proofErr w:type="spellStart"/>
      <w:r w:rsidRPr="00BF59BA">
        <w:rPr>
          <w:rStyle w:val="Code"/>
        </w:rPr>
        <w:t>beginRefund</w:t>
      </w:r>
      <w:proofErr w:type="spellEnd"/>
      <w:r w:rsidRPr="00BF59BA">
        <w:rPr>
          <w:rStyle w:val="Code"/>
        </w:rPr>
        <w:t>]</w:t>
      </w:r>
    </w:p>
    <w:p w14:paraId="43EAC3B1" w14:textId="77777777" w:rsidR="00195906" w:rsidRDefault="00195906" w:rsidP="00195906">
      <w:pPr>
        <w:rPr>
          <w:lang w:eastAsia="zh-CN"/>
        </w:rPr>
      </w:pPr>
      <w:r>
        <w:rPr>
          <w:i/>
          <w:lang w:eastAsia="zh-CN"/>
        </w:rPr>
        <w:t>Placeholders</w:t>
      </w:r>
      <w:r>
        <w:rPr>
          <w:lang w:eastAsia="zh-CN"/>
        </w:rPr>
        <w:t xml:space="preserve"> (words that you must replace with appropriate values or expressions) are shown in an italic serif font:</w:t>
      </w:r>
    </w:p>
    <w:p w14:paraId="20622708" w14:textId="77777777" w:rsidR="00195906" w:rsidRDefault="00195906" w:rsidP="00195906">
      <w:pPr>
        <w:pStyle w:val="CodeBox"/>
        <w:rPr>
          <w:rStyle w:val="Code"/>
        </w:rPr>
      </w:pPr>
      <w:r>
        <w:rPr>
          <w:rStyle w:val="Code"/>
        </w:rPr>
        <w:t>[</w:t>
      </w:r>
      <w:proofErr w:type="gramStart"/>
      <w:r>
        <w:rPr>
          <w:rStyle w:val="Code"/>
        </w:rPr>
        <w:t>tm</w:t>
      </w:r>
      <w:proofErr w:type="gramEnd"/>
      <w:r>
        <w:rPr>
          <w:rStyle w:val="Code"/>
        </w:rPr>
        <w:t xml:space="preserve"> </w:t>
      </w:r>
      <w:proofErr w:type="spellStart"/>
      <w:r>
        <w:rPr>
          <w:rStyle w:val="Code"/>
        </w:rPr>
        <w:t>b</w:t>
      </w:r>
      <w:r w:rsidRPr="008470EF">
        <w:rPr>
          <w:rStyle w:val="Code"/>
        </w:rPr>
        <w:t>eginPaymentWithAmount</w:t>
      </w:r>
      <w:r>
        <w:rPr>
          <w:rStyle w:val="Code"/>
        </w:rPr>
        <w:t>:</w:t>
      </w:r>
      <w:r w:rsidRPr="00373383">
        <w:rPr>
          <w:rStyle w:val="PlaceholderText"/>
        </w:rPr>
        <w:t>amount</w:t>
      </w:r>
      <w:proofErr w:type="spellEnd"/>
      <w:r>
        <w:rPr>
          <w:rStyle w:val="Code"/>
        </w:rPr>
        <w:t xml:space="preserve"> </w:t>
      </w:r>
      <w:proofErr w:type="spellStart"/>
      <w:r>
        <w:rPr>
          <w:rStyle w:val="Code"/>
        </w:rPr>
        <w:t>andName:</w:t>
      </w:r>
      <w:r w:rsidRPr="00373383">
        <w:rPr>
          <w:rStyle w:val="PlaceholderText"/>
        </w:rPr>
        <w:t>name</w:t>
      </w:r>
      <w:proofErr w:type="spellEnd"/>
      <w:r>
        <w:rPr>
          <w:rStyle w:val="Code"/>
        </w:rPr>
        <w:t>]</w:t>
      </w:r>
    </w:p>
    <w:p w14:paraId="70802D8D" w14:textId="77777777" w:rsidR="00195906" w:rsidRPr="00373383" w:rsidRDefault="00195906" w:rsidP="00195906">
      <w:pPr>
        <w:rPr>
          <w:lang w:eastAsia="zh-CN"/>
        </w:rPr>
      </w:pPr>
      <w:r>
        <w:rPr>
          <w:lang w:eastAsia="zh-CN"/>
        </w:rPr>
        <w:t xml:space="preserve">If you used this message in your app you would replace the word </w:t>
      </w:r>
      <w:r w:rsidRPr="00373383">
        <w:rPr>
          <w:rStyle w:val="PlaceholderText"/>
        </w:rPr>
        <w:t>amount</w:t>
      </w:r>
      <w:r>
        <w:rPr>
          <w:lang w:eastAsia="zh-CN"/>
        </w:rPr>
        <w:t xml:space="preserve"> by a payment amount or an expression that evaluates to a payment amount, and </w:t>
      </w:r>
      <w:r w:rsidRPr="00373383">
        <w:rPr>
          <w:rStyle w:val="PlaceholderText"/>
        </w:rPr>
        <w:t>name</w:t>
      </w:r>
      <w:r>
        <w:rPr>
          <w:lang w:eastAsia="zh-CN"/>
        </w:rPr>
        <w:t xml:space="preserve"> by a payment name.</w:t>
      </w:r>
    </w:p>
    <w:p w14:paraId="223E192E" w14:textId="77777777" w:rsidR="00195906" w:rsidRDefault="00195906" w:rsidP="0097077A">
      <w:pPr>
        <w:pStyle w:val="Heading1"/>
      </w:pPr>
      <w:bookmarkStart w:id="21" w:name="_Toc317866821"/>
      <w:bookmarkStart w:id="22" w:name="_Toc384036561"/>
      <w:bookmarkEnd w:id="20"/>
      <w:r>
        <w:lastRenderedPageBreak/>
        <w:t>Before you start</w:t>
      </w:r>
    </w:p>
    <w:p w14:paraId="393A8D57" w14:textId="77777777" w:rsidR="00605E87" w:rsidRDefault="00605E87" w:rsidP="00605E87">
      <w:pPr>
        <w:pStyle w:val="Heading2"/>
        <w:rPr>
          <w:ins w:id="23" w:author="Kash Baghaei" w:date="2015-01-06T12:04:00Z"/>
        </w:rPr>
      </w:pPr>
      <w:bookmarkStart w:id="24" w:name="_Authenticating_SDK_operations"/>
      <w:bookmarkStart w:id="25" w:name="_Toc404251165"/>
      <w:bookmarkEnd w:id="24"/>
      <w:ins w:id="26" w:author="Kash Baghaei" w:date="2015-01-06T12:04:00Z">
        <w:r>
          <w:t>Obtaining and Building the SDK</w:t>
        </w:r>
      </w:ins>
    </w:p>
    <w:p w14:paraId="164D242A" w14:textId="77777777" w:rsidR="00605E87" w:rsidRDefault="00605E87" w:rsidP="00605E87">
      <w:pPr>
        <w:rPr>
          <w:ins w:id="27" w:author="Kash Baghaei" w:date="2015-01-06T12:04:00Z"/>
        </w:rPr>
      </w:pPr>
      <w:ins w:id="28" w:author="Kash Baghaei" w:date="2015-01-06T12:04:00Z">
        <w:r>
          <w:t xml:space="preserve">To begin using the SDK, please contact your relationship manager to get added to the </w:t>
        </w:r>
        <w:r>
          <w:fldChar w:fldCharType="begin"/>
        </w:r>
        <w:r>
          <w:instrText xml:space="preserve"> HYPERLINK "https://github.com/PayPal-Mobile/ios-here-sdk-dist" </w:instrText>
        </w:r>
        <w:r>
          <w:fldChar w:fldCharType="separate"/>
        </w:r>
        <w:proofErr w:type="spellStart"/>
        <w:r w:rsidRPr="000579A6">
          <w:rPr>
            <w:rStyle w:val="Hyperlink"/>
          </w:rPr>
          <w:t>GitHub</w:t>
        </w:r>
        <w:proofErr w:type="spellEnd"/>
        <w:r w:rsidRPr="000579A6">
          <w:rPr>
            <w:rStyle w:val="Hyperlink"/>
          </w:rPr>
          <w:t xml:space="preserve"> repository</w:t>
        </w:r>
        <w:r>
          <w:rPr>
            <w:rStyle w:val="Hyperlink"/>
          </w:rPr>
          <w:fldChar w:fldCharType="end"/>
        </w:r>
        <w:r w:rsidRPr="00AE74BA">
          <w:t>.</w:t>
        </w:r>
        <w:r>
          <w:t xml:space="preserve"> </w:t>
        </w:r>
        <w:r w:rsidRPr="00D94FD8">
          <w:t>Confirm that you have an SSH key set</w:t>
        </w:r>
        <w:r>
          <w:t xml:space="preserve"> </w:t>
        </w:r>
        <w:r w:rsidRPr="00D94FD8">
          <w:t xml:space="preserve">up with </w:t>
        </w:r>
        <w:r>
          <w:t xml:space="preserve">the </w:t>
        </w:r>
        <w:proofErr w:type="spellStart"/>
        <w:r w:rsidRPr="00D94FD8">
          <w:t>GitHub</w:t>
        </w:r>
        <w:proofErr w:type="spellEnd"/>
        <w:r>
          <w:t xml:space="preserve"> server</w:t>
        </w:r>
        <w:r w:rsidRPr="00D94FD8">
          <w:t>.</w:t>
        </w:r>
        <w:r>
          <w:t xml:space="preserve"> Then clone the repository and use the following command to retrieve the </w:t>
        </w:r>
        <w:r w:rsidRPr="008470EF">
          <w:rPr>
            <w:rStyle w:val="Code"/>
          </w:rPr>
          <w:t>Nimbus</w:t>
        </w:r>
        <w:r>
          <w:t xml:space="preserve"> and </w:t>
        </w:r>
        <w:proofErr w:type="spellStart"/>
        <w:r w:rsidRPr="008470EF">
          <w:rPr>
            <w:rStyle w:val="Code"/>
          </w:rPr>
          <w:t>AFNetworking</w:t>
        </w:r>
        <w:proofErr w:type="spellEnd"/>
        <w:r>
          <w:t xml:space="preserve"> </w:t>
        </w:r>
        <w:proofErr w:type="spellStart"/>
        <w:r>
          <w:t>submodules</w:t>
        </w:r>
        <w:proofErr w:type="spellEnd"/>
        <w:r>
          <w:t>:</w:t>
        </w:r>
      </w:ins>
    </w:p>
    <w:p w14:paraId="287125C4" w14:textId="77777777" w:rsidR="00605E87" w:rsidRPr="008470EF" w:rsidRDefault="00605E87" w:rsidP="00605E87">
      <w:pPr>
        <w:pStyle w:val="CodeBox"/>
        <w:rPr>
          <w:ins w:id="29" w:author="Kash Baghaei" w:date="2015-01-06T12:04:00Z"/>
        </w:rPr>
      </w:pPr>
      <w:proofErr w:type="spellStart"/>
      <w:proofErr w:type="gramStart"/>
      <w:ins w:id="30" w:author="Kash Baghaei" w:date="2015-01-06T12:04:00Z">
        <w:r w:rsidRPr="008470EF">
          <w:t>git</w:t>
        </w:r>
        <w:proofErr w:type="spellEnd"/>
        <w:proofErr w:type="gramEnd"/>
        <w:r w:rsidRPr="008470EF">
          <w:t xml:space="preserve"> </w:t>
        </w:r>
        <w:proofErr w:type="spellStart"/>
        <w:r w:rsidRPr="008470EF">
          <w:t>submodule</w:t>
        </w:r>
        <w:proofErr w:type="spellEnd"/>
        <w:r w:rsidRPr="008470EF">
          <w:t xml:space="preserve"> update --</w:t>
        </w:r>
        <w:proofErr w:type="spellStart"/>
        <w:r w:rsidRPr="008470EF">
          <w:t>init</w:t>
        </w:r>
        <w:proofErr w:type="spellEnd"/>
        <w:r w:rsidRPr="008470EF">
          <w:t xml:space="preserve"> --recursive </w:t>
        </w:r>
      </w:ins>
    </w:p>
    <w:p w14:paraId="37EDCF68" w14:textId="7DB10CC5" w:rsidR="00605E87" w:rsidRDefault="00605E87" w:rsidP="006D47A3">
      <w:pPr>
        <w:rPr>
          <w:ins w:id="31" w:author="Kash Baghaei" w:date="2015-01-06T12:04:00Z"/>
        </w:rPr>
      </w:pPr>
      <w:ins w:id="32" w:author="Kash Baghaei" w:date="2015-01-06T12:04:00Z">
        <w:r>
          <w:t xml:space="preserve">Review the </w:t>
        </w:r>
        <w:r w:rsidRPr="00320A45">
          <w:t xml:space="preserve">SDK’s </w:t>
        </w:r>
        <w:r w:rsidRPr="00320A45">
          <w:rPr>
            <w:rStyle w:val="Code"/>
          </w:rPr>
          <w:t>Readme</w:t>
        </w:r>
        <w:r w:rsidRPr="00320A45">
          <w:t xml:space="preserve"> file</w:t>
        </w:r>
        <w:r>
          <w:t xml:space="preserve"> in the </w:t>
        </w:r>
        <w:proofErr w:type="spellStart"/>
        <w:r w:rsidRPr="00AA08C9">
          <w:t>GitHub</w:t>
        </w:r>
        <w:proofErr w:type="spellEnd"/>
        <w:r w:rsidRPr="00AA08C9">
          <w:t xml:space="preserve"> repository</w:t>
        </w:r>
        <w:r>
          <w:t xml:space="preserve">, and try building the SDK. Then review </w:t>
        </w:r>
        <w:r>
          <w:fldChar w:fldCharType="begin"/>
        </w:r>
        <w:r>
          <w:instrText xml:space="preserve"> HYPERLINK \l "_Payments_with_the" </w:instrText>
        </w:r>
        <w:r>
          <w:fldChar w:fldCharType="separate"/>
        </w:r>
        <w:r w:rsidRPr="00AC7D0E">
          <w:rPr>
            <w:rStyle w:val="Hyperlink"/>
          </w:rPr>
          <w:t>Payments with the Sample App</w:t>
        </w:r>
        <w:r>
          <w:rPr>
            <w:rStyle w:val="Hyperlink"/>
          </w:rPr>
          <w:fldChar w:fldCharType="end"/>
        </w:r>
        <w:r>
          <w:t>.</w:t>
        </w:r>
      </w:ins>
    </w:p>
    <w:p w14:paraId="4358CC22" w14:textId="77777777" w:rsidR="00195906" w:rsidRDefault="00195906" w:rsidP="0097077A">
      <w:pPr>
        <w:pStyle w:val="Heading2"/>
      </w:pPr>
      <w:r>
        <w:t>Authenticating SDK operations</w:t>
      </w:r>
      <w:bookmarkEnd w:id="25"/>
    </w:p>
    <w:p w14:paraId="409C06B3" w14:textId="77777777" w:rsidR="00195906" w:rsidRDefault="00195906" w:rsidP="00195906">
      <w:r>
        <w:t xml:space="preserve">The PayPal Here SDK uses the </w:t>
      </w:r>
      <w:proofErr w:type="spellStart"/>
      <w:r>
        <w:t>OAuth</w:t>
      </w:r>
      <w:proofErr w:type="spellEnd"/>
      <w:r>
        <w:t xml:space="preserve"> 2.0 standard for authentication; that is, for confirming that </w:t>
      </w:r>
      <w:r w:rsidR="00251268">
        <w:t>an app requesting SDK services on behalf of a certain merchant is authorized to do so</w:t>
      </w:r>
      <w:r>
        <w:t>.</w:t>
      </w:r>
    </w:p>
    <w:p w14:paraId="3CB9CC68" w14:textId="77777777" w:rsidR="00195906" w:rsidRDefault="00264950" w:rsidP="00195906">
      <w:r>
        <w:t xml:space="preserve">The document </w:t>
      </w:r>
      <w:r w:rsidR="00195906">
        <w:rPr>
          <w:rStyle w:val="Ref"/>
        </w:rPr>
        <w:t xml:space="preserve">Using </w:t>
      </w:r>
      <w:proofErr w:type="spellStart"/>
      <w:r w:rsidR="00195906">
        <w:rPr>
          <w:rStyle w:val="Ref"/>
        </w:rPr>
        <w:t>OAuth</w:t>
      </w:r>
      <w:proofErr w:type="spellEnd"/>
      <w:r w:rsidR="00195906">
        <w:rPr>
          <w:rStyle w:val="Ref"/>
        </w:rPr>
        <w:t xml:space="preserve"> to Authenticate Requests </w:t>
      </w:r>
      <w:r w:rsidR="00195906">
        <w:t xml:space="preserve">describes how the </w:t>
      </w:r>
      <w:proofErr w:type="spellStart"/>
      <w:r w:rsidR="00195906">
        <w:t>OAuth</w:t>
      </w:r>
      <w:proofErr w:type="spellEnd"/>
      <w:r w:rsidR="00195906">
        <w:t xml:space="preserve"> 2.0 standard is used in PayPal’s Mobile In-Store Payments service. Conceptually, the PayPal Here SDK uses </w:t>
      </w:r>
      <w:proofErr w:type="spellStart"/>
      <w:r w:rsidR="00195906">
        <w:t>OAuth</w:t>
      </w:r>
      <w:proofErr w:type="spellEnd"/>
      <w:r w:rsidR="00195906">
        <w:t xml:space="preserve"> the same way.</w:t>
      </w:r>
    </w:p>
    <w:p w14:paraId="3EE38148" w14:textId="77777777" w:rsidR="00195906" w:rsidRDefault="00195906" w:rsidP="00195906">
      <w:r>
        <w:t>The authentication process has several steps:</w:t>
      </w:r>
    </w:p>
    <w:p w14:paraId="38E37648" w14:textId="50A53337" w:rsidR="00924A74" w:rsidRDefault="005100C5" w:rsidP="00195906">
      <w:pPr>
        <w:pStyle w:val="ListNumber"/>
      </w:pPr>
      <w:ins w:id="33" w:author="Kash Baghaei" w:date="2015-01-06T14:51:00Z">
        <w:r>
          <w:t>Visit the</w:t>
        </w:r>
      </w:ins>
      <w:r w:rsidR="00195906">
        <w:t xml:space="preserve"> </w:t>
      </w:r>
      <w:hyperlink r:id="rId25" w:history="1">
        <w:r w:rsidR="00195906" w:rsidRPr="00E87D63">
          <w:rPr>
            <w:rStyle w:val="Hyperlink"/>
          </w:rPr>
          <w:t>PayPal developer site</w:t>
        </w:r>
      </w:hyperlink>
      <w:r w:rsidR="00E87D63">
        <w:t xml:space="preserve"> </w:t>
      </w:r>
      <w:ins w:id="34" w:author="Kash Baghaei" w:date="2015-01-06T14:51:00Z">
        <w:r>
          <w:t xml:space="preserve">to </w:t>
        </w:r>
      </w:ins>
      <w:r w:rsidR="00E87D63">
        <w:t xml:space="preserve">create a PayPal application. </w:t>
      </w:r>
      <w:ins w:id="35" w:author="Kash Baghaei" w:date="2015-01-06T14:52:00Z">
        <w:r>
          <w:t>This step will help you</w:t>
        </w:r>
      </w:ins>
      <w:ins w:id="36" w:author="Kash Baghaei" w:date="2015-01-06T14:53:00Z">
        <w:r>
          <w:t xml:space="preserve"> get</w:t>
        </w:r>
      </w:ins>
      <w:r w:rsidR="00E87D63">
        <w:t xml:space="preserve"> </w:t>
      </w:r>
      <w:proofErr w:type="spellStart"/>
      <w:r w:rsidR="00E87D63" w:rsidRPr="005100C5">
        <w:rPr>
          <w:i/>
        </w:rPr>
        <w:t>OAuth</w:t>
      </w:r>
      <w:proofErr w:type="spellEnd"/>
      <w:r w:rsidR="00E87D63" w:rsidRPr="005100C5">
        <w:rPr>
          <w:i/>
        </w:rPr>
        <w:t xml:space="preserve"> credentials</w:t>
      </w:r>
      <w:r w:rsidR="00E87D63">
        <w:t xml:space="preserve"> </w:t>
      </w:r>
      <w:ins w:id="37" w:author="Kash Baghaei" w:date="2015-01-06T14:52:00Z">
        <w:r>
          <w:t>that you will use for authentication.</w:t>
        </w:r>
      </w:ins>
      <w:r w:rsidR="00E87D63">
        <w:t xml:space="preserve"> </w:t>
      </w:r>
      <w:r w:rsidR="00924A74">
        <w:t xml:space="preserve">When you create the application, specify the capability </w:t>
      </w:r>
      <w:hyperlink r:id="rId26" w:history="1">
        <w:r w:rsidR="00924A74" w:rsidRPr="00C23925">
          <w:rPr>
            <w:rStyle w:val="Hyperlink"/>
          </w:rPr>
          <w:t>Log In with PayPal</w:t>
        </w:r>
      </w:hyperlink>
      <w:r w:rsidR="00924A74">
        <w:t>.</w:t>
      </w:r>
    </w:p>
    <w:p w14:paraId="093D7ACE" w14:textId="77777777" w:rsidR="00195906" w:rsidRDefault="00E87D63" w:rsidP="00924A74">
      <w:pPr>
        <w:pStyle w:val="ListContinue"/>
      </w:pPr>
      <w:r>
        <w:t xml:space="preserve">The developer site provides an </w:t>
      </w:r>
      <w:proofErr w:type="spellStart"/>
      <w:r>
        <w:t>OAuth</w:t>
      </w:r>
      <w:proofErr w:type="spellEnd"/>
      <w:r>
        <w:t xml:space="preserve"> </w:t>
      </w:r>
      <w:r w:rsidRPr="00202504">
        <w:rPr>
          <w:rStyle w:val="Term"/>
        </w:rPr>
        <w:t>client ID</w:t>
      </w:r>
      <w:r>
        <w:t xml:space="preserve"> and a </w:t>
      </w:r>
      <w:r>
        <w:rPr>
          <w:rStyle w:val="Term"/>
        </w:rPr>
        <w:t>secret</w:t>
      </w:r>
      <w:r>
        <w:t xml:space="preserve"> for your app</w:t>
      </w:r>
      <w:r w:rsidR="00251268">
        <w:t xml:space="preserve"> to use</w:t>
      </w:r>
      <w:r>
        <w:t>.</w:t>
      </w:r>
      <w:r w:rsidR="00251268">
        <w:t xml:space="preserve"> For security, you store the secret (and the client ID too, if you prefer) on your app’s back-end server, </w:t>
      </w:r>
      <w:r w:rsidR="00251268">
        <w:rPr>
          <w:i/>
        </w:rPr>
        <w:t>not</w:t>
      </w:r>
      <w:r w:rsidR="00251268">
        <w:t xml:space="preserve"> in the app itself.</w:t>
      </w:r>
    </w:p>
    <w:p w14:paraId="169CF1BA" w14:textId="12364274" w:rsidR="00E87D63" w:rsidRDefault="00E87D63" w:rsidP="00195906">
      <w:pPr>
        <w:pStyle w:val="ListNumber"/>
      </w:pPr>
      <w:bookmarkStart w:id="38" w:name="_Ref403996878"/>
      <w:r>
        <w:t xml:space="preserve">The first time a merchant uses your </w:t>
      </w:r>
      <w:proofErr w:type="gramStart"/>
      <w:r>
        <w:t>app,</w:t>
      </w:r>
      <w:proofErr w:type="gramEnd"/>
      <w:r>
        <w:t xml:space="preserve"> </w:t>
      </w:r>
      <w:r w:rsidR="00FF2179">
        <w:t xml:space="preserve">your back-end server </w:t>
      </w:r>
      <w:r w:rsidR="00251268">
        <w:t xml:space="preserve">should </w:t>
      </w:r>
      <w:r>
        <w:t xml:space="preserve">direct them to </w:t>
      </w:r>
      <w:r w:rsidR="003B3B19">
        <w:t xml:space="preserve">the </w:t>
      </w:r>
      <w:r>
        <w:t>PayPal</w:t>
      </w:r>
      <w:r w:rsidR="003B3B19">
        <w:t xml:space="preserve"> </w:t>
      </w:r>
      <w:r w:rsidR="00202504">
        <w:t xml:space="preserve">authentication </w:t>
      </w:r>
      <w:ins w:id="39" w:author="Kash Baghaei" w:date="2015-01-06T14:55:00Z">
        <w:r w:rsidR="005100C5">
          <w:t>webpage</w:t>
        </w:r>
      </w:ins>
      <w:r>
        <w:t xml:space="preserve">. </w:t>
      </w:r>
      <w:r w:rsidR="00251268">
        <w:t xml:space="preserve">In addition to </w:t>
      </w:r>
      <w:r>
        <w:t>the endpoint’s URL</w:t>
      </w:r>
      <w:r w:rsidR="00251268">
        <w:t>,</w:t>
      </w:r>
      <w:r>
        <w:t xml:space="preserve"> </w:t>
      </w:r>
      <w:r w:rsidR="00264950">
        <w:t xml:space="preserve">the server </w:t>
      </w:r>
      <w:r>
        <w:t>provide</w:t>
      </w:r>
      <w:r w:rsidR="00264950">
        <w:t>s</w:t>
      </w:r>
      <w:r>
        <w:t xml:space="preserve"> a </w:t>
      </w:r>
      <w:r w:rsidRPr="00202504">
        <w:rPr>
          <w:rStyle w:val="Term"/>
        </w:rPr>
        <w:t>re</w:t>
      </w:r>
      <w:r w:rsidR="00F32C87" w:rsidRPr="00202504">
        <w:rPr>
          <w:rStyle w:val="Term"/>
        </w:rPr>
        <w:t>turn</w:t>
      </w:r>
      <w:r w:rsidRPr="00202504">
        <w:rPr>
          <w:rStyle w:val="Term"/>
        </w:rPr>
        <w:t xml:space="preserve"> URL</w:t>
      </w:r>
      <w:r>
        <w:t xml:space="preserve"> </w:t>
      </w:r>
      <w:proofErr w:type="gramStart"/>
      <w:r>
        <w:t>which</w:t>
      </w:r>
      <w:proofErr w:type="gramEnd"/>
      <w:r>
        <w:t xml:space="preserve"> PayPal can use to return control to your app.</w:t>
      </w:r>
      <w:bookmarkEnd w:id="38"/>
      <w:r w:rsidR="00251268">
        <w:t xml:space="preserve"> The return URL should point to an endpoint on your back-end </w:t>
      </w:r>
      <w:proofErr w:type="gramStart"/>
      <w:r w:rsidR="00251268">
        <w:t>server which</w:t>
      </w:r>
      <w:proofErr w:type="gramEnd"/>
      <w:r w:rsidR="00251268">
        <w:t xml:space="preserve"> will return the merchant’s device to your app.</w:t>
      </w:r>
    </w:p>
    <w:p w14:paraId="2EB1AE53" w14:textId="77777777" w:rsidR="005100C5" w:rsidRDefault="005100C5" w:rsidP="00195906">
      <w:pPr>
        <w:pStyle w:val="ListNumber"/>
        <w:rPr>
          <w:ins w:id="40" w:author="Kash Baghaei" w:date="2015-01-06T14:55:00Z"/>
        </w:rPr>
      </w:pPr>
      <w:ins w:id="41" w:author="Kash Baghaei" w:date="2015-01-06T14:55:00Z">
        <w:r>
          <w:t>The webpage asks the merchant to login with their PayPal credentials. Upon successful login, a terms and conditions page is shown, asking the merchant to authorize/grant your app permission to execute PayPal Here transactions on your behalf</w:t>
        </w:r>
      </w:ins>
    </w:p>
    <w:p w14:paraId="6E7EEA1D" w14:textId="48460571" w:rsidR="00B13520" w:rsidRPr="00BA4B3F" w:rsidRDefault="00B13520" w:rsidP="00195906">
      <w:pPr>
        <w:pStyle w:val="ListNumber"/>
        <w:rPr>
          <w:szCs w:val="22"/>
          <w:rPrChange w:id="42" w:author="Kash Baghaei" w:date="2015-01-06T15:21:00Z">
            <w:rPr/>
          </w:rPrChange>
        </w:rPr>
      </w:pPr>
      <w:r w:rsidRPr="00BB1495">
        <w:rPr>
          <w:szCs w:val="22"/>
        </w:rPr>
        <w:lastRenderedPageBreak/>
        <w:t xml:space="preserve">Your app submits its client ID and the authorization code to </w:t>
      </w:r>
      <w:r w:rsidR="00F32C87" w:rsidRPr="00BB1495">
        <w:rPr>
          <w:szCs w:val="22"/>
        </w:rPr>
        <w:t xml:space="preserve">the </w:t>
      </w:r>
      <w:r w:rsidR="00202504" w:rsidRPr="00BA4B3F">
        <w:rPr>
          <w:szCs w:val="22"/>
          <w:rPrChange w:id="43" w:author="Kash Baghaei" w:date="2015-01-06T15:21:00Z">
            <w:rPr/>
          </w:rPrChange>
        </w:rPr>
        <w:t xml:space="preserve">authentication </w:t>
      </w:r>
      <w:r w:rsidR="00F32C87" w:rsidRPr="00BA4B3F">
        <w:rPr>
          <w:szCs w:val="22"/>
          <w:rPrChange w:id="44" w:author="Kash Baghaei" w:date="2015-01-06T15:21:00Z">
            <w:rPr/>
          </w:rPrChange>
        </w:rPr>
        <w:t xml:space="preserve">endpoint </w:t>
      </w:r>
      <w:r w:rsidR="00251268" w:rsidRPr="00BA4B3F">
        <w:rPr>
          <w:szCs w:val="22"/>
          <w:rPrChange w:id="45" w:author="Kash Baghaei" w:date="2015-01-06T15:21:00Z">
            <w:rPr/>
          </w:rPrChange>
        </w:rPr>
        <w:t xml:space="preserve">through the back-end server, and obtains </w:t>
      </w:r>
      <w:r w:rsidRPr="00BA4B3F">
        <w:rPr>
          <w:szCs w:val="22"/>
          <w:rPrChange w:id="46" w:author="Kash Baghaei" w:date="2015-01-06T15:21:00Z">
            <w:rPr/>
          </w:rPrChange>
        </w:rPr>
        <w:t xml:space="preserve">a long-lived </w:t>
      </w:r>
      <w:r w:rsidRPr="00BA4B3F">
        <w:rPr>
          <w:rStyle w:val="Term"/>
          <w:sz w:val="20"/>
          <w:szCs w:val="22"/>
          <w:rPrChange w:id="47" w:author="Kash Baghaei" w:date="2015-01-06T15:21:00Z">
            <w:rPr>
              <w:rStyle w:val="Term"/>
            </w:rPr>
          </w:rPrChange>
        </w:rPr>
        <w:t>refresh token</w:t>
      </w:r>
      <w:r w:rsidRPr="00BA4B3F">
        <w:rPr>
          <w:szCs w:val="22"/>
          <w:rPrChange w:id="48" w:author="Kash Baghaei" w:date="2015-01-06T15:21:00Z">
            <w:rPr/>
          </w:rPrChange>
        </w:rPr>
        <w:t>.</w:t>
      </w:r>
      <w:r w:rsidR="00251268" w:rsidRPr="00BA4B3F">
        <w:rPr>
          <w:szCs w:val="22"/>
          <w:rPrChange w:id="49" w:author="Kash Baghaei" w:date="2015-01-06T15:21:00Z">
            <w:rPr/>
          </w:rPrChange>
        </w:rPr>
        <w:t xml:space="preserve"> </w:t>
      </w:r>
      <w:ins w:id="50" w:author="Kash Baghaei" w:date="2015-01-06T15:20:00Z">
        <w:r w:rsidR="00BA4B3F" w:rsidRPr="00BA4B3F">
          <w:rPr>
            <w:szCs w:val="22"/>
            <w:rPrChange w:id="51" w:author="Kash Baghaei" w:date="2015-01-06T15:21:00Z">
              <w:rPr/>
            </w:rPrChange>
          </w:rPr>
          <w:t xml:space="preserve">Upon successful authorization, PayPal would redirect the merchant to return </w:t>
        </w:r>
        <w:proofErr w:type="spellStart"/>
        <w:proofErr w:type="gramStart"/>
        <w:r w:rsidR="00BA4B3F" w:rsidRPr="00BA4B3F">
          <w:rPr>
            <w:szCs w:val="22"/>
            <w:rPrChange w:id="52" w:author="Kash Baghaei" w:date="2015-01-06T15:21:00Z">
              <w:rPr/>
            </w:rPrChange>
          </w:rPr>
          <w:t>url</w:t>
        </w:r>
        <w:proofErr w:type="spellEnd"/>
        <w:proofErr w:type="gramEnd"/>
        <w:r w:rsidR="00BA4B3F" w:rsidRPr="00BA4B3F">
          <w:rPr>
            <w:szCs w:val="22"/>
            <w:rPrChange w:id="53" w:author="Kash Baghaei" w:date="2015-01-06T15:21:00Z">
              <w:rPr/>
            </w:rPrChange>
          </w:rPr>
          <w:t xml:space="preserve"> provided (which would typically be an endpoint in your backend-server, while also sending back an authorization code </w:t>
        </w:r>
      </w:ins>
      <w:r w:rsidR="00251268" w:rsidRPr="00BA4B3F">
        <w:rPr>
          <w:szCs w:val="22"/>
          <w:rPrChange w:id="54" w:author="Kash Baghaei" w:date="2015-01-06T15:21:00Z">
            <w:rPr/>
          </w:rPrChange>
        </w:rPr>
        <w:t xml:space="preserve">(For security, the back-end server should encrypt the token. </w:t>
      </w:r>
      <w:r w:rsidR="00E42F20" w:rsidRPr="00BA4B3F">
        <w:rPr>
          <w:szCs w:val="22"/>
          <w:rPrChange w:id="55" w:author="Kash Baghaei" w:date="2015-01-06T15:21:00Z">
            <w:rPr/>
          </w:rPrChange>
        </w:rPr>
        <w:t xml:space="preserve">For more information see </w:t>
      </w:r>
      <w:hyperlink w:anchor="_Developing_a_back-end" w:history="1">
        <w:proofErr w:type="gramStart"/>
        <w:r w:rsidR="00251268" w:rsidRPr="00BB1495">
          <w:rPr>
            <w:rStyle w:val="Hyperlink"/>
            <w:szCs w:val="22"/>
          </w:rPr>
          <w:t>Developing</w:t>
        </w:r>
        <w:proofErr w:type="gramEnd"/>
        <w:r w:rsidR="00251268" w:rsidRPr="00BB1495">
          <w:rPr>
            <w:rStyle w:val="Hyperlink"/>
            <w:szCs w:val="22"/>
          </w:rPr>
          <w:t xml:space="preserve"> a back-end server</w:t>
        </w:r>
      </w:hyperlink>
      <w:r w:rsidR="00251268" w:rsidRPr="00BB1495">
        <w:rPr>
          <w:szCs w:val="22"/>
        </w:rPr>
        <w:t xml:space="preserve"> and </w:t>
      </w:r>
      <w:r w:rsidR="00251268" w:rsidRPr="00BA4B3F">
        <w:rPr>
          <w:szCs w:val="22"/>
          <w:rPrChange w:id="56" w:author="Kash Baghaei" w:date="2015-01-06T15:21:00Z">
            <w:rPr/>
          </w:rPrChange>
        </w:rPr>
        <w:fldChar w:fldCharType="begin"/>
      </w:r>
      <w:r w:rsidR="00251268" w:rsidRPr="00BA4B3F">
        <w:rPr>
          <w:szCs w:val="22"/>
          <w:rPrChange w:id="57" w:author="Kash Baghaei" w:date="2015-01-06T15:21:00Z">
            <w:rPr/>
          </w:rPrChange>
        </w:rPr>
        <w:instrText xml:space="preserve"> REF _Ref404181366 \r \h </w:instrText>
      </w:r>
      <w:r w:rsidR="00251268" w:rsidRPr="00BA4B3F">
        <w:rPr>
          <w:szCs w:val="22"/>
          <w:rPrChange w:id="58" w:author="Kash Baghaei" w:date="2015-01-06T15:21:00Z">
            <w:rPr>
              <w:szCs w:val="22"/>
            </w:rPr>
          </w:rPrChange>
        </w:rPr>
      </w:r>
      <w:r w:rsidR="00251268" w:rsidRPr="00BA4B3F">
        <w:rPr>
          <w:szCs w:val="22"/>
          <w:rPrChange w:id="59" w:author="Kash Baghaei" w:date="2015-01-06T15:21:00Z">
            <w:rPr/>
          </w:rPrChange>
        </w:rPr>
        <w:fldChar w:fldCharType="separate"/>
      </w:r>
      <w:r w:rsidR="00707926" w:rsidRPr="00BA4B3F">
        <w:rPr>
          <w:szCs w:val="22"/>
          <w:rPrChange w:id="60" w:author="Kash Baghaei" w:date="2015-01-06T15:21:00Z">
            <w:rPr/>
          </w:rPrChange>
        </w:rPr>
        <w:t>0</w:t>
      </w:r>
      <w:r w:rsidR="00251268" w:rsidRPr="00BA4B3F">
        <w:rPr>
          <w:szCs w:val="22"/>
          <w:rPrChange w:id="61" w:author="Kash Baghaei" w:date="2015-01-06T15:21:00Z">
            <w:rPr/>
          </w:rPrChange>
        </w:rPr>
        <w:fldChar w:fldCharType="end"/>
      </w:r>
      <w:r w:rsidR="007A3518" w:rsidRPr="00BA4B3F">
        <w:rPr>
          <w:szCs w:val="22"/>
          <w:rPrChange w:id="62" w:author="Kash Baghaei" w:date="2015-01-06T15:21:00Z">
            <w:rPr/>
          </w:rPrChange>
        </w:rPr>
        <w:t xml:space="preserve">, </w:t>
      </w:r>
      <w:hyperlink w:anchor="AppendixB_TheSampleServer" w:history="1">
        <w:r w:rsidR="00251268" w:rsidRPr="00BB1495">
          <w:rPr>
            <w:rStyle w:val="Hyperlink"/>
            <w:szCs w:val="22"/>
          </w:rPr>
          <w:t>The sample server</w:t>
        </w:r>
      </w:hyperlink>
      <w:r w:rsidR="007A3518" w:rsidRPr="00BA4B3F">
        <w:rPr>
          <w:szCs w:val="22"/>
          <w:rPrChange w:id="63" w:author="Kash Baghaei" w:date="2015-01-06T15:21:00Z">
            <w:rPr/>
          </w:rPrChange>
        </w:rPr>
        <w:t>.)</w:t>
      </w:r>
    </w:p>
    <w:p w14:paraId="15E84576" w14:textId="77777777" w:rsidR="00727E99" w:rsidRDefault="00727E99" w:rsidP="00195906">
      <w:pPr>
        <w:pStyle w:val="ListNumber"/>
      </w:pPr>
      <w:bookmarkStart w:id="64" w:name="_Ref403996881"/>
      <w:r>
        <w:t xml:space="preserve">Your app submits the refresh token to </w:t>
      </w:r>
      <w:r w:rsidR="00F32C87">
        <w:t xml:space="preserve">the </w:t>
      </w:r>
      <w:r w:rsidR="00202504">
        <w:t xml:space="preserve">authentication </w:t>
      </w:r>
      <w:r w:rsidR="00F32C87">
        <w:t xml:space="preserve">endpoint </w:t>
      </w:r>
      <w:r w:rsidR="007A3518">
        <w:t xml:space="preserve">(again through the back-end server) </w:t>
      </w:r>
      <w:r>
        <w:t xml:space="preserve">to obtain a short-lived </w:t>
      </w:r>
      <w:r w:rsidRPr="00727E99">
        <w:rPr>
          <w:rStyle w:val="Term"/>
        </w:rPr>
        <w:t>access token</w:t>
      </w:r>
      <w:r>
        <w:t>. This step must be repeated periodically when the access token expires.</w:t>
      </w:r>
      <w:bookmarkStart w:id="65" w:name="_GoBack"/>
      <w:bookmarkEnd w:id="64"/>
      <w:bookmarkEnd w:id="65"/>
    </w:p>
    <w:p w14:paraId="0ABD7B24" w14:textId="360C124E" w:rsidR="00727E99" w:rsidRDefault="005100C5" w:rsidP="00195906">
      <w:pPr>
        <w:pStyle w:val="ListNumber"/>
      </w:pPr>
      <w:ins w:id="66" w:author="Kash Baghaei" w:date="2015-01-06T14:56:00Z">
        <w:r>
          <w:t xml:space="preserve">Your app must set the current access token in the </w:t>
        </w:r>
        <w:proofErr w:type="spellStart"/>
        <w:r>
          <w:t>PayPalHere</w:t>
        </w:r>
        <w:proofErr w:type="spellEnd"/>
        <w:r>
          <w:t xml:space="preserve"> SDK and must repeat this process each time a new access token is obtained</w:t>
        </w:r>
      </w:ins>
      <w:commentRangeStart w:id="67"/>
      <w:r w:rsidR="00727E99">
        <w:t>.</w:t>
      </w:r>
      <w:commentRangeEnd w:id="67"/>
      <w:r w:rsidR="00BB633B">
        <w:rPr>
          <w:rStyle w:val="CommentReference"/>
        </w:rPr>
        <w:commentReference w:id="67"/>
      </w:r>
    </w:p>
    <w:p w14:paraId="2229BB31" w14:textId="77777777" w:rsidR="00D95648" w:rsidRDefault="00FF2179" w:rsidP="00FF2179">
      <w:pPr>
        <w:pStyle w:val="MessageHeader"/>
      </w:pPr>
      <w:commentRangeStart w:id="68"/>
      <w:r>
        <w:rPr>
          <w:b/>
        </w:rPr>
        <w:t xml:space="preserve">Note. </w:t>
      </w:r>
      <w:r w:rsidR="00195906" w:rsidRPr="00F32C87">
        <w:t xml:space="preserve">The sample server and app delivered with the SDK include a test </w:t>
      </w:r>
      <w:r w:rsidR="00F32C87" w:rsidRPr="00F32C87">
        <w:t xml:space="preserve">client </w:t>
      </w:r>
      <w:r w:rsidR="00195906" w:rsidRPr="00F32C87">
        <w:t xml:space="preserve">ID and secret, along with a </w:t>
      </w:r>
      <w:r w:rsidR="00F32C87" w:rsidRPr="00F32C87">
        <w:t xml:space="preserve">pre-defined </w:t>
      </w:r>
      <w:r w:rsidR="00195906" w:rsidRPr="00F32C87">
        <w:t xml:space="preserve">test merchant. However, when you are ready to get </w:t>
      </w:r>
      <w:r w:rsidR="00195906">
        <w:t xml:space="preserve">your own client ID, you must contact your relationship manager </w:t>
      </w:r>
      <w:r w:rsidR="007A3518">
        <w:t xml:space="preserve">to have </w:t>
      </w:r>
      <w:r w:rsidR="00D95648">
        <w:t xml:space="preserve">your </w:t>
      </w:r>
      <w:r w:rsidR="007A3518">
        <w:t>app’s client</w:t>
      </w:r>
      <w:r w:rsidR="00195906" w:rsidRPr="006B192A">
        <w:t xml:space="preserve"> ID</w:t>
      </w:r>
      <w:r w:rsidR="00D95648">
        <w:t xml:space="preserve"> assigned a scope that includes PayPal </w:t>
      </w:r>
      <w:proofErr w:type="spellStart"/>
      <w:r w:rsidR="00D95648">
        <w:t>Here.</w:t>
      </w:r>
      <w:proofErr w:type="spellEnd"/>
    </w:p>
    <w:p w14:paraId="35FF1999" w14:textId="77777777" w:rsidR="00FF2179" w:rsidRDefault="00D95648" w:rsidP="00FF2179">
      <w:pPr>
        <w:pStyle w:val="MessageHeader"/>
      </w:pPr>
      <w:r>
        <w:rPr>
          <w:b/>
        </w:rPr>
        <w:tab/>
      </w:r>
      <w:commentRangeStart w:id="69"/>
      <w:r w:rsidR="007A3518">
        <w:t xml:space="preserve">You </w:t>
      </w:r>
      <w:r w:rsidR="00195906">
        <w:t xml:space="preserve">must </w:t>
      </w:r>
      <w:r w:rsidR="00195906" w:rsidRPr="006B192A">
        <w:t xml:space="preserve">pass </w:t>
      </w:r>
      <w:r>
        <w:t xml:space="preserve">PayPal Here’s </w:t>
      </w:r>
      <w:r w:rsidR="00195906" w:rsidRPr="006B192A">
        <w:t xml:space="preserve">scope identifier </w:t>
      </w:r>
      <w:r w:rsidR="007A3518">
        <w:t xml:space="preserve">with </w:t>
      </w:r>
      <w:r w:rsidR="00195906" w:rsidRPr="006B192A">
        <w:t>each request for an access token</w:t>
      </w:r>
      <w:r w:rsidR="007A3518">
        <w:t>.</w:t>
      </w:r>
      <w:commentRangeEnd w:id="68"/>
      <w:r w:rsidR="007A3518">
        <w:rPr>
          <w:rStyle w:val="CommentReference"/>
          <w:rFonts w:eastAsiaTheme="minorEastAsia" w:cstheme="minorBidi"/>
        </w:rPr>
        <w:commentReference w:id="68"/>
      </w:r>
      <w:r>
        <w:t xml:space="preserve"> </w:t>
      </w:r>
      <w:commentRangeEnd w:id="69"/>
      <w:r w:rsidR="00802372">
        <w:rPr>
          <w:rStyle w:val="CommentReference"/>
          <w:rFonts w:eastAsiaTheme="minorEastAsia" w:cstheme="minorBidi"/>
        </w:rPr>
        <w:commentReference w:id="69"/>
      </w:r>
      <w:r w:rsidR="007A3518" w:rsidRPr="007A3518">
        <w:t>T</w:t>
      </w:r>
      <w:r w:rsidR="00195906" w:rsidRPr="006B192A">
        <w:t xml:space="preserve">he scope </w:t>
      </w:r>
      <w:r>
        <w:t xml:space="preserve">identifier </w:t>
      </w:r>
      <w:r w:rsidR="00195906" w:rsidRPr="006B192A">
        <w:t>is the following URI, which is an identifier, not a link:</w:t>
      </w:r>
    </w:p>
    <w:p w14:paraId="1685D169" w14:textId="77777777" w:rsidR="00FF2179" w:rsidRPr="00FF2179" w:rsidRDefault="00FF2179" w:rsidP="00FF2179">
      <w:pPr>
        <w:pStyle w:val="MessageHeader"/>
        <w:rPr>
          <w:rStyle w:val="Code"/>
        </w:rPr>
      </w:pPr>
      <w:r>
        <w:tab/>
      </w:r>
      <w:commentRangeStart w:id="70"/>
      <w:r w:rsidRPr="00FF2179">
        <w:rPr>
          <w:rStyle w:val="Code"/>
        </w:rPr>
        <w:t>https://uri.paypal.com/services/paypalhere</w:t>
      </w:r>
      <w:commentRangeEnd w:id="70"/>
      <w:r w:rsidR="001E2803">
        <w:rPr>
          <w:rStyle w:val="CommentReference"/>
          <w:rFonts w:eastAsiaTheme="minorEastAsia" w:cstheme="minorBidi"/>
        </w:rPr>
        <w:commentReference w:id="70"/>
      </w:r>
    </w:p>
    <w:p w14:paraId="26BF5FEB" w14:textId="4A3C8FE8" w:rsidR="00F32C87" w:rsidRDefault="009A4EA1" w:rsidP="009A4EA1">
      <w:pPr>
        <w:pStyle w:val="MessageHeader"/>
      </w:pPr>
      <w:r>
        <w:tab/>
      </w:r>
      <w:r w:rsidR="00D95648">
        <w:t xml:space="preserve">For more information about the client ID, </w:t>
      </w:r>
      <w:proofErr w:type="gramStart"/>
      <w:r w:rsidR="00D95648">
        <w:t xml:space="preserve">secret, and scope, </w:t>
      </w:r>
      <w:r w:rsidR="00195906">
        <w:t>see</w:t>
      </w:r>
      <w:proofErr w:type="gramEnd"/>
      <w:r w:rsidR="00195906">
        <w:t xml:space="preserve"> </w:t>
      </w:r>
      <w:r w:rsidR="00F32C87">
        <w:rPr>
          <w:rStyle w:val="Ref"/>
        </w:rPr>
        <w:t xml:space="preserve">Using </w:t>
      </w:r>
      <w:proofErr w:type="spellStart"/>
      <w:r w:rsidR="00F32C87">
        <w:rPr>
          <w:rStyle w:val="Ref"/>
        </w:rPr>
        <w:t>OAuth</w:t>
      </w:r>
      <w:proofErr w:type="spellEnd"/>
      <w:r w:rsidR="00F32C87">
        <w:rPr>
          <w:rStyle w:val="Ref"/>
        </w:rPr>
        <w:t xml:space="preserve"> to Authenticate Requests</w:t>
      </w:r>
      <w:r w:rsidR="00195906">
        <w:t xml:space="preserve"> and </w:t>
      </w:r>
      <w:hyperlink r:id="rId28" w:history="1">
        <w:r w:rsidR="00195906" w:rsidRPr="00396DCF">
          <w:rPr>
            <w:rStyle w:val="Hyperlink"/>
          </w:rPr>
          <w:t>I</w:t>
        </w:r>
        <w:r w:rsidR="00F32C87">
          <w:rPr>
            <w:rStyle w:val="Hyperlink"/>
          </w:rPr>
          <w:t xml:space="preserve">ntegrate Log In with </w:t>
        </w:r>
        <w:r w:rsidR="00195906" w:rsidRPr="00396DCF">
          <w:rPr>
            <w:rStyle w:val="Hyperlink"/>
          </w:rPr>
          <w:t>P</w:t>
        </w:r>
        <w:r w:rsidR="00F32C87">
          <w:rPr>
            <w:rStyle w:val="Hyperlink"/>
          </w:rPr>
          <w:t>ay</w:t>
        </w:r>
        <w:r w:rsidR="00195906" w:rsidRPr="00396DCF">
          <w:rPr>
            <w:rStyle w:val="Hyperlink"/>
          </w:rPr>
          <w:t>P</w:t>
        </w:r>
        <w:r w:rsidR="00F32C87">
          <w:rPr>
            <w:rStyle w:val="Hyperlink"/>
          </w:rPr>
          <w:t>al</w:t>
        </w:r>
      </w:hyperlink>
      <w:r w:rsidR="00195906">
        <w:t>.</w:t>
      </w:r>
      <w:r w:rsidR="00FF2179">
        <w:t xml:space="preserve"> </w:t>
      </w:r>
      <w:r>
        <w:t xml:space="preserve">For models of how to perform the </w:t>
      </w:r>
      <w:r w:rsidR="00202504">
        <w:t xml:space="preserve">authentication </w:t>
      </w:r>
      <w:r>
        <w:t>process (steps </w:t>
      </w:r>
      <w:r>
        <w:fldChar w:fldCharType="begin"/>
      </w:r>
      <w:r>
        <w:instrText xml:space="preserve"> REF _Ref403996878 \r \h </w:instrText>
      </w:r>
      <w:r>
        <w:fldChar w:fldCharType="separate"/>
      </w:r>
      <w:r w:rsidR="00707926">
        <w:t>2</w:t>
      </w:r>
      <w:r>
        <w:fldChar w:fldCharType="end"/>
      </w:r>
      <w:r>
        <w:t xml:space="preserve"> through </w:t>
      </w:r>
      <w:r>
        <w:fldChar w:fldCharType="begin"/>
      </w:r>
      <w:r>
        <w:instrText xml:space="preserve"> REF _Ref403996881 \r \h </w:instrText>
      </w:r>
      <w:r>
        <w:fldChar w:fldCharType="separate"/>
      </w:r>
      <w:r w:rsidR="00707926">
        <w:t>5</w:t>
      </w:r>
      <w:r>
        <w:fldChar w:fldCharType="end"/>
      </w:r>
      <w:r w:rsidR="00202504">
        <w:t>)</w:t>
      </w:r>
      <w:r>
        <w:t>, see</w:t>
      </w:r>
      <w:r w:rsidR="00FA07ED">
        <w:t xml:space="preserve"> </w:t>
      </w:r>
      <w:hyperlink w:anchor="_The_sample_server" w:history="1">
        <w:proofErr w:type="gramStart"/>
        <w:r w:rsidR="00FA07ED" w:rsidRPr="00FA07ED">
          <w:rPr>
            <w:rStyle w:val="Hyperlink"/>
          </w:rPr>
          <w:t>The</w:t>
        </w:r>
        <w:proofErr w:type="gramEnd"/>
        <w:r w:rsidR="00FA07ED" w:rsidRPr="00FA07ED">
          <w:rPr>
            <w:rStyle w:val="Hyperlink"/>
          </w:rPr>
          <w:t xml:space="preserve"> sample server</w:t>
        </w:r>
      </w:hyperlink>
      <w:ins w:id="71" w:author="Kash Baghaei" w:date="2015-01-06T14:57:00Z">
        <w:r w:rsidR="005100C5">
          <w:rPr>
            <w:rStyle w:val="Hyperlink"/>
          </w:rPr>
          <w:t xml:space="preserve"> in the appendix</w:t>
        </w:r>
      </w:ins>
      <w:r w:rsidR="00FA07ED">
        <w:t xml:space="preserve">, </w:t>
      </w:r>
      <w:r w:rsidR="00FF2179">
        <w:t>and the sample server’</w:t>
      </w:r>
      <w:r>
        <w:t>s source code.</w:t>
      </w:r>
    </w:p>
    <w:p w14:paraId="16CF8BBF" w14:textId="77777777" w:rsidR="00195906" w:rsidRDefault="00011D45" w:rsidP="0097077A">
      <w:pPr>
        <w:pStyle w:val="Heading3"/>
      </w:pPr>
      <w:bookmarkStart w:id="72" w:name="_Toc404251166"/>
      <w:r>
        <w:t>Best practices for security</w:t>
      </w:r>
      <w:bookmarkEnd w:id="72"/>
    </w:p>
    <w:p w14:paraId="3330DBE7" w14:textId="77777777" w:rsidR="00195906" w:rsidRDefault="009A4EA1" w:rsidP="00195906">
      <w:r w:rsidRPr="009A4EA1">
        <w:rPr>
          <w:b/>
        </w:rPr>
        <w:t>Do n</w:t>
      </w:r>
      <w:r w:rsidR="00195906" w:rsidRPr="009A4EA1">
        <w:rPr>
          <w:b/>
        </w:rPr>
        <w:t>ot</w:t>
      </w:r>
      <w:r w:rsidR="00195906">
        <w:t xml:space="preserve"> store your app</w:t>
      </w:r>
      <w:r w:rsidR="004B4F5D">
        <w:t>’s</w:t>
      </w:r>
      <w:r w:rsidR="00195906">
        <w:t xml:space="preserve"> secret </w:t>
      </w:r>
      <w:r w:rsidR="00011D45">
        <w:t xml:space="preserve">in the app </w:t>
      </w:r>
      <w:r w:rsidR="00195906">
        <w:t>on a mobile device</w:t>
      </w:r>
      <w:r>
        <w:t>, as</w:t>
      </w:r>
      <w:r w:rsidR="00195906">
        <w:t xml:space="preserve"> it could be jail-broken or otherwise compromised. (If your app</w:t>
      </w:r>
      <w:r w:rsidR="004B4F5D">
        <w:t>’s</w:t>
      </w:r>
      <w:r w:rsidR="00195906">
        <w:t xml:space="preserve"> secret is compromised, barriers are raised in your ability to provide updates to users.) </w:t>
      </w:r>
      <w:r w:rsidR="004B4F5D">
        <w:t xml:space="preserve">Store </w:t>
      </w:r>
      <w:r w:rsidR="00195906">
        <w:t>your app</w:t>
      </w:r>
      <w:r w:rsidR="004B4F5D">
        <w:t>’s</w:t>
      </w:r>
      <w:r w:rsidR="00195906">
        <w:t xml:space="preserve"> secret</w:t>
      </w:r>
      <w:r w:rsidR="004B4F5D">
        <w:t xml:space="preserve"> on the back-end server</w:t>
      </w:r>
      <w:r w:rsidR="00195906">
        <w:t>.</w:t>
      </w:r>
    </w:p>
    <w:p w14:paraId="74710BA0" w14:textId="77777777" w:rsidR="00195906" w:rsidRDefault="004B4F5D" w:rsidP="00195906">
      <w:r>
        <w:t xml:space="preserve">In principle </w:t>
      </w:r>
      <w:r w:rsidR="00195906">
        <w:t xml:space="preserve">you can use </w:t>
      </w:r>
      <w:r>
        <w:t xml:space="preserve">Log In with PayPal </w:t>
      </w:r>
      <w:r w:rsidR="00202504">
        <w:t xml:space="preserve">(LIPP) </w:t>
      </w:r>
      <w:r w:rsidR="00195906">
        <w:t xml:space="preserve">as your sole </w:t>
      </w:r>
      <w:r w:rsidR="00011D45">
        <w:t xml:space="preserve">means </w:t>
      </w:r>
      <w:r w:rsidR="00195906">
        <w:t>of authentication</w:t>
      </w:r>
      <w:r w:rsidR="00011D45">
        <w:t xml:space="preserve">. You </w:t>
      </w:r>
      <w:r w:rsidR="00195906">
        <w:t xml:space="preserve">probably have an existing account system, </w:t>
      </w:r>
      <w:r w:rsidR="00011D45">
        <w:t xml:space="preserve">though, </w:t>
      </w:r>
      <w:r w:rsidR="00195906">
        <w:t xml:space="preserve">so you </w:t>
      </w:r>
      <w:r>
        <w:t>sh</w:t>
      </w:r>
      <w:r w:rsidR="00195906">
        <w:t xml:space="preserve">ould authenticate </w:t>
      </w:r>
      <w:r>
        <w:t xml:space="preserve">the merchant in </w:t>
      </w:r>
      <w:r w:rsidR="00195906">
        <w:t>your account system, then send them to PayPal, and then link the</w:t>
      </w:r>
      <w:r>
        <w:t>ir</w:t>
      </w:r>
      <w:r w:rsidR="00195906">
        <w:t xml:space="preserve"> </w:t>
      </w:r>
      <w:r>
        <w:t>PayPal account</w:t>
      </w:r>
      <w:r w:rsidR="00195906">
        <w:t xml:space="preserve"> </w:t>
      </w:r>
      <w:r>
        <w:t xml:space="preserve">to their account in your system </w:t>
      </w:r>
      <w:r w:rsidR="00195906">
        <w:t xml:space="preserve">when </w:t>
      </w:r>
      <w:r>
        <w:t xml:space="preserve">the authentication point redirects to </w:t>
      </w:r>
      <w:r w:rsidR="00195906">
        <w:t xml:space="preserve">your </w:t>
      </w:r>
      <w:r>
        <w:t xml:space="preserve">return </w:t>
      </w:r>
      <w:r w:rsidR="00195906">
        <w:t xml:space="preserve">URL. </w:t>
      </w:r>
    </w:p>
    <w:p w14:paraId="2FD7E9BE" w14:textId="77777777" w:rsidR="00195906" w:rsidRDefault="00195906" w:rsidP="0097077A">
      <w:pPr>
        <w:pStyle w:val="Heading2"/>
      </w:pPr>
      <w:bookmarkStart w:id="73" w:name="_Developing_a_back-end"/>
      <w:bookmarkStart w:id="74" w:name="_Toc404251167"/>
      <w:bookmarkEnd w:id="73"/>
      <w:r>
        <w:t xml:space="preserve">Developing a </w:t>
      </w:r>
      <w:r w:rsidR="00FA4A0C">
        <w:t>mid-tier s</w:t>
      </w:r>
      <w:r>
        <w:t>erver</w:t>
      </w:r>
      <w:bookmarkEnd w:id="74"/>
    </w:p>
    <w:p w14:paraId="092EF82A" w14:textId="77777777" w:rsidR="005C750D" w:rsidRDefault="005C750D" w:rsidP="00011D45">
      <w:pPr>
        <w:rPr>
          <w:lang w:eastAsia="zh-CN"/>
        </w:rPr>
      </w:pPr>
      <w:r>
        <w:rPr>
          <w:lang w:eastAsia="zh-CN"/>
        </w:rPr>
        <w:t>You must develop a back-end server to interoperate with your app.</w:t>
      </w:r>
    </w:p>
    <w:p w14:paraId="69F32A70" w14:textId="77777777" w:rsidR="00011D45" w:rsidRDefault="00011D45" w:rsidP="00011D45">
      <w:pPr>
        <w:rPr>
          <w:lang w:eastAsia="zh-CN"/>
        </w:rPr>
      </w:pPr>
      <w:r>
        <w:rPr>
          <w:lang w:eastAsia="zh-CN"/>
        </w:rPr>
        <w:t xml:space="preserve">The essential function of </w:t>
      </w:r>
      <w:r w:rsidR="005C750D">
        <w:rPr>
          <w:lang w:eastAsia="zh-CN"/>
        </w:rPr>
        <w:t xml:space="preserve">the </w:t>
      </w:r>
      <w:r>
        <w:rPr>
          <w:lang w:eastAsia="zh-CN"/>
        </w:rPr>
        <w:t>back-end server is to store your app’s secret in a secure place. The back-end server may perform additional functions at your discretion.</w:t>
      </w:r>
    </w:p>
    <w:p w14:paraId="30AFF9F5" w14:textId="77777777" w:rsidR="00011D45" w:rsidRDefault="00011D45" w:rsidP="00011D45">
      <w:pPr>
        <w:rPr>
          <w:lang w:eastAsia="zh-CN"/>
        </w:rPr>
      </w:pPr>
      <w:r>
        <w:rPr>
          <w:lang w:eastAsia="zh-CN"/>
        </w:rPr>
        <w:lastRenderedPageBreak/>
        <w:t>There are two basic approaches to designing a back-end server:</w:t>
      </w:r>
    </w:p>
    <w:p w14:paraId="6A14FBBA" w14:textId="77777777" w:rsidR="00011D45" w:rsidRDefault="00123DAA" w:rsidP="00011D45">
      <w:pPr>
        <w:pStyle w:val="ListBullet"/>
        <w:numPr>
          <w:ilvl w:val="0"/>
          <w:numId w:val="1"/>
        </w:numPr>
        <w:ind w:right="1008"/>
      </w:pPr>
      <w:r>
        <w:t>You proxy a</w:t>
      </w:r>
      <w:r w:rsidR="00011D45" w:rsidRPr="00AC0F53">
        <w:t>ll</w:t>
      </w:r>
      <w:r w:rsidR="00011D45" w:rsidRPr="00AC0F53">
        <w:rPr>
          <w:b/>
        </w:rPr>
        <w:t xml:space="preserve"> </w:t>
      </w:r>
      <w:r w:rsidR="00011D45" w:rsidRPr="00AC0F53">
        <w:t xml:space="preserve">calls to the </w:t>
      </w:r>
      <w:r w:rsidR="00011D45">
        <w:t xml:space="preserve">PayPal </w:t>
      </w:r>
      <w:r>
        <w:t xml:space="preserve">Here </w:t>
      </w:r>
      <w:r w:rsidR="00011D45">
        <w:t>SDK</w:t>
      </w:r>
      <w:r>
        <w:t xml:space="preserve"> </w:t>
      </w:r>
      <w:r w:rsidR="00011D45" w:rsidRPr="00AC0F53">
        <w:t>(including retrieving tabs, retrieving locations, making payments, etc.)</w:t>
      </w:r>
      <w:r w:rsidR="00011D45">
        <w:t xml:space="preserve"> through </w:t>
      </w:r>
      <w:r>
        <w:t xml:space="preserve">the </w:t>
      </w:r>
      <w:r w:rsidR="00011D45">
        <w:t xml:space="preserve">back-end server. </w:t>
      </w:r>
      <w:r>
        <w:t>The access token is stored on the server.</w:t>
      </w:r>
    </w:p>
    <w:p w14:paraId="4209F29A" w14:textId="77777777" w:rsidR="00123DAA" w:rsidRDefault="00123DAA" w:rsidP="00011D45">
      <w:pPr>
        <w:pStyle w:val="ListBullet"/>
        <w:numPr>
          <w:ilvl w:val="0"/>
          <w:numId w:val="1"/>
        </w:numPr>
        <w:ind w:right="1008"/>
      </w:pPr>
      <w:r>
        <w:t xml:space="preserve">You only proxy the operations used to obtain access tokens through the back-end server. Your app makes other PayPal Here SDK calls directly, and the </w:t>
      </w:r>
      <w:r w:rsidR="00F71949">
        <w:t xml:space="preserve">underlying </w:t>
      </w:r>
      <w:r>
        <w:t>service</w:t>
      </w:r>
      <w:r w:rsidR="00F71949">
        <w:t>s return</w:t>
      </w:r>
      <w:r>
        <w:t xml:space="preserve"> results to it directly. </w:t>
      </w:r>
      <w:r w:rsidR="00011D45">
        <w:t>T</w:t>
      </w:r>
      <w:r w:rsidR="00011D45" w:rsidRPr="000C6330">
        <w:t xml:space="preserve">he access token </w:t>
      </w:r>
      <w:r w:rsidR="00011D45">
        <w:t>is</w:t>
      </w:r>
      <w:r w:rsidR="00011D45" w:rsidRPr="000C6330">
        <w:t xml:space="preserve"> </w:t>
      </w:r>
      <w:r>
        <w:t>stored in the app in encrypted form.</w:t>
      </w:r>
    </w:p>
    <w:p w14:paraId="12ACC43B" w14:textId="77777777" w:rsidR="00011D45" w:rsidRPr="00011D45" w:rsidRDefault="0097077A" w:rsidP="00011D45">
      <w:pPr>
        <w:rPr>
          <w:lang w:eastAsia="zh-CN"/>
        </w:rPr>
      </w:pPr>
      <w:r>
        <w:rPr>
          <w:lang w:eastAsia="zh-CN"/>
        </w:rPr>
        <w:t>Because the back-end server’s functions are simple, the sample server distributed with the SDK is a suitable (and recommended) starting point for developing your own. See</w:t>
      </w:r>
      <w:r w:rsidR="00FA07ED">
        <w:t xml:space="preserve"> </w:t>
      </w:r>
      <w:r w:rsidR="00FA07ED">
        <w:fldChar w:fldCharType="begin"/>
      </w:r>
      <w:r w:rsidR="00FA07ED">
        <w:instrText xml:space="preserve"> REF _Ref404181366 \r \h </w:instrText>
      </w:r>
      <w:r w:rsidR="00FA07ED">
        <w:fldChar w:fldCharType="separate"/>
      </w:r>
      <w:r w:rsidR="00707926">
        <w:t>0</w:t>
      </w:r>
      <w:r w:rsidR="00FA07ED">
        <w:fldChar w:fldCharType="end"/>
      </w:r>
      <w:r w:rsidR="00FA07ED">
        <w:t xml:space="preserve">, </w:t>
      </w:r>
      <w:hyperlink w:anchor="_The_sample_server" w:history="1">
        <w:proofErr w:type="gramStart"/>
        <w:r w:rsidR="00FA07ED" w:rsidRPr="00FA07ED">
          <w:rPr>
            <w:rStyle w:val="Hyperlink"/>
          </w:rPr>
          <w:t>The</w:t>
        </w:r>
        <w:proofErr w:type="gramEnd"/>
        <w:r w:rsidR="00FA07ED" w:rsidRPr="00FA07ED">
          <w:rPr>
            <w:rStyle w:val="Hyperlink"/>
          </w:rPr>
          <w:t xml:space="preserve"> sample server</w:t>
        </w:r>
      </w:hyperlink>
      <w:r w:rsidR="00FA07ED">
        <w:t>,</w:t>
      </w:r>
      <w:r>
        <w:rPr>
          <w:lang w:eastAsia="zh-CN"/>
        </w:rPr>
        <w:t xml:space="preserve"> for information about this server.</w:t>
      </w:r>
    </w:p>
    <w:p w14:paraId="08F0CD73" w14:textId="77777777" w:rsidR="0083694C" w:rsidRDefault="0097077A" w:rsidP="0097077A">
      <w:pPr>
        <w:pStyle w:val="Heading1"/>
      </w:pPr>
      <w:bookmarkStart w:id="75" w:name="_The_transaction_workflow"/>
      <w:bookmarkStart w:id="76" w:name="_Ref404168130"/>
      <w:bookmarkEnd w:id="75"/>
      <w:r>
        <w:lastRenderedPageBreak/>
        <w:t>The transaction workflow</w:t>
      </w:r>
      <w:bookmarkEnd w:id="76"/>
    </w:p>
    <w:p w14:paraId="1906693B" w14:textId="77777777" w:rsidR="0097077A" w:rsidRDefault="0097077A" w:rsidP="0097077A">
      <w:pPr>
        <w:rPr>
          <w:lang w:eastAsia="zh-CN"/>
        </w:rPr>
      </w:pPr>
      <w:r>
        <w:rPr>
          <w:lang w:eastAsia="zh-CN"/>
        </w:rPr>
        <w:t>The first part of this chapter describes the steps in setting up an app to execute transactions with the PayPal Here SDK. The second part describes the steps in executing a basic card present payment transaction.</w:t>
      </w:r>
    </w:p>
    <w:p w14:paraId="25FFB59B" w14:textId="77777777" w:rsidR="0097077A" w:rsidRDefault="0097077A" w:rsidP="0097077A">
      <w:pPr>
        <w:rPr>
          <w:lang w:eastAsia="zh-CN"/>
        </w:rPr>
      </w:pPr>
      <w:r>
        <w:rPr>
          <w:lang w:eastAsia="zh-CN"/>
        </w:rPr>
        <w:t>The third section describes variations on the basic workflow (e.g., for a card not present transaction).</w:t>
      </w:r>
    </w:p>
    <w:p w14:paraId="5DE6C57C" w14:textId="77777777" w:rsidR="0097077A" w:rsidRDefault="0097077A" w:rsidP="0097077A">
      <w:pPr>
        <w:rPr>
          <w:lang w:eastAsia="zh-CN"/>
        </w:rPr>
      </w:pPr>
      <w:r>
        <w:rPr>
          <w:lang w:eastAsia="zh-CN"/>
        </w:rPr>
        <w:t>The fourth section describes additional capabilities that can be used in a transaction.</w:t>
      </w:r>
    </w:p>
    <w:p w14:paraId="79331F81" w14:textId="77777777" w:rsidR="0097077A" w:rsidRDefault="0097077A" w:rsidP="0097077A">
      <w:pPr>
        <w:pStyle w:val="Heading2"/>
      </w:pPr>
      <w:bookmarkStart w:id="77" w:name="_Toc404251168"/>
      <w:r>
        <w:t>Setting up an app</w:t>
      </w:r>
      <w:bookmarkEnd w:id="77"/>
    </w:p>
    <w:p w14:paraId="394C8290" w14:textId="77777777" w:rsidR="0097077A" w:rsidRDefault="0097077A" w:rsidP="0097077A">
      <w:pPr>
        <w:rPr>
          <w:lang w:eastAsia="zh-CN"/>
        </w:rPr>
      </w:pPr>
      <w:r>
        <w:rPr>
          <w:lang w:eastAsia="zh-CN"/>
        </w:rPr>
        <w:t xml:space="preserve">The steps in setting up an app </w:t>
      </w:r>
      <w:proofErr w:type="gramStart"/>
      <w:r>
        <w:rPr>
          <w:lang w:eastAsia="zh-CN"/>
        </w:rPr>
        <w:t>are</w:t>
      </w:r>
      <w:proofErr w:type="gramEnd"/>
      <w:r>
        <w:rPr>
          <w:lang w:eastAsia="zh-CN"/>
        </w:rPr>
        <w:t>:</w:t>
      </w:r>
    </w:p>
    <w:p w14:paraId="47399AF7" w14:textId="77777777" w:rsidR="0097077A" w:rsidRDefault="0097077A" w:rsidP="0097077A">
      <w:pPr>
        <w:pStyle w:val="ListBullet"/>
        <w:rPr>
          <w:lang w:eastAsia="zh-CN"/>
        </w:rPr>
      </w:pPr>
      <w:r>
        <w:rPr>
          <w:lang w:eastAsia="zh-CN"/>
        </w:rPr>
        <w:t>Initialize the SDK (each time the app starts)</w:t>
      </w:r>
    </w:p>
    <w:p w14:paraId="07FAC89B" w14:textId="77777777" w:rsidR="0097077A" w:rsidRDefault="0097077A" w:rsidP="0097077A">
      <w:pPr>
        <w:pStyle w:val="ListBullet"/>
        <w:rPr>
          <w:lang w:eastAsia="zh-CN"/>
        </w:rPr>
      </w:pPr>
      <w:r>
        <w:rPr>
          <w:lang w:eastAsia="zh-CN"/>
        </w:rPr>
        <w:t>Authenticate the merchant and pass the merchant’s credentials to the SDK (the first time the merchant uses the app)</w:t>
      </w:r>
    </w:p>
    <w:p w14:paraId="3AEE91BD" w14:textId="77777777" w:rsidR="0097077A" w:rsidRDefault="0097077A" w:rsidP="0097077A">
      <w:pPr>
        <w:pStyle w:val="ListBullet"/>
        <w:rPr>
          <w:lang w:eastAsia="zh-CN"/>
        </w:rPr>
      </w:pPr>
      <w:r>
        <w:rPr>
          <w:lang w:eastAsia="zh-CN"/>
        </w:rPr>
        <w:t>Set the merchant’s location for check-in transactions (the first time the merchant uses the app, and any time the merchant’s location changes)</w:t>
      </w:r>
    </w:p>
    <w:p w14:paraId="6D59D8AC" w14:textId="77777777" w:rsidR="0097077A" w:rsidRDefault="0097077A" w:rsidP="0097077A">
      <w:pPr>
        <w:pStyle w:val="ListBullet"/>
        <w:rPr>
          <w:lang w:eastAsia="zh-CN"/>
        </w:rPr>
      </w:pPr>
      <w:r>
        <w:rPr>
          <w:lang w:eastAsia="zh-CN"/>
        </w:rPr>
        <w:t>Start monitoring the card reader for events (for card present transactions)</w:t>
      </w:r>
    </w:p>
    <w:p w14:paraId="2ADA3699" w14:textId="77777777" w:rsidR="0097077A" w:rsidRDefault="0097077A" w:rsidP="0097077A">
      <w:pPr>
        <w:pStyle w:val="Heading3"/>
      </w:pPr>
      <w:bookmarkStart w:id="78" w:name="_Toc404251169"/>
      <w:r>
        <w:t>Initialize the SDK</w:t>
      </w:r>
      <w:bookmarkEnd w:id="78"/>
    </w:p>
    <w:p w14:paraId="106D45A8" w14:textId="77777777" w:rsidR="0097077A" w:rsidRDefault="00577692" w:rsidP="0097077A">
      <w:pPr>
        <w:rPr>
          <w:lang w:eastAsia="zh-CN"/>
        </w:rPr>
      </w:pPr>
      <w:r>
        <w:rPr>
          <w:lang w:eastAsia="zh-CN"/>
        </w:rPr>
        <w:t xml:space="preserve">You initialize the SDK by sending a </w:t>
      </w:r>
      <w:proofErr w:type="spellStart"/>
      <w:r w:rsidRPr="00BF118A">
        <w:rPr>
          <w:rStyle w:val="Code"/>
        </w:rPr>
        <w:t>selectEnvironmentWithType</w:t>
      </w:r>
      <w:proofErr w:type="spellEnd"/>
      <w:r>
        <w:rPr>
          <w:lang w:eastAsia="zh-CN"/>
        </w:rPr>
        <w:t xml:space="preserve"> me</w:t>
      </w:r>
      <w:r w:rsidR="00BF118A">
        <w:rPr>
          <w:lang w:eastAsia="zh-CN"/>
        </w:rPr>
        <w:t xml:space="preserve">ssage to </w:t>
      </w:r>
      <w:proofErr w:type="spellStart"/>
      <w:r w:rsidR="00BF118A" w:rsidRPr="00BF118A">
        <w:rPr>
          <w:rStyle w:val="Code"/>
        </w:rPr>
        <w:t>PayPalHere</w:t>
      </w:r>
      <w:r w:rsidRPr="00BF118A">
        <w:rPr>
          <w:rStyle w:val="Code"/>
        </w:rPr>
        <w:t>SDK</w:t>
      </w:r>
      <w:proofErr w:type="spellEnd"/>
      <w:r>
        <w:rPr>
          <w:lang w:eastAsia="zh-CN"/>
        </w:rPr>
        <w:t>:</w:t>
      </w:r>
    </w:p>
    <w:p w14:paraId="4B15E8BD" w14:textId="77777777" w:rsidR="00577692" w:rsidRDefault="00577692" w:rsidP="00577692">
      <w:pPr>
        <w:pStyle w:val="CodeBox"/>
        <w:rPr>
          <w:lang w:eastAsia="zh-CN"/>
        </w:rPr>
      </w:pPr>
      <w:r>
        <w:rPr>
          <w:lang w:eastAsia="zh-CN"/>
        </w:rPr>
        <w:t>[</w:t>
      </w:r>
      <w:proofErr w:type="spellStart"/>
      <w:r>
        <w:rPr>
          <w:lang w:eastAsia="zh-CN"/>
        </w:rPr>
        <w:t>PayPalHereSDK</w:t>
      </w:r>
      <w:proofErr w:type="spellEnd"/>
      <w:r>
        <w:rPr>
          <w:lang w:eastAsia="zh-CN"/>
        </w:rPr>
        <w:t xml:space="preserve"> </w:t>
      </w:r>
      <w:proofErr w:type="spellStart"/>
      <w:r>
        <w:rPr>
          <w:lang w:eastAsia="zh-CN"/>
        </w:rPr>
        <w:t>selectEnvironmentWithType</w:t>
      </w:r>
      <w:proofErr w:type="gramStart"/>
      <w:r>
        <w:rPr>
          <w:lang w:eastAsia="zh-CN"/>
        </w:rPr>
        <w:t>:</w:t>
      </w:r>
      <w:r w:rsidRPr="00577692">
        <w:rPr>
          <w:rStyle w:val="PlaceholderText"/>
        </w:rPr>
        <w:t>environment</w:t>
      </w:r>
      <w:proofErr w:type="gramEnd"/>
      <w:r w:rsidRPr="00577692">
        <w:rPr>
          <w:rStyle w:val="PlaceholderText"/>
        </w:rPr>
        <w:t>_type</w:t>
      </w:r>
      <w:proofErr w:type="spellEnd"/>
      <w:r>
        <w:rPr>
          <w:lang w:eastAsia="zh-CN"/>
        </w:rPr>
        <w:t>]</w:t>
      </w:r>
    </w:p>
    <w:p w14:paraId="228E8908" w14:textId="77777777" w:rsidR="00577692" w:rsidRDefault="00577692" w:rsidP="00577692">
      <w:proofErr w:type="spellStart"/>
      <w:proofErr w:type="gramStart"/>
      <w:r w:rsidRPr="00577692">
        <w:rPr>
          <w:rStyle w:val="PlaceholderText"/>
        </w:rPr>
        <w:t>environment</w:t>
      </w:r>
      <w:proofErr w:type="gramEnd"/>
      <w:r w:rsidRPr="00577692">
        <w:rPr>
          <w:rStyle w:val="PlaceholderText"/>
        </w:rPr>
        <w:t>_type</w:t>
      </w:r>
      <w:proofErr w:type="spellEnd"/>
      <w:r>
        <w:t xml:space="preserve"> is </w:t>
      </w:r>
      <w:proofErr w:type="spellStart"/>
      <w:r w:rsidRPr="00577692">
        <w:rPr>
          <w:rStyle w:val="Code"/>
        </w:rPr>
        <w:t>ePPHSDKServiceType_Sandbox</w:t>
      </w:r>
      <w:proofErr w:type="spellEnd"/>
      <w:r>
        <w:t xml:space="preserve"> for the Sandbox environment, or </w:t>
      </w:r>
      <w:proofErr w:type="spellStart"/>
      <w:r w:rsidRPr="00577692">
        <w:rPr>
          <w:rStyle w:val="Code"/>
        </w:rPr>
        <w:t>ePPHSDKServiceType_Live</w:t>
      </w:r>
      <w:proofErr w:type="spellEnd"/>
      <w:r>
        <w:t xml:space="preserve"> for the live environment.</w:t>
      </w:r>
    </w:p>
    <w:p w14:paraId="512BC0BC" w14:textId="172540DA" w:rsidR="009A1F73" w:rsidRDefault="00BF118A" w:rsidP="00577692">
      <w:r>
        <w:t xml:space="preserve">The SDK has a logging </w:t>
      </w:r>
      <w:proofErr w:type="gramStart"/>
      <w:r>
        <w:t>facility which</w:t>
      </w:r>
      <w:proofErr w:type="gramEnd"/>
      <w:r>
        <w:t xml:space="preserve"> </w:t>
      </w:r>
      <w:r w:rsidRPr="00BF118A">
        <w:t xml:space="preserve">logs </w:t>
      </w:r>
      <w:r w:rsidR="009A1F73">
        <w:t xml:space="preserve">various types of </w:t>
      </w:r>
      <w:r>
        <w:t xml:space="preserve">messages to a </w:t>
      </w:r>
      <w:commentRangeStart w:id="79"/>
      <w:r>
        <w:t>remote logging facility</w:t>
      </w:r>
      <w:commentRangeEnd w:id="79"/>
      <w:r>
        <w:rPr>
          <w:rStyle w:val="CommentReference"/>
        </w:rPr>
        <w:commentReference w:id="79"/>
      </w:r>
      <w:ins w:id="80" w:author="Kash Baghaei" w:date="2015-01-06T15:03:00Z">
        <w:r w:rsidR="005100C5">
          <w:t xml:space="preserve"> </w:t>
        </w:r>
        <w:commentRangeStart w:id="81"/>
        <w:r w:rsidR="005100C5">
          <w:t>(PayPal CAL)</w:t>
        </w:r>
      </w:ins>
      <w:r>
        <w:t xml:space="preserve">. </w:t>
      </w:r>
      <w:commentRangeEnd w:id="81"/>
      <w:r w:rsidR="005100C5">
        <w:rPr>
          <w:rStyle w:val="CommentReference"/>
        </w:rPr>
        <w:commentReference w:id="81"/>
      </w:r>
      <w:r>
        <w:t xml:space="preserve">You can </w:t>
      </w:r>
      <w:r w:rsidR="009A1F73">
        <w:t xml:space="preserve">choose the types of messages you want to log, and add your own </w:t>
      </w:r>
      <w:r>
        <w:t>de</w:t>
      </w:r>
      <w:r w:rsidR="009A1F73">
        <w:t xml:space="preserve">corations to the messages, by defining a class that implements the </w:t>
      </w:r>
      <w:proofErr w:type="spellStart"/>
      <w:r w:rsidR="009A1F73" w:rsidRPr="008438B5">
        <w:rPr>
          <w:rStyle w:val="Code"/>
        </w:rPr>
        <w:t>PPHLoggingDelegate</w:t>
      </w:r>
      <w:proofErr w:type="spellEnd"/>
      <w:r w:rsidR="009A1F73">
        <w:t xml:space="preserve"> protocol and passing an instance of it to </w:t>
      </w:r>
      <w:proofErr w:type="spellStart"/>
      <w:r w:rsidR="009A1F73" w:rsidRPr="008438B5">
        <w:rPr>
          <w:rStyle w:val="Code"/>
        </w:rPr>
        <w:t>PayPalHereSDK.setLoggingDelegate</w:t>
      </w:r>
      <w:proofErr w:type="spellEnd"/>
      <w:r w:rsidR="009A1F73">
        <w:t>.</w:t>
      </w:r>
    </w:p>
    <w:p w14:paraId="168DDB6B" w14:textId="77777777" w:rsidR="009A1F73" w:rsidRDefault="009A1F73" w:rsidP="009A1F73">
      <w:pPr>
        <w:pStyle w:val="CodeBox"/>
        <w:rPr>
          <w:lang w:eastAsia="zh-CN"/>
        </w:rPr>
      </w:pPr>
      <w:r>
        <w:rPr>
          <w:lang w:eastAsia="zh-CN"/>
        </w:rPr>
        <w:t>[</w:t>
      </w:r>
      <w:proofErr w:type="spellStart"/>
      <w:r>
        <w:rPr>
          <w:lang w:eastAsia="zh-CN"/>
        </w:rPr>
        <w:t>PayPalHereSDK</w:t>
      </w:r>
      <w:proofErr w:type="spellEnd"/>
      <w:r>
        <w:rPr>
          <w:lang w:eastAsia="zh-CN"/>
        </w:rPr>
        <w:t xml:space="preserve"> </w:t>
      </w:r>
      <w:proofErr w:type="spellStart"/>
      <w:r>
        <w:rPr>
          <w:lang w:eastAsia="zh-CN"/>
        </w:rPr>
        <w:t>setLoggingDelegate</w:t>
      </w:r>
      <w:proofErr w:type="gramStart"/>
      <w:r>
        <w:rPr>
          <w:lang w:eastAsia="zh-CN"/>
        </w:rPr>
        <w:t>:</w:t>
      </w:r>
      <w:r>
        <w:rPr>
          <w:rStyle w:val="PlaceholderText"/>
        </w:rPr>
        <w:t>instance</w:t>
      </w:r>
      <w:proofErr w:type="spellEnd"/>
      <w:proofErr w:type="gramEnd"/>
      <w:r>
        <w:rPr>
          <w:lang w:eastAsia="zh-CN"/>
        </w:rPr>
        <w:t>]</w:t>
      </w:r>
    </w:p>
    <w:p w14:paraId="5B2759A8" w14:textId="77777777" w:rsidR="00577692" w:rsidRPr="00BF118A" w:rsidRDefault="009A1F73" w:rsidP="00577692">
      <w:r>
        <w:lastRenderedPageBreak/>
        <w:t xml:space="preserve">In </w:t>
      </w:r>
      <w:proofErr w:type="spellStart"/>
      <w:r w:rsidRPr="009A1F73">
        <w:rPr>
          <w:rStyle w:val="Code"/>
        </w:rPr>
        <w:t>SDKSampleApp</w:t>
      </w:r>
      <w:proofErr w:type="spellEnd"/>
      <w:r>
        <w:t xml:space="preserve">, </w:t>
      </w:r>
      <w:proofErr w:type="spellStart"/>
      <w:r w:rsidRPr="009A1F73">
        <w:rPr>
          <w:rStyle w:val="Code"/>
        </w:rPr>
        <w:t>STAppDelegate.m</w:t>
      </w:r>
      <w:proofErr w:type="spellEnd"/>
      <w:r>
        <w:t xml:space="preserve"> implements the protocol methods and sets the logging delegate to </w:t>
      </w:r>
      <w:r w:rsidRPr="009A1F73">
        <w:rPr>
          <w:rStyle w:val="Code"/>
        </w:rPr>
        <w:t>self</w:t>
      </w:r>
      <w:r>
        <w:t>.</w:t>
      </w:r>
    </w:p>
    <w:p w14:paraId="0FA76E4E" w14:textId="77777777" w:rsidR="0097077A" w:rsidRDefault="009A1F73" w:rsidP="0097077A">
      <w:pPr>
        <w:pStyle w:val="Heading3"/>
      </w:pPr>
      <w:bookmarkStart w:id="82" w:name="_Toc404251170"/>
      <w:r>
        <w:t>Authenticate the merchant</w:t>
      </w:r>
      <w:bookmarkEnd w:id="82"/>
    </w:p>
    <w:p w14:paraId="253F6BDF" w14:textId="77777777" w:rsidR="00377581" w:rsidRDefault="00377581" w:rsidP="00377581">
      <w:r>
        <w:rPr>
          <w:lang w:eastAsia="zh-CN"/>
        </w:rPr>
        <w:t xml:space="preserve">Authentication is described in </w:t>
      </w:r>
      <w:hyperlink w:anchor="_Authenticating_SDK_operations" w:history="1">
        <w:r w:rsidRPr="00377581">
          <w:rPr>
            <w:rStyle w:val="Hyperlink"/>
            <w:lang w:eastAsia="zh-CN"/>
          </w:rPr>
          <w:t>Authenticating SDK operations</w:t>
        </w:r>
      </w:hyperlink>
      <w:r>
        <w:rPr>
          <w:lang w:eastAsia="zh-CN"/>
        </w:rPr>
        <w:t xml:space="preserve">. Most of the steps involve calls to </w:t>
      </w:r>
      <w:proofErr w:type="spellStart"/>
      <w:r>
        <w:rPr>
          <w:lang w:eastAsia="zh-CN"/>
        </w:rPr>
        <w:t>OAuth</w:t>
      </w:r>
      <w:proofErr w:type="spellEnd"/>
      <w:r>
        <w:rPr>
          <w:lang w:eastAsia="zh-CN"/>
        </w:rPr>
        <w:t xml:space="preserve"> (see </w:t>
      </w:r>
      <w:r w:rsidRPr="00377581">
        <w:rPr>
          <w:rStyle w:val="Ref"/>
        </w:rPr>
        <w:t>Using Oath to Authenticate Requests</w:t>
      </w:r>
      <w:r w:rsidRPr="00377581">
        <w:t>)</w:t>
      </w:r>
      <w:r>
        <w:t xml:space="preserve"> or to the sample back-end server.</w:t>
      </w:r>
    </w:p>
    <w:p w14:paraId="0D1A1312" w14:textId="77777777" w:rsidR="006A3A1A" w:rsidRDefault="006A3A1A" w:rsidP="006A3A1A">
      <w:pPr>
        <w:pStyle w:val="Heading3"/>
      </w:pPr>
      <w:bookmarkStart w:id="83" w:name="_Toc404251171"/>
      <w:r>
        <w:t>Set the active merchant</w:t>
      </w:r>
      <w:bookmarkEnd w:id="83"/>
    </w:p>
    <w:p w14:paraId="3C5A50D6" w14:textId="77777777" w:rsidR="00377581" w:rsidRDefault="00377581" w:rsidP="00377581">
      <w:r>
        <w:t xml:space="preserve">Once the app has authenticated the server, it calls </w:t>
      </w:r>
      <w:proofErr w:type="spellStart"/>
      <w:r w:rsidRPr="00377581">
        <w:rPr>
          <w:rStyle w:val="Code"/>
        </w:rPr>
        <w:t>PayPalHereSDK.setActiveMerchant</w:t>
      </w:r>
      <w:proofErr w:type="spellEnd"/>
      <w:r>
        <w:t xml:space="preserve"> to set the merchant for which transactions will be executed.</w:t>
      </w:r>
    </w:p>
    <w:p w14:paraId="6FDBFD87" w14:textId="77777777" w:rsidR="00377581" w:rsidRDefault="00377581" w:rsidP="00377581">
      <w:pPr>
        <w:pStyle w:val="CodeBox"/>
        <w:rPr>
          <w:lang w:eastAsia="zh-CN"/>
        </w:rPr>
      </w:pPr>
      <w:r>
        <w:rPr>
          <w:lang w:eastAsia="zh-CN"/>
        </w:rPr>
        <w:t>[</w:t>
      </w:r>
      <w:proofErr w:type="spellStart"/>
      <w:r>
        <w:rPr>
          <w:lang w:eastAsia="zh-CN"/>
        </w:rPr>
        <w:t>PayPalHereSDK</w:t>
      </w:r>
      <w:proofErr w:type="spellEnd"/>
      <w:r>
        <w:rPr>
          <w:lang w:eastAsia="zh-CN"/>
        </w:rPr>
        <w:t xml:space="preserve"> </w:t>
      </w:r>
      <w:proofErr w:type="spellStart"/>
      <w:r>
        <w:rPr>
          <w:lang w:eastAsia="zh-CN"/>
        </w:rPr>
        <w:t>setActiveMerchant</w:t>
      </w:r>
      <w:proofErr w:type="gramStart"/>
      <w:r>
        <w:rPr>
          <w:lang w:eastAsia="zh-CN"/>
        </w:rPr>
        <w:t>:</w:t>
      </w:r>
      <w:r w:rsidRPr="00377581">
        <w:rPr>
          <w:rStyle w:val="PlaceholderText"/>
        </w:rPr>
        <w:t>merchant</w:t>
      </w:r>
      <w:proofErr w:type="spellEnd"/>
      <w:proofErr w:type="gramEnd"/>
      <w:r>
        <w:rPr>
          <w:lang w:eastAsia="zh-CN"/>
        </w:rPr>
        <w:t xml:space="preserve"> </w:t>
      </w:r>
      <w:proofErr w:type="spellStart"/>
      <w:r>
        <w:rPr>
          <w:lang w:eastAsia="zh-CN"/>
        </w:rPr>
        <w:t>withMerchantId:</w:t>
      </w:r>
      <w:r w:rsidRPr="00377581">
        <w:rPr>
          <w:rStyle w:val="PlaceholderText"/>
        </w:rPr>
        <w:t>merchantId</w:t>
      </w:r>
      <w:proofErr w:type="spellEnd"/>
      <w:r>
        <w:rPr>
          <w:lang w:eastAsia="zh-CN"/>
        </w:rPr>
        <w:t xml:space="preserve"> </w:t>
      </w:r>
      <w:proofErr w:type="spellStart"/>
      <w:r>
        <w:rPr>
          <w:lang w:eastAsia="zh-CN"/>
        </w:rPr>
        <w:t>completionHander:</w:t>
      </w:r>
      <w:r w:rsidRPr="00377581">
        <w:rPr>
          <w:rStyle w:val="PlaceholderText"/>
        </w:rPr>
        <w:t>handler</w:t>
      </w:r>
      <w:proofErr w:type="spellEnd"/>
      <w:r>
        <w:rPr>
          <w:lang w:eastAsia="zh-CN"/>
        </w:rPr>
        <w:t>]</w:t>
      </w:r>
    </w:p>
    <w:p w14:paraId="659A1170" w14:textId="63152DCA" w:rsidR="00377581" w:rsidRDefault="00377581" w:rsidP="00377581">
      <w:pPr>
        <w:pStyle w:val="ListBullet"/>
        <w:rPr>
          <w:lang w:eastAsia="zh-CN"/>
        </w:rPr>
      </w:pPr>
      <w:proofErr w:type="gramStart"/>
      <w:r w:rsidRPr="00377581">
        <w:rPr>
          <w:rStyle w:val="PlaceholderText"/>
        </w:rPr>
        <w:t>merchant</w:t>
      </w:r>
      <w:proofErr w:type="gramEnd"/>
      <w:r>
        <w:rPr>
          <w:lang w:eastAsia="zh-CN"/>
        </w:rPr>
        <w:t xml:space="preserve"> is </w:t>
      </w:r>
      <w:ins w:id="84" w:author="Kash Baghaei" w:date="2015-01-06T15:08:00Z">
        <w:r w:rsidR="00C43DD7">
          <w:rPr>
            <w:lang w:eastAsia="zh-CN"/>
          </w:rPr>
          <w:t xml:space="preserve">an instance of the </w:t>
        </w:r>
        <w:proofErr w:type="spellStart"/>
        <w:r w:rsidR="00C43DD7">
          <w:rPr>
            <w:lang w:eastAsia="zh-CN"/>
          </w:rPr>
          <w:t>PPHMerchantInfo</w:t>
        </w:r>
        <w:proofErr w:type="spellEnd"/>
        <w:r w:rsidR="00C43DD7">
          <w:rPr>
            <w:lang w:eastAsia="zh-CN"/>
          </w:rPr>
          <w:t xml:space="preserve"> </w:t>
        </w:r>
        <w:proofErr w:type="spellStart"/>
        <w:r w:rsidR="00C43DD7">
          <w:rPr>
            <w:lang w:eastAsia="zh-CN"/>
          </w:rPr>
          <w:t>represeting</w:t>
        </w:r>
        <w:proofErr w:type="spellEnd"/>
        <w:r w:rsidR="00C43DD7">
          <w:rPr>
            <w:lang w:eastAsia="zh-CN"/>
          </w:rPr>
          <w:t xml:space="preserve"> a merchant object</w:t>
        </w:r>
      </w:ins>
    </w:p>
    <w:p w14:paraId="629BD704" w14:textId="77777777" w:rsidR="00377581" w:rsidRDefault="00377581" w:rsidP="00377581">
      <w:pPr>
        <w:pStyle w:val="ListBullet"/>
        <w:rPr>
          <w:lang w:eastAsia="zh-CN"/>
        </w:rPr>
      </w:pPr>
      <w:proofErr w:type="spellStart"/>
      <w:proofErr w:type="gramStart"/>
      <w:r w:rsidRPr="00377581">
        <w:rPr>
          <w:rStyle w:val="PlaceholderText"/>
        </w:rPr>
        <w:t>merchantId</w:t>
      </w:r>
      <w:proofErr w:type="spellEnd"/>
      <w:proofErr w:type="gramEnd"/>
      <w:r>
        <w:rPr>
          <w:lang w:eastAsia="zh-CN"/>
        </w:rPr>
        <w:t xml:space="preserve"> is an </w:t>
      </w:r>
      <w:r w:rsidR="006A3A1A">
        <w:rPr>
          <w:i/>
          <w:lang w:eastAsia="zh-CN"/>
        </w:rPr>
        <w:t xml:space="preserve">id </w:t>
      </w:r>
      <w:r>
        <w:rPr>
          <w:lang w:eastAsia="zh-CN"/>
        </w:rPr>
        <w:t>for the merchant. It is defined by agreement between the back-end server and the app (not by the SDK), and must be unique among the merchants that use the back-end server and the app.</w:t>
      </w:r>
    </w:p>
    <w:p w14:paraId="0F94B2C9" w14:textId="77777777" w:rsidR="00377581" w:rsidRPr="00377581" w:rsidRDefault="00377581" w:rsidP="00377581">
      <w:pPr>
        <w:pStyle w:val="ListBullet"/>
        <w:rPr>
          <w:lang w:eastAsia="zh-CN"/>
        </w:rPr>
      </w:pPr>
      <w:proofErr w:type="gramStart"/>
      <w:r w:rsidRPr="00377581">
        <w:rPr>
          <w:rStyle w:val="PlaceholderText"/>
        </w:rPr>
        <w:t>handler</w:t>
      </w:r>
      <w:proofErr w:type="gramEnd"/>
      <w:r>
        <w:rPr>
          <w:lang w:eastAsia="zh-CN"/>
        </w:rPr>
        <w:t xml:space="preserve"> is </w:t>
      </w:r>
      <w:r w:rsidR="006A3A1A">
        <w:rPr>
          <w:lang w:eastAsia="zh-CN"/>
        </w:rPr>
        <w:t xml:space="preserve">an </w:t>
      </w:r>
      <w:r w:rsidR="006A3A1A">
        <w:rPr>
          <w:i/>
          <w:lang w:eastAsia="zh-CN"/>
        </w:rPr>
        <w:t xml:space="preserve">id for </w:t>
      </w:r>
      <w:r>
        <w:rPr>
          <w:lang w:eastAsia="zh-CN"/>
        </w:rPr>
        <w:t>a completion handler to be called when merchant setup is completed.</w:t>
      </w:r>
    </w:p>
    <w:p w14:paraId="569B85EF" w14:textId="77777777" w:rsidR="0097077A" w:rsidRDefault="0097077A" w:rsidP="0097077A">
      <w:pPr>
        <w:pStyle w:val="Heading3"/>
      </w:pPr>
      <w:bookmarkStart w:id="85" w:name="_Toc404251172"/>
      <w:r>
        <w:t>Set the merchant’s location</w:t>
      </w:r>
      <w:bookmarkEnd w:id="85"/>
    </w:p>
    <w:p w14:paraId="276E1584" w14:textId="77777777" w:rsidR="008D7793" w:rsidRDefault="008D7793" w:rsidP="008D7793">
      <w:pPr>
        <w:rPr>
          <w:lang w:eastAsia="zh-CN"/>
        </w:rPr>
      </w:pPr>
      <w:r>
        <w:rPr>
          <w:lang w:eastAsia="zh-CN"/>
        </w:rPr>
        <w:t xml:space="preserve">In the </w:t>
      </w:r>
      <w:proofErr w:type="spellStart"/>
      <w:r w:rsidRPr="00C377FE">
        <w:rPr>
          <w:rStyle w:val="Code"/>
        </w:rPr>
        <w:t>SettingsViewController.m</w:t>
      </w:r>
      <w:proofErr w:type="spellEnd"/>
      <w:r>
        <w:rPr>
          <w:lang w:eastAsia="zh-CN"/>
        </w:rPr>
        <w:t xml:space="preserve"> sample file, see the code that uses the </w:t>
      </w:r>
      <w:proofErr w:type="spellStart"/>
      <w:r w:rsidRPr="008470EF">
        <w:rPr>
          <w:rStyle w:val="Code"/>
        </w:rPr>
        <w:t>PPHLocation</w:t>
      </w:r>
      <w:proofErr w:type="spellEnd"/>
      <w:r>
        <w:rPr>
          <w:lang w:eastAsia="zh-CN"/>
        </w:rPr>
        <w:t xml:space="preserve"> class, which includes functionality for getting a list of previous merchant locations. </w:t>
      </w:r>
    </w:p>
    <w:p w14:paraId="453C2DD0" w14:textId="63CA026C" w:rsidR="008D7793" w:rsidRDefault="008D7793" w:rsidP="008D7793">
      <w:pPr>
        <w:pStyle w:val="MessageHeader"/>
        <w:rPr>
          <w:lang w:eastAsia="zh-CN"/>
        </w:rPr>
      </w:pPr>
      <w:r>
        <w:rPr>
          <w:b/>
        </w:rPr>
        <w:t>NOTE:</w:t>
      </w:r>
      <w:r>
        <w:t xml:space="preserve"> If your app performs check-in transactions, location services must be enabled for it at all times. Your app should prompt the user to enable location services for it if necessary. Even if there is a failed attempt to check in the merchant (i.e. set the merchant's location), your app can take payments (except check-in payments).   </w:t>
      </w:r>
      <w:r>
        <w:rPr>
          <w:lang w:eastAsia="zh-CN"/>
        </w:rPr>
        <w:t xml:space="preserve"> </w:t>
      </w:r>
    </w:p>
    <w:p w14:paraId="30B65BA1" w14:textId="77777777" w:rsidR="0097077A" w:rsidRDefault="0097077A" w:rsidP="0097077A">
      <w:pPr>
        <w:pStyle w:val="Heading3"/>
      </w:pPr>
      <w:bookmarkStart w:id="86" w:name="_Toc404251173"/>
      <w:r>
        <w:t>Start monitoring the card reader</w:t>
      </w:r>
      <w:bookmarkEnd w:id="86"/>
    </w:p>
    <w:p w14:paraId="3F5B5523" w14:textId="3779713C" w:rsidR="00DC2491" w:rsidRPr="00DC2491" w:rsidRDefault="00DC2491" w:rsidP="00DC2491">
      <w:r>
        <w:t xml:space="preserve">Once the merchant is ready to take a payment, the application should invoke the below API: </w:t>
      </w:r>
    </w:p>
    <w:p w14:paraId="5EE60BE0" w14:textId="516F8C04" w:rsidR="00A630C4" w:rsidRPr="00C43DD7" w:rsidRDefault="00DC2491" w:rsidP="00A630C4">
      <w:pPr>
        <w:rPr>
          <w:rFonts w:ascii="Verdana" w:hAnsi="Verdana" w:cs="Menlo Regular"/>
        </w:rPr>
      </w:pPr>
      <w:r w:rsidRPr="00C43DD7">
        <w:rPr>
          <w:rFonts w:ascii="Verdana" w:hAnsi="Verdana" w:cs="Menlo Regular"/>
        </w:rPr>
        <w:t>[[</w:t>
      </w:r>
      <w:proofErr w:type="spellStart"/>
      <w:r w:rsidRPr="00C43DD7">
        <w:rPr>
          <w:rFonts w:ascii="Consolas" w:hAnsi="Consolas" w:cs="Menlo Regular"/>
        </w:rPr>
        <w:t>PayPalHereSDK</w:t>
      </w:r>
      <w:proofErr w:type="spellEnd"/>
      <w:r w:rsidRPr="00C43DD7">
        <w:rPr>
          <w:rFonts w:ascii="Consolas" w:hAnsi="Consolas" w:cs="Menlo Regular"/>
        </w:rPr>
        <w:t xml:space="preserve"> </w:t>
      </w:r>
      <w:proofErr w:type="spellStart"/>
      <w:r w:rsidRPr="00C43DD7">
        <w:rPr>
          <w:rFonts w:ascii="Consolas" w:hAnsi="Consolas" w:cs="Menlo Regular"/>
        </w:rPr>
        <w:t>sharedCardReaderManager</w:t>
      </w:r>
      <w:proofErr w:type="spellEnd"/>
      <w:r w:rsidRPr="00C43DD7">
        <w:rPr>
          <w:rFonts w:ascii="Consolas" w:hAnsi="Consolas" w:cs="Menlo Regular"/>
        </w:rPr>
        <w:t xml:space="preserve">] </w:t>
      </w:r>
      <w:proofErr w:type="spellStart"/>
      <w:r w:rsidRPr="00C43DD7">
        <w:rPr>
          <w:rFonts w:ascii="Consolas" w:hAnsi="Consolas" w:cs="Menlo Regular"/>
        </w:rPr>
        <w:t>beginMonitoring</w:t>
      </w:r>
      <w:proofErr w:type="spellEnd"/>
      <w:r w:rsidRPr="00C43DD7">
        <w:rPr>
          <w:rFonts w:ascii="Consolas" w:hAnsi="Consolas" w:cs="Menlo Regular"/>
        </w:rPr>
        <w:t>]</w:t>
      </w:r>
      <w:proofErr w:type="gramStart"/>
      <w:r w:rsidRPr="00C43DD7">
        <w:rPr>
          <w:rFonts w:ascii="Consolas" w:hAnsi="Consolas" w:cs="Menlo Regular"/>
        </w:rPr>
        <w:t>; (</w:t>
      </w:r>
      <w:proofErr w:type="spellStart"/>
      <w:r w:rsidRPr="00C43DD7">
        <w:rPr>
          <w:rFonts w:ascii="Consolas" w:hAnsi="Consolas" w:cs="Menlo Regular"/>
        </w:rPr>
        <w:t>SettingsViewController.m</w:t>
      </w:r>
      <w:proofErr w:type="spellEnd"/>
      <w:r w:rsidRPr="00C43DD7">
        <w:rPr>
          <w:rFonts w:ascii="Verdana" w:hAnsi="Verdana" w:cs="Menlo Regular"/>
        </w:rPr>
        <w:t>).</w:t>
      </w:r>
      <w:proofErr w:type="gramEnd"/>
    </w:p>
    <w:p w14:paraId="48F9CFE1" w14:textId="4D43C246" w:rsidR="00DC2491" w:rsidRPr="00C43DD7" w:rsidRDefault="00DC2491" w:rsidP="00A630C4">
      <w:pPr>
        <w:rPr>
          <w:rFonts w:ascii="Verdana" w:hAnsi="Verdana"/>
          <w:lang w:eastAsia="zh-CN"/>
        </w:rPr>
      </w:pPr>
      <w:r w:rsidRPr="00C43DD7">
        <w:rPr>
          <w:rFonts w:ascii="Verdana" w:hAnsi="Verdana" w:cs="Menlo Regular"/>
        </w:rPr>
        <w:t xml:space="preserve">This would tell the SDK to start monitoring the connected external accessory, such as the card swipe reader, EMV terminal </w:t>
      </w:r>
      <w:proofErr w:type="spellStart"/>
      <w:r w:rsidRPr="00C43DD7">
        <w:rPr>
          <w:rFonts w:ascii="Verdana" w:hAnsi="Verdana" w:cs="Menlo Regular"/>
        </w:rPr>
        <w:t>etc</w:t>
      </w:r>
      <w:proofErr w:type="spellEnd"/>
      <w:r w:rsidRPr="00C43DD7">
        <w:rPr>
          <w:rFonts w:ascii="Verdana" w:hAnsi="Verdana" w:cs="Menlo Regular"/>
        </w:rPr>
        <w:t xml:space="preserve"> for any swipes or card insertions respectively. </w:t>
      </w:r>
    </w:p>
    <w:p w14:paraId="3A6268CB" w14:textId="77777777" w:rsidR="0083694C" w:rsidRPr="00F521A8" w:rsidRDefault="00F521A8" w:rsidP="00F521A8">
      <w:pPr>
        <w:pStyle w:val="Heading2"/>
      </w:pPr>
      <w:bookmarkStart w:id="87" w:name="_Toc404251174"/>
      <w:commentRangeStart w:id="88"/>
      <w:r>
        <w:lastRenderedPageBreak/>
        <w:t>Basic workflow for a transaction</w:t>
      </w:r>
      <w:bookmarkEnd w:id="87"/>
      <w:commentRangeEnd w:id="88"/>
      <w:r w:rsidR="00AC7CC2">
        <w:rPr>
          <w:rStyle w:val="CommentReference"/>
          <w:rFonts w:asciiTheme="minorHAnsi" w:eastAsiaTheme="minorEastAsia" w:hAnsiTheme="minorHAnsi" w:cstheme="minorBidi"/>
          <w:color w:val="auto"/>
          <w:lang w:eastAsia="zh-TW"/>
        </w:rPr>
        <w:commentReference w:id="88"/>
      </w:r>
    </w:p>
    <w:p w14:paraId="6C5AF41B" w14:textId="77777777" w:rsidR="00A630C4" w:rsidRPr="00A630C4" w:rsidRDefault="00EC6C8E" w:rsidP="00A630C4">
      <w:pPr>
        <w:rPr>
          <w:lang w:eastAsia="zh-CN"/>
        </w:rPr>
      </w:pPr>
      <w:r>
        <w:rPr>
          <w:lang w:eastAsia="zh-CN"/>
        </w:rPr>
        <w:t xml:space="preserve">These sections describe the basic steps in a card payment transaction. Later sections describe possible </w:t>
      </w:r>
      <w:r w:rsidR="00AB72BE">
        <w:rPr>
          <w:lang w:eastAsia="zh-CN"/>
        </w:rPr>
        <w:t>varia</w:t>
      </w:r>
      <w:r>
        <w:rPr>
          <w:lang w:eastAsia="zh-CN"/>
        </w:rPr>
        <w:t>t</w:t>
      </w:r>
      <w:r w:rsidR="00AB72BE">
        <w:rPr>
          <w:lang w:eastAsia="zh-CN"/>
        </w:rPr>
        <w:t>i</w:t>
      </w:r>
      <w:r>
        <w:rPr>
          <w:lang w:eastAsia="zh-CN"/>
        </w:rPr>
        <w:t>o</w:t>
      </w:r>
      <w:r w:rsidR="00AB72BE">
        <w:rPr>
          <w:lang w:eastAsia="zh-CN"/>
        </w:rPr>
        <w:t>ns on</w:t>
      </w:r>
      <w:r>
        <w:rPr>
          <w:lang w:eastAsia="zh-CN"/>
        </w:rPr>
        <w:t xml:space="preserve"> this workflow, and other workflows.</w:t>
      </w:r>
    </w:p>
    <w:p w14:paraId="7853B122" w14:textId="77777777" w:rsidR="00F521A8" w:rsidRDefault="00F521A8" w:rsidP="00F521A8">
      <w:pPr>
        <w:pStyle w:val="Heading3"/>
      </w:pPr>
      <w:bookmarkStart w:id="89" w:name="_Toc404251175"/>
      <w:r w:rsidRPr="00A249A2">
        <w:t xml:space="preserve">Start an itemized transaction (an </w:t>
      </w:r>
      <w:commentRangeStart w:id="90"/>
      <w:r w:rsidRPr="00A249A2">
        <w:t>invoice</w:t>
      </w:r>
      <w:commentRangeEnd w:id="90"/>
      <w:r w:rsidR="00EC6C8E">
        <w:rPr>
          <w:rStyle w:val="CommentReference"/>
          <w:rFonts w:asciiTheme="minorHAnsi" w:eastAsiaTheme="minorEastAsia" w:hAnsiTheme="minorHAnsi" w:cstheme="minorBidi"/>
          <w:color w:val="auto"/>
          <w:lang w:eastAsia="zh-TW"/>
        </w:rPr>
        <w:commentReference w:id="90"/>
      </w:r>
      <w:r w:rsidRPr="00A249A2">
        <w:t>)</w:t>
      </w:r>
      <w:bookmarkEnd w:id="89"/>
    </w:p>
    <w:p w14:paraId="65570B3C" w14:textId="5756DDFA" w:rsidR="00B977EC" w:rsidRDefault="00B977EC" w:rsidP="00B977EC">
      <w:pPr>
        <w:widowControl w:val="0"/>
        <w:tabs>
          <w:tab w:val="left" w:pos="529"/>
        </w:tabs>
        <w:autoSpaceDE w:val="0"/>
        <w:autoSpaceDN w:val="0"/>
        <w:adjustRightInd w:val="0"/>
        <w:spacing w:after="0" w:line="240" w:lineRule="auto"/>
        <w:rPr>
          <w:rFonts w:ascii="Menlo Regular" w:hAnsi="Menlo Regular" w:cs="Menlo Regular"/>
          <w:color w:val="3F6E74"/>
          <w:sz w:val="22"/>
          <w:szCs w:val="22"/>
        </w:rPr>
      </w:pPr>
      <w:bookmarkStart w:id="91" w:name="_Toc404251176"/>
      <w:r>
        <w:rPr>
          <w:rFonts w:ascii="Menlo Regular" w:hAnsi="Menlo Regular" w:cs="Menlo Regular"/>
          <w:color w:val="3F6E74"/>
          <w:sz w:val="22"/>
          <w:szCs w:val="22"/>
        </w:rPr>
        <w:t>// Creating a simple invoice and starting a transaction.</w:t>
      </w:r>
    </w:p>
    <w:p w14:paraId="167E9E4F" w14:textId="6B0A46D6" w:rsidR="00B977EC" w:rsidRDefault="00B977EC" w:rsidP="00B977EC">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spellStart"/>
      <w:r>
        <w:rPr>
          <w:rFonts w:ascii="Menlo Regular" w:hAnsi="Menlo Regular" w:cs="Menlo Regular"/>
          <w:color w:val="3F6E74"/>
          <w:sz w:val="22"/>
          <w:szCs w:val="22"/>
        </w:rPr>
        <w:t>PPHTransactionManager</w:t>
      </w:r>
      <w:proofErr w:type="spellEnd"/>
      <w:r>
        <w:rPr>
          <w:rFonts w:ascii="Menlo Regular" w:hAnsi="Menlo Regular" w:cs="Menlo Regular"/>
          <w:color w:val="000000"/>
          <w:sz w:val="22"/>
          <w:szCs w:val="22"/>
        </w:rPr>
        <w:t xml:space="preserve"> *tm = [</w:t>
      </w:r>
      <w:proofErr w:type="spellStart"/>
      <w:r>
        <w:rPr>
          <w:rFonts w:ascii="Menlo Regular" w:hAnsi="Menlo Regular" w:cs="Menlo Regular"/>
          <w:color w:val="3F6E74"/>
          <w:sz w:val="22"/>
          <w:szCs w:val="22"/>
        </w:rPr>
        <w:t>PayPalHereSDK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sharedTransactionManager</w:t>
      </w:r>
      <w:proofErr w:type="spellEnd"/>
      <w:r>
        <w:rPr>
          <w:rFonts w:ascii="Menlo Regular" w:hAnsi="Menlo Regular" w:cs="Menlo Regular"/>
          <w:color w:val="000000"/>
          <w:sz w:val="22"/>
          <w:szCs w:val="22"/>
        </w:rPr>
        <w:t>];</w:t>
      </w:r>
    </w:p>
    <w:p w14:paraId="213B7579" w14:textId="39434912" w:rsidR="00B977EC" w:rsidRDefault="00B977EC" w:rsidP="00B977EC">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PPHAmount</w:t>
      </w:r>
      <w:proofErr w:type="spellEnd"/>
      <w:r>
        <w:rPr>
          <w:rFonts w:ascii="Menlo Regular" w:hAnsi="Menlo Regular" w:cs="Menlo Regular"/>
          <w:color w:val="000000"/>
          <w:sz w:val="22"/>
          <w:szCs w:val="22"/>
        </w:rPr>
        <w:t xml:space="preserve"> *total = [</w:t>
      </w:r>
      <w:proofErr w:type="spellStart"/>
      <w:r>
        <w:rPr>
          <w:rFonts w:ascii="Menlo Regular" w:hAnsi="Menlo Regular" w:cs="Menlo Regular"/>
          <w:color w:val="3F6E74"/>
          <w:sz w:val="22"/>
          <w:szCs w:val="22"/>
        </w:rPr>
        <w:t>PPHAmount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amountWithString</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amount</w:t>
      </w:r>
      <w:proofErr w:type="spellEnd"/>
      <w:proofErr w:type="gramEnd"/>
      <w:r>
        <w:rPr>
          <w:rFonts w:ascii="Menlo Regular" w:hAnsi="Menlo Regular" w:cs="Menlo Regular"/>
          <w:color w:val="000000"/>
          <w:sz w:val="22"/>
          <w:szCs w:val="22"/>
        </w:rPr>
        <w:t>];</w:t>
      </w:r>
    </w:p>
    <w:p w14:paraId="01166F3D" w14:textId="77777777" w:rsidR="00B977EC" w:rsidRDefault="00B977EC" w:rsidP="00B977EC">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tm</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beginPaymentWithAmount</w:t>
      </w:r>
      <w:r>
        <w:rPr>
          <w:rFonts w:ascii="Menlo Regular" w:hAnsi="Menlo Regular" w:cs="Menlo Regular"/>
          <w:color w:val="000000"/>
          <w:sz w:val="22"/>
          <w:szCs w:val="22"/>
        </w:rPr>
        <w:t>:total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andName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simplePayment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1AAB11C6" w14:textId="77777777" w:rsidR="00EE4F65" w:rsidRDefault="00EE4F65" w:rsidP="00B977EC">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42E10E27" w14:textId="543EA2F9" w:rsidR="00A117BF" w:rsidRDefault="00A117BF" w:rsidP="00B977EC">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3F6E74"/>
          <w:sz w:val="22"/>
          <w:szCs w:val="22"/>
        </w:rPr>
        <w:t>STCardSwipeViewController.</w:t>
      </w:r>
      <w:ins w:id="92" w:author="Kash Baghaei" w:date="2015-01-06T15:04:00Z">
        <w:r w:rsidR="005100C5">
          <w:rPr>
            <w:rFonts w:ascii="Menlo Regular" w:hAnsi="Menlo Regular" w:cs="Menlo Regular"/>
            <w:color w:val="3F6E74"/>
            <w:sz w:val="22"/>
            <w:szCs w:val="22"/>
          </w:rPr>
          <w:t>t</w:t>
        </w:r>
      </w:ins>
      <w:r>
        <w:rPr>
          <w:rFonts w:ascii="Menlo Regular" w:hAnsi="Menlo Regular" w:cs="Menlo Regular"/>
          <w:color w:val="3F6E74"/>
          <w:sz w:val="22"/>
          <w:szCs w:val="22"/>
        </w:rPr>
        <w:t>m</w:t>
      </w:r>
      <w:r>
        <w:rPr>
          <w:rFonts w:ascii="Menlo Regular" w:hAnsi="Menlo Regular" w:cs="Menlo Regular"/>
          <w:color w:val="000000"/>
          <w:sz w:val="22"/>
          <w:szCs w:val="22"/>
        </w:rPr>
        <w:t>)</w:t>
      </w:r>
    </w:p>
    <w:p w14:paraId="6FDEEA67" w14:textId="54B62730" w:rsidR="00F521A8" w:rsidRDefault="00B977EC" w:rsidP="00B977EC">
      <w:pPr>
        <w:pStyle w:val="Heading3"/>
      </w:pPr>
      <w:r w:rsidRPr="00A249A2">
        <w:t xml:space="preserve"> </w:t>
      </w:r>
      <w:r w:rsidR="00F521A8" w:rsidRPr="00A249A2">
        <w:t>Add items to the invoice</w:t>
      </w:r>
      <w:bookmarkEnd w:id="91"/>
    </w:p>
    <w:p w14:paraId="30115709"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spellStart"/>
      <w:r>
        <w:rPr>
          <w:rFonts w:ascii="Menlo Regular" w:hAnsi="Menlo Regular" w:cs="Menlo Regular"/>
          <w:color w:val="3F6E74"/>
          <w:sz w:val="22"/>
          <w:szCs w:val="22"/>
        </w:rPr>
        <w:t>PPHInvoice</w:t>
      </w:r>
      <w:proofErr w:type="spellEnd"/>
      <w:r>
        <w:rPr>
          <w:rFonts w:ascii="Menlo Regular" w:hAnsi="Menlo Regular" w:cs="Menlo Regular"/>
          <w:color w:val="000000"/>
          <w:sz w:val="22"/>
          <w:szCs w:val="22"/>
        </w:rPr>
        <w:t xml:space="preserve"> *invoice = [[</w:t>
      </w:r>
      <w:proofErr w:type="spellStart"/>
      <w:r>
        <w:rPr>
          <w:rFonts w:ascii="Menlo Regular" w:hAnsi="Menlo Regular" w:cs="Menlo Regular"/>
          <w:color w:val="3F6E74"/>
          <w:sz w:val="22"/>
          <w:szCs w:val="22"/>
        </w:rPr>
        <w:t>PPHInvoice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initWithCurrency</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"USD"</w:t>
      </w:r>
      <w:r>
        <w:rPr>
          <w:rFonts w:ascii="Menlo Regular" w:hAnsi="Menlo Regular" w:cs="Menlo Regular"/>
          <w:color w:val="000000"/>
          <w:sz w:val="22"/>
          <w:szCs w:val="22"/>
        </w:rPr>
        <w:t>];</w:t>
      </w:r>
    </w:p>
    <w:p w14:paraId="2444BB01"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C6DAD2"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taxRate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standardUserDefaults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objectForKey</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taxRate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16C592BE"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NSDecimalNumber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taxRateNumber</w:t>
      </w:r>
      <w:proofErr w:type="spellEnd"/>
      <w:r>
        <w:rPr>
          <w:rFonts w:ascii="Menlo Regular" w:hAnsi="Menlo Regular" w:cs="Menlo Regular"/>
          <w:color w:val="000000"/>
          <w:sz w:val="22"/>
          <w:szCs w:val="22"/>
        </w:rPr>
        <w:t>;</w:t>
      </w:r>
    </w:p>
    <w:p w14:paraId="349B3E98"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taxRate</w:t>
      </w:r>
      <w:proofErr w:type="spellEnd"/>
      <w:r>
        <w:rPr>
          <w:rFonts w:ascii="Menlo Regular" w:hAnsi="Menlo Regular" w:cs="Menlo Regular"/>
          <w:color w:val="000000"/>
          <w:sz w:val="22"/>
          <w:szCs w:val="22"/>
        </w:rPr>
        <w:t>) {</w:t>
      </w:r>
    </w:p>
    <w:p w14:paraId="42BD1034"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taxRateNumber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NSDecimalNumber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decimalNumberWithString</w:t>
      </w:r>
      <w:r>
        <w:rPr>
          <w:rFonts w:ascii="Menlo Regular" w:hAnsi="Menlo Regular" w:cs="Menlo Regular"/>
          <w:color w:val="000000"/>
          <w:sz w:val="22"/>
          <w:szCs w:val="22"/>
        </w:rPr>
        <w:t>:taxRate</w:t>
      </w:r>
      <w:proofErr w:type="spellEnd"/>
      <w:r>
        <w:rPr>
          <w:rFonts w:ascii="Menlo Regular" w:hAnsi="Menlo Regular" w:cs="Menlo Regular"/>
          <w:color w:val="000000"/>
          <w:sz w:val="22"/>
          <w:szCs w:val="22"/>
        </w:rPr>
        <w:t>];</w:t>
      </w:r>
    </w:p>
    <w:p w14:paraId="6A238390"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6F7B21FF"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taxRateNumber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NSDecimalNumber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decimalNumberWithString</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@".10"</w:t>
      </w:r>
      <w:r>
        <w:rPr>
          <w:rFonts w:ascii="Menlo Regular" w:hAnsi="Menlo Regular" w:cs="Menlo Regular"/>
          <w:color w:val="000000"/>
          <w:sz w:val="22"/>
          <w:szCs w:val="22"/>
        </w:rPr>
        <w:t>];</w:t>
      </w:r>
    </w:p>
    <w:p w14:paraId="61D4290C"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37A37A"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28874B4D"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*item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shoppingCart</w:t>
      </w:r>
      <w:proofErr w:type="spellEnd"/>
      <w:r>
        <w:rPr>
          <w:rFonts w:ascii="Menlo Regular" w:hAnsi="Menlo Regular" w:cs="Menlo Regular"/>
          <w:color w:val="000000"/>
          <w:sz w:val="22"/>
          <w:szCs w:val="22"/>
        </w:rPr>
        <w:t>) {</w:t>
      </w:r>
    </w:p>
    <w:p w14:paraId="6960837D"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invoice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addItemWithId</w:t>
      </w:r>
      <w:r>
        <w:rPr>
          <w:rFonts w:ascii="Menlo Regular" w:hAnsi="Menlo Regular" w:cs="Menlo Regular"/>
          <w:color w:val="000000"/>
          <w:sz w:val="22"/>
          <w:szCs w:val="22"/>
        </w:rPr>
        <w:t>:item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detailId</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name</w:t>
      </w:r>
      <w:r>
        <w:rPr>
          <w:rFonts w:ascii="Menlo Regular" w:hAnsi="Menlo Regular" w:cs="Menlo Regular"/>
          <w:color w:val="000000"/>
          <w:sz w:val="22"/>
          <w:szCs w:val="22"/>
        </w:rPr>
        <w:t>:item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quantity</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shoppingCart</w:t>
      </w:r>
      <w:proofErr w:type="spellEnd"/>
      <w:r>
        <w:rPr>
          <w:rFonts w:ascii="Menlo Regular" w:hAnsi="Menlo Regular" w:cs="Menlo Regular"/>
          <w:color w:val="000000"/>
          <w:sz w:val="22"/>
          <w:szCs w:val="22"/>
        </w:rPr>
        <w:t xml:space="preserve">[item] </w:t>
      </w:r>
      <w:proofErr w:type="spellStart"/>
      <w:r>
        <w:rPr>
          <w:rFonts w:ascii="Menlo Regular" w:hAnsi="Menlo Regular" w:cs="Menlo Regular"/>
          <w:color w:val="26474B"/>
          <w:sz w:val="22"/>
          <w:szCs w:val="22"/>
        </w:rPr>
        <w:t>unitPrice</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store</w:t>
      </w:r>
      <w:proofErr w:type="spellEnd"/>
      <w:r>
        <w:rPr>
          <w:rFonts w:ascii="Menlo Regular" w:hAnsi="Menlo Regular" w:cs="Menlo Regular"/>
          <w:color w:val="000000"/>
          <w:sz w:val="22"/>
          <w:szCs w:val="22"/>
        </w:rPr>
        <w:t xml:space="preserve">[item] </w:t>
      </w:r>
      <w:proofErr w:type="spellStart"/>
      <w:r>
        <w:rPr>
          <w:rFonts w:ascii="Menlo Regular" w:hAnsi="Menlo Regular" w:cs="Menlo Regular"/>
          <w:color w:val="26474B"/>
          <w:sz w:val="22"/>
          <w:szCs w:val="22"/>
        </w:rPr>
        <w:t>taxRate</w:t>
      </w:r>
      <w:r>
        <w:rPr>
          <w:rFonts w:ascii="Menlo Regular" w:hAnsi="Menlo Regular" w:cs="Menlo Regular"/>
          <w:color w:val="000000"/>
          <w:sz w:val="22"/>
          <w:szCs w:val="22"/>
        </w:rPr>
        <w:t>:taxRateNumber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taxRateName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taxRate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55D36A5A" w14:textId="36A14D4B" w:rsidR="00A630C4" w:rsidRDefault="00BD6D3B" w:rsidP="00BD6D3B">
      <w:pPr>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F29D16" w14:textId="12AE87EF" w:rsidR="00BD6D3B" w:rsidRDefault="00BD6D3B" w:rsidP="00BD6D3B">
      <w:pPr>
        <w:pBdr>
          <w:bottom w:val="single" w:sz="6" w:space="1" w:color="auto"/>
        </w:pBdr>
        <w:rPr>
          <w:rFonts w:ascii="Menlo Regular" w:hAnsi="Menlo Regular" w:cs="Menlo Regular"/>
          <w:color w:val="3F6E74"/>
          <w:sz w:val="22"/>
          <w:szCs w:val="22"/>
        </w:rPr>
      </w:pPr>
      <w:r>
        <w:rPr>
          <w:rFonts w:ascii="Menlo Regular" w:hAnsi="Menlo Regular" w:cs="Menlo Regular"/>
          <w:color w:val="000000"/>
          <w:sz w:val="22"/>
          <w:szCs w:val="22"/>
        </w:rPr>
        <w:t>(</w:t>
      </w:r>
      <w:proofErr w:type="spellStart"/>
      <w:r>
        <w:rPr>
          <w:rFonts w:ascii="Menlo Regular" w:hAnsi="Menlo Regular" w:cs="Menlo Regular"/>
          <w:color w:val="3F6E74"/>
          <w:sz w:val="22"/>
          <w:szCs w:val="22"/>
        </w:rPr>
        <w:t>TransactionViewController.m</w:t>
      </w:r>
      <w:proofErr w:type="spellEnd"/>
      <w:r>
        <w:rPr>
          <w:rFonts w:ascii="Menlo Regular" w:hAnsi="Menlo Regular" w:cs="Menlo Regular"/>
          <w:color w:val="3F6E74"/>
          <w:sz w:val="22"/>
          <w:szCs w:val="22"/>
        </w:rPr>
        <w:t>)</w:t>
      </w:r>
    </w:p>
    <w:p w14:paraId="7BB9DB8E"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7400"/>
          <w:sz w:val="22"/>
          <w:szCs w:val="22"/>
        </w:rPr>
        <w:t>// Begin the purchase and forward to payment method</w:t>
      </w:r>
    </w:p>
    <w:p w14:paraId="2428C46F"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PPHTransactionManager</w:t>
      </w:r>
      <w:proofErr w:type="spellEnd"/>
      <w:r>
        <w:rPr>
          <w:rFonts w:ascii="Menlo Regular" w:hAnsi="Menlo Regular" w:cs="Menlo Regular"/>
          <w:color w:val="000000"/>
          <w:sz w:val="22"/>
          <w:szCs w:val="22"/>
        </w:rPr>
        <w:t xml:space="preserve"> *tm = [</w:t>
      </w:r>
      <w:proofErr w:type="spellStart"/>
      <w:r>
        <w:rPr>
          <w:rFonts w:ascii="Menlo Regular" w:hAnsi="Menlo Regular" w:cs="Menlo Regular"/>
          <w:color w:val="3F6E74"/>
          <w:sz w:val="22"/>
          <w:szCs w:val="22"/>
        </w:rPr>
        <w:t>PayPalHereSDK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sharedTransactionManager</w:t>
      </w:r>
      <w:proofErr w:type="spellEnd"/>
      <w:r>
        <w:rPr>
          <w:rFonts w:ascii="Menlo Regular" w:hAnsi="Menlo Regular" w:cs="Menlo Regular"/>
          <w:color w:val="000000"/>
          <w:sz w:val="22"/>
          <w:szCs w:val="22"/>
        </w:rPr>
        <w:t>];</w:t>
      </w:r>
    </w:p>
    <w:p w14:paraId="4B0494E4"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tm.</w:t>
      </w:r>
      <w:r>
        <w:rPr>
          <w:rFonts w:ascii="Menlo Regular" w:hAnsi="Menlo Regular" w:cs="Menlo Regular"/>
          <w:color w:val="3F6E74"/>
          <w:sz w:val="22"/>
          <w:szCs w:val="22"/>
        </w:rPr>
        <w:t>ignoreHardwareReaders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w:t>
      </w:r>
      <w:r>
        <w:rPr>
          <w:rFonts w:ascii="Menlo Regular" w:hAnsi="Menlo Regular" w:cs="Menlo Regular"/>
          <w:color w:val="000000"/>
          <w:sz w:val="22"/>
          <w:szCs w:val="22"/>
        </w:rPr>
        <w:t>;</w:t>
      </w:r>
    </w:p>
    <w:p w14:paraId="09D0BC02" w14:textId="77777777" w:rsidR="00BD6D3B" w:rsidRDefault="00BD6D3B" w:rsidP="00BD6D3B">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tm</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beginPayment</w:t>
      </w:r>
      <w:proofErr w:type="spellEnd"/>
      <w:r>
        <w:rPr>
          <w:rFonts w:ascii="Menlo Regular" w:hAnsi="Menlo Regular" w:cs="Menlo Regular"/>
          <w:color w:val="000000"/>
          <w:sz w:val="22"/>
          <w:szCs w:val="22"/>
        </w:rPr>
        <w:t>];</w:t>
      </w:r>
    </w:p>
    <w:p w14:paraId="6EB27B3E" w14:textId="27C94FA7" w:rsidR="00BD6D3B" w:rsidRDefault="00BD6D3B" w:rsidP="00BD6D3B">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tm.</w:t>
      </w:r>
      <w:r>
        <w:rPr>
          <w:rFonts w:ascii="Menlo Regular" w:hAnsi="Menlo Regular" w:cs="Menlo Regular"/>
          <w:color w:val="3F6E74"/>
          <w:sz w:val="22"/>
          <w:szCs w:val="22"/>
        </w:rPr>
        <w:t>currentInvoice</w:t>
      </w:r>
      <w:proofErr w:type="spellEnd"/>
      <w:proofErr w:type="gramEnd"/>
      <w:r>
        <w:rPr>
          <w:rFonts w:ascii="Menlo Regular" w:hAnsi="Menlo Regular" w:cs="Menlo Regular"/>
          <w:color w:val="000000"/>
          <w:sz w:val="22"/>
          <w:szCs w:val="22"/>
        </w:rPr>
        <w:t xml:space="preserve"> = invoice;</w:t>
      </w:r>
    </w:p>
    <w:p w14:paraId="5F96CCAC" w14:textId="76AC20BB" w:rsidR="00BD6D3B" w:rsidRDefault="00BD6D3B" w:rsidP="00BD6D3B">
      <w:pPr>
        <w:pBdr>
          <w:bottom w:val="single" w:sz="6" w:space="1" w:color="auto"/>
        </w:pBdr>
        <w:rPr>
          <w:rFonts w:ascii="Menlo Regular" w:hAnsi="Menlo Regular" w:cs="Menlo Regular"/>
          <w:color w:val="000000"/>
          <w:sz w:val="22"/>
          <w:szCs w:val="22"/>
        </w:rPr>
      </w:pPr>
      <w:r>
        <w:rPr>
          <w:rFonts w:ascii="Menlo Regular" w:hAnsi="Menlo Regular" w:cs="Menlo Regular"/>
          <w:color w:val="000000"/>
          <w:sz w:val="22"/>
          <w:szCs w:val="22"/>
        </w:rPr>
        <w:t>(</w:t>
      </w:r>
      <w:proofErr w:type="spellStart"/>
      <w:r>
        <w:rPr>
          <w:rFonts w:ascii="Menlo Regular" w:hAnsi="Menlo Regular" w:cs="Menlo Regular"/>
          <w:color w:val="000000"/>
          <w:sz w:val="22"/>
          <w:szCs w:val="22"/>
        </w:rPr>
        <w:t>SimpleFSPaymentDelegate.m</w:t>
      </w:r>
      <w:proofErr w:type="spellEnd"/>
      <w:r>
        <w:rPr>
          <w:rFonts w:ascii="Menlo Regular" w:hAnsi="Menlo Regular" w:cs="Menlo Regular"/>
          <w:color w:val="000000"/>
          <w:sz w:val="22"/>
          <w:szCs w:val="22"/>
        </w:rPr>
        <w:t>)</w:t>
      </w:r>
    </w:p>
    <w:p w14:paraId="2D696381" w14:textId="77777777" w:rsidR="00BD6D3B" w:rsidRPr="00BD6D3B" w:rsidRDefault="00BD6D3B" w:rsidP="00BD6D3B">
      <w:pPr>
        <w:rPr>
          <w:rFonts w:ascii="Menlo Regular" w:hAnsi="Menlo Regular" w:cs="Menlo Regular"/>
          <w:color w:val="3F6E74"/>
          <w:sz w:val="22"/>
          <w:szCs w:val="22"/>
        </w:rPr>
      </w:pPr>
    </w:p>
    <w:p w14:paraId="7317F4E7" w14:textId="77777777" w:rsidR="00BD6D3B" w:rsidRPr="00A630C4" w:rsidRDefault="00BD6D3B" w:rsidP="00BD6D3B">
      <w:pPr>
        <w:rPr>
          <w:lang w:eastAsia="zh-CN"/>
        </w:rPr>
      </w:pPr>
    </w:p>
    <w:p w14:paraId="2AA3DF21" w14:textId="77777777" w:rsidR="00F521A8" w:rsidRDefault="00F521A8" w:rsidP="00F521A8">
      <w:pPr>
        <w:pStyle w:val="Heading3"/>
      </w:pPr>
      <w:bookmarkStart w:id="93" w:name="_Toc404251177"/>
      <w:r w:rsidRPr="00A249A2">
        <w:lastRenderedPageBreak/>
        <w:t>Take a payment using a credit card reader</w:t>
      </w:r>
      <w:bookmarkEnd w:id="93"/>
    </w:p>
    <w:p w14:paraId="1AF58B28" w14:textId="015A3F52" w:rsidR="0087276A" w:rsidRDefault="0087276A" w:rsidP="0087276A">
      <w:pPr>
        <w:rPr>
          <w:rFonts w:ascii="Menlo Regular" w:hAnsi="Menlo Regular" w:cs="Menlo Regular"/>
          <w:color w:val="000000"/>
          <w:sz w:val="22"/>
          <w:szCs w:val="22"/>
        </w:rPr>
      </w:pPr>
      <w:r>
        <w:t xml:space="preserve">In order to start processing </w:t>
      </w:r>
      <w:proofErr w:type="spellStart"/>
      <w:r>
        <w:t>magstripe</w:t>
      </w:r>
      <w:proofErr w:type="spellEnd"/>
      <w:r>
        <w:t xml:space="preserve"> based payments, the class/view controller that would invoke the </w:t>
      </w:r>
      <w:proofErr w:type="spellStart"/>
      <w:r>
        <w:t>processPayment</w:t>
      </w:r>
      <w:proofErr w:type="spellEnd"/>
      <w:r>
        <w:t xml:space="preserve"> API, it is required the same to also implement the “</w:t>
      </w:r>
      <w:proofErr w:type="spellStart"/>
      <w:r>
        <w:rPr>
          <w:rFonts w:ascii="Menlo Regular" w:hAnsi="Menlo Regular" w:cs="Menlo Regular"/>
          <w:color w:val="000000"/>
          <w:sz w:val="22"/>
          <w:szCs w:val="22"/>
        </w:rPr>
        <w:t>PPHTransactionManagerDelegate</w:t>
      </w:r>
      <w:proofErr w:type="spellEnd"/>
      <w:r>
        <w:rPr>
          <w:rFonts w:ascii="Menlo Regular" w:hAnsi="Menlo Regular" w:cs="Menlo Regular"/>
          <w:color w:val="000000"/>
          <w:sz w:val="22"/>
          <w:szCs w:val="22"/>
        </w:rPr>
        <w:t xml:space="preserve">”. This protocol would receive events </w:t>
      </w:r>
      <w:r w:rsidR="00642B2D">
        <w:rPr>
          <w:rFonts w:ascii="Menlo Regular" w:hAnsi="Menlo Regular" w:cs="Menlo Regular"/>
          <w:color w:val="000000"/>
          <w:sz w:val="22"/>
          <w:szCs w:val="22"/>
        </w:rPr>
        <w:t>(via the “</w:t>
      </w:r>
      <w:proofErr w:type="spellStart"/>
      <w:r w:rsidR="00642B2D">
        <w:rPr>
          <w:rFonts w:ascii="Menlo Regular" w:hAnsi="Menlo Regular" w:cs="Menlo Regular"/>
          <w:color w:val="000000"/>
          <w:sz w:val="22"/>
          <w:szCs w:val="22"/>
        </w:rPr>
        <w:t>onPaymentEvent</w:t>
      </w:r>
      <w:proofErr w:type="spellEnd"/>
      <w:r w:rsidR="00642B2D">
        <w:rPr>
          <w:rFonts w:ascii="Menlo Regular" w:hAnsi="Menlo Regular" w:cs="Menlo Regular"/>
          <w:color w:val="000000"/>
          <w:sz w:val="22"/>
          <w:szCs w:val="22"/>
        </w:rPr>
        <w:t xml:space="preserve">” </w:t>
      </w:r>
      <w:proofErr w:type="gramStart"/>
      <w:r w:rsidR="00642B2D">
        <w:rPr>
          <w:rFonts w:ascii="Menlo Regular" w:hAnsi="Menlo Regular" w:cs="Menlo Regular"/>
          <w:color w:val="000000"/>
          <w:sz w:val="22"/>
          <w:szCs w:val="22"/>
        </w:rPr>
        <w:t>method)</w:t>
      </w:r>
      <w:r>
        <w:rPr>
          <w:rFonts w:ascii="Menlo Regular" w:hAnsi="Menlo Regular" w:cs="Menlo Regular"/>
          <w:color w:val="000000"/>
          <w:sz w:val="22"/>
          <w:szCs w:val="22"/>
        </w:rPr>
        <w:t>from</w:t>
      </w:r>
      <w:proofErr w:type="gramEnd"/>
      <w:r>
        <w:rPr>
          <w:rFonts w:ascii="Menlo Regular" w:hAnsi="Menlo Regular" w:cs="Menlo Regular"/>
          <w:color w:val="000000"/>
          <w:sz w:val="22"/>
          <w:szCs w:val="22"/>
        </w:rPr>
        <w:t xml:space="preserve"> the SDK, describing the steps being performed during the </w:t>
      </w:r>
      <w:r w:rsidR="00642B2D">
        <w:rPr>
          <w:rFonts w:ascii="Menlo Regular" w:hAnsi="Menlo Regular" w:cs="Menlo Regular"/>
          <w:color w:val="000000"/>
          <w:sz w:val="22"/>
          <w:szCs w:val="22"/>
        </w:rPr>
        <w:t xml:space="preserve">payment lifecycle. </w:t>
      </w:r>
    </w:p>
    <w:p w14:paraId="625C120D" w14:textId="015A4837" w:rsidR="00642B2D" w:rsidRDefault="00642B2D" w:rsidP="0087276A">
      <w:pPr>
        <w:rPr>
          <w:rFonts w:ascii="Menlo Regular" w:hAnsi="Menlo Regular" w:cs="Menlo Regular"/>
          <w:color w:val="000000"/>
          <w:sz w:val="22"/>
          <w:szCs w:val="22"/>
        </w:rPr>
      </w:pPr>
      <w:proofErr w:type="gramStart"/>
      <w:r>
        <w:rPr>
          <w:rFonts w:ascii="Menlo Regular" w:hAnsi="Menlo Regular" w:cs="Menlo Regular"/>
          <w:color w:val="000000"/>
          <w:sz w:val="22"/>
          <w:szCs w:val="22"/>
        </w:rPr>
        <w:t>In order to implement the above “</w:t>
      </w:r>
      <w:proofErr w:type="spellStart"/>
      <w:r>
        <w:rPr>
          <w:rFonts w:ascii="Menlo Regular" w:hAnsi="Menlo Regular" w:cs="Menlo Regular"/>
          <w:color w:val="000000"/>
          <w:sz w:val="22"/>
          <w:szCs w:val="22"/>
        </w:rPr>
        <w:t>onPaymentEvent</w:t>
      </w:r>
      <w:proofErr w:type="spellEnd"/>
      <w:r>
        <w:rPr>
          <w:rFonts w:ascii="Menlo Regular" w:hAnsi="Menlo Regular" w:cs="Menlo Regular"/>
          <w:color w:val="000000"/>
          <w:sz w:val="22"/>
          <w:szCs w:val="22"/>
        </w:rPr>
        <w:t xml:space="preserve">” method and receive events off it, </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 xml:space="preserve"> an instance of the “</w:t>
      </w:r>
      <w:proofErr w:type="spellStart"/>
      <w:r>
        <w:rPr>
          <w:rFonts w:ascii="Menlo Regular" w:hAnsi="Menlo Regular" w:cs="Menlo Regular"/>
          <w:color w:val="000000"/>
          <w:sz w:val="22"/>
          <w:szCs w:val="22"/>
        </w:rPr>
        <w:t>PPHTransactionWatcher</w:t>
      </w:r>
      <w:proofErr w:type="spellEnd"/>
      <w:r>
        <w:rPr>
          <w:rFonts w:ascii="Menlo Regular" w:hAnsi="Menlo Regular" w:cs="Menlo Regular"/>
          <w:color w:val="000000"/>
          <w:sz w:val="22"/>
          <w:szCs w:val="22"/>
        </w:rPr>
        <w:t>” class.</w:t>
      </w:r>
      <w:proofErr w:type="gramEnd"/>
    </w:p>
    <w:p w14:paraId="59753AB6" w14:textId="7F910F43" w:rsidR="00642B2D" w:rsidRDefault="00642B2D" w:rsidP="0087276A">
      <w:pPr>
        <w:rPr>
          <w:rFonts w:ascii="Menlo Regular" w:hAnsi="Menlo Regular" w:cs="Menlo Regular"/>
          <w:color w:val="000000"/>
          <w:sz w:val="22"/>
          <w:szCs w:val="22"/>
        </w:rPr>
      </w:pPr>
      <w:r>
        <w:rPr>
          <w:rFonts w:ascii="Menlo Regular" w:hAnsi="Menlo Regular" w:cs="Menlo Regular"/>
          <w:color w:val="000000"/>
          <w:sz w:val="22"/>
          <w:szCs w:val="22"/>
        </w:rPr>
        <w:t>[[</w:t>
      </w:r>
      <w:proofErr w:type="spellStart"/>
      <w:r>
        <w:rPr>
          <w:rFonts w:ascii="Menlo Regular" w:hAnsi="Menlo Regular" w:cs="Menlo Regular"/>
          <w:color w:val="3F6E74"/>
          <w:sz w:val="22"/>
          <w:szCs w:val="22"/>
        </w:rPr>
        <w:t>PPHTransactionWatcher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initWithDelegate</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self</w:t>
      </w:r>
      <w:proofErr w:type="spellEnd"/>
      <w:proofErr w:type="gramEnd"/>
      <w:r>
        <w:rPr>
          <w:rFonts w:ascii="Menlo Regular" w:hAnsi="Menlo Regular" w:cs="Menlo Regular"/>
          <w:color w:val="000000"/>
          <w:sz w:val="22"/>
          <w:szCs w:val="22"/>
        </w:rPr>
        <w:t>];</w:t>
      </w:r>
    </w:p>
    <w:p w14:paraId="52021B50" w14:textId="77777777" w:rsidR="007C1286" w:rsidRDefault="007C1286" w:rsidP="0087276A">
      <w:pPr>
        <w:rPr>
          <w:rFonts w:ascii="Menlo Regular" w:hAnsi="Menlo Regular" w:cs="Menlo Regular"/>
          <w:color w:val="000000"/>
          <w:sz w:val="22"/>
          <w:szCs w:val="22"/>
        </w:rPr>
      </w:pPr>
    </w:p>
    <w:p w14:paraId="6BCA44D7" w14:textId="5B09FEFA" w:rsidR="007C1286" w:rsidRDefault="007C1286" w:rsidP="0087276A">
      <w:pPr>
        <w:rPr>
          <w:rFonts w:ascii="Menlo Regular" w:hAnsi="Menlo Regular" w:cs="Menlo Regular"/>
          <w:color w:val="3F6E74"/>
          <w:sz w:val="22"/>
          <w:szCs w:val="22"/>
        </w:rPr>
      </w:pPr>
      <w:r>
        <w:rPr>
          <w:rFonts w:ascii="Menlo Regular" w:hAnsi="Menlo Regular" w:cs="Menlo Regular"/>
          <w:color w:val="000000"/>
          <w:sz w:val="22"/>
          <w:szCs w:val="22"/>
        </w:rPr>
        <w:t xml:space="preserve">Once we have an active invoice in the transaction manager and have invoked the </w:t>
      </w:r>
      <w:proofErr w:type="spellStart"/>
      <w:r>
        <w:rPr>
          <w:rFonts w:ascii="Menlo Regular" w:hAnsi="Menlo Regular" w:cs="Menlo Regular"/>
          <w:color w:val="000000"/>
          <w:sz w:val="22"/>
          <w:szCs w:val="22"/>
        </w:rPr>
        <w:t>beginMonitoring</w:t>
      </w:r>
      <w:proofErr w:type="spellEnd"/>
      <w:r>
        <w:rPr>
          <w:rFonts w:ascii="Menlo Regular" w:hAnsi="Menlo Regular" w:cs="Menlo Regular"/>
          <w:color w:val="000000"/>
          <w:sz w:val="22"/>
          <w:szCs w:val="22"/>
        </w:rPr>
        <w:t xml:space="preserve"> API, upon a card swipe on the reader, the </w:t>
      </w:r>
      <w:proofErr w:type="spellStart"/>
      <w:r>
        <w:rPr>
          <w:rFonts w:ascii="Menlo Regular" w:hAnsi="Menlo Regular" w:cs="Menlo Regular"/>
          <w:color w:val="000000"/>
          <w:sz w:val="22"/>
          <w:szCs w:val="22"/>
        </w:rPr>
        <w:t>onPaymentEvent</w:t>
      </w:r>
      <w:proofErr w:type="spellEnd"/>
      <w:r>
        <w:rPr>
          <w:rFonts w:ascii="Menlo Regular" w:hAnsi="Menlo Regular" w:cs="Menlo Regular"/>
          <w:color w:val="000000"/>
          <w:sz w:val="22"/>
          <w:szCs w:val="22"/>
        </w:rPr>
        <w:t xml:space="preserve"> method would be invoked with a parameter of type </w:t>
      </w:r>
      <w:proofErr w:type="spellStart"/>
      <w:r>
        <w:rPr>
          <w:rFonts w:ascii="Menlo Regular" w:hAnsi="Menlo Regular" w:cs="Menlo Regular"/>
          <w:color w:val="3F6E74"/>
          <w:sz w:val="22"/>
          <w:szCs w:val="22"/>
        </w:rPr>
        <w:t>PPHTransactionManagerEvent</w:t>
      </w:r>
      <w:proofErr w:type="spellEnd"/>
      <w:r>
        <w:rPr>
          <w:rFonts w:ascii="Menlo Regular" w:hAnsi="Menlo Regular" w:cs="Menlo Regular"/>
          <w:color w:val="3F6E74"/>
          <w:sz w:val="22"/>
          <w:szCs w:val="22"/>
        </w:rPr>
        <w:t xml:space="preserve">. </w:t>
      </w:r>
    </w:p>
    <w:p w14:paraId="0E4C8BB1" w14:textId="1A5639BC"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event.</w:t>
      </w:r>
      <w:r>
        <w:rPr>
          <w:rFonts w:ascii="Menlo Regular" w:hAnsi="Menlo Regular" w:cs="Menlo Regular"/>
          <w:color w:val="3F6E74"/>
          <w:sz w:val="22"/>
          <w:szCs w:val="22"/>
        </w:rPr>
        <w:t>eventType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26474B"/>
          <w:sz w:val="22"/>
          <w:szCs w:val="22"/>
        </w:rPr>
        <w:t>ePPHTransactionType_CardDataReceived</w:t>
      </w:r>
      <w:proofErr w:type="spellEnd"/>
      <w:r>
        <w:rPr>
          <w:rFonts w:ascii="Menlo Regular" w:hAnsi="Menlo Regular" w:cs="Menlo Regular"/>
          <w:color w:val="000000"/>
          <w:sz w:val="22"/>
          <w:szCs w:val="22"/>
        </w:rPr>
        <w:t>)  {</w:t>
      </w:r>
    </w:p>
    <w:p w14:paraId="2997C717"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7ED349" w14:textId="78F19166"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7C5974"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//Now ask to authorize (and take) payment all in one shot.</w:t>
      </w:r>
    </w:p>
    <w:p w14:paraId="7880B158"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PayPalHereSDK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sharedTransactionManager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processPaymentWithPaymentType</w:t>
      </w:r>
      <w:proofErr w:type="gramStart"/>
      <w:r>
        <w:rPr>
          <w:rFonts w:ascii="Menlo Regular" w:hAnsi="Menlo Regular" w:cs="Menlo Regular"/>
          <w:color w:val="000000"/>
          <w:sz w:val="22"/>
          <w:szCs w:val="22"/>
        </w:rPr>
        <w:t>:</w:t>
      </w:r>
      <w:r>
        <w:rPr>
          <w:rFonts w:ascii="Menlo Regular" w:hAnsi="Menlo Regular" w:cs="Menlo Regular"/>
          <w:color w:val="26474B"/>
          <w:sz w:val="22"/>
          <w:szCs w:val="22"/>
        </w:rPr>
        <w:t>ePPHPaymentMethodSwipe</w:t>
      </w:r>
      <w:proofErr w:type="spellEnd"/>
      <w:proofErr w:type="gramEnd"/>
    </w:p>
    <w:p w14:paraId="7C20870F"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withTransactionController</w:t>
      </w:r>
      <w:r>
        <w:rPr>
          <w:rFonts w:ascii="Menlo Regular" w:hAnsi="Menlo Regular" w:cs="Menlo Regular"/>
          <w:color w:val="000000"/>
          <w:sz w:val="22"/>
          <w:szCs w:val="22"/>
        </w:rPr>
        <w:t>:</w:t>
      </w:r>
      <w:r>
        <w:rPr>
          <w:rFonts w:ascii="Menlo Regular" w:hAnsi="Menlo Regular" w:cs="Menlo Regular"/>
          <w:color w:val="AA0D91"/>
          <w:sz w:val="22"/>
          <w:szCs w:val="22"/>
        </w:rPr>
        <w:t>self</w:t>
      </w:r>
      <w:proofErr w:type="spellEnd"/>
      <w:proofErr w:type="gramEnd"/>
    </w:p>
    <w:p w14:paraId="06EA41AA"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completionHandler</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PPHTransactionResponse</w:t>
      </w:r>
      <w:proofErr w:type="spellEnd"/>
      <w:r>
        <w:rPr>
          <w:rFonts w:ascii="Menlo Regular" w:hAnsi="Menlo Regular" w:cs="Menlo Regular"/>
          <w:color w:val="000000"/>
          <w:sz w:val="22"/>
          <w:szCs w:val="22"/>
        </w:rPr>
        <w:t xml:space="preserve"> *response) {</w:t>
      </w:r>
    </w:p>
    <w:p w14:paraId="63E5C9EF"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transactionResponse</w:t>
      </w:r>
      <w:proofErr w:type="spellEnd"/>
      <w:proofErr w:type="gramEnd"/>
      <w:r>
        <w:rPr>
          <w:rFonts w:ascii="Menlo Regular" w:hAnsi="Menlo Regular" w:cs="Menlo Regular"/>
          <w:color w:val="000000"/>
          <w:sz w:val="22"/>
          <w:szCs w:val="22"/>
        </w:rPr>
        <w:t xml:space="preserve"> = response;</w:t>
      </w:r>
    </w:p>
    <w:p w14:paraId="0180B1FD"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response.</w:t>
      </w:r>
      <w:r>
        <w:rPr>
          <w:rFonts w:ascii="Menlo Regular" w:hAnsi="Menlo Regular" w:cs="Menlo Regular"/>
          <w:color w:val="3F6E74"/>
          <w:sz w:val="22"/>
          <w:szCs w:val="22"/>
        </w:rPr>
        <w:t>error</w:t>
      </w:r>
      <w:proofErr w:type="spellEnd"/>
      <w:r>
        <w:rPr>
          <w:rFonts w:ascii="Menlo Regular" w:hAnsi="Menlo Regular" w:cs="Menlo Regular"/>
          <w:color w:val="000000"/>
          <w:sz w:val="22"/>
          <w:szCs w:val="22"/>
        </w:rPr>
        <w:t>) {</w:t>
      </w:r>
    </w:p>
    <w:p w14:paraId="4138FA6C"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showPaymentCompeleteView</w:t>
      </w:r>
      <w:proofErr w:type="spellEnd"/>
      <w:r>
        <w:rPr>
          <w:rFonts w:ascii="Menlo Regular" w:hAnsi="Menlo Regular" w:cs="Menlo Regular"/>
          <w:color w:val="000000"/>
          <w:sz w:val="22"/>
          <w:szCs w:val="22"/>
        </w:rPr>
        <w:t>];</w:t>
      </w:r>
    </w:p>
    <w:p w14:paraId="41EBCDF6"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0E493BAC"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Is a signature required for this payment?  If so</w:t>
      </w:r>
    </w:p>
    <w:p w14:paraId="2A82FF24"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then</w:t>
      </w:r>
      <w:proofErr w:type="gramEnd"/>
      <w:r>
        <w:rPr>
          <w:rFonts w:ascii="Menlo Regular" w:hAnsi="Menlo Regular" w:cs="Menlo Regular"/>
          <w:color w:val="007400"/>
          <w:sz w:val="22"/>
          <w:szCs w:val="22"/>
        </w:rPr>
        <w:t xml:space="preserve"> let's collect a signature and provide it to the SDK.</w:t>
      </w:r>
    </w:p>
    <w:p w14:paraId="7E82D0C1"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response.</w:t>
      </w:r>
      <w:r>
        <w:rPr>
          <w:rFonts w:ascii="Menlo Regular" w:hAnsi="Menlo Regular" w:cs="Menlo Regular"/>
          <w:color w:val="3F6E74"/>
          <w:sz w:val="22"/>
          <w:szCs w:val="22"/>
        </w:rPr>
        <w:t>isSignatureRequiredToFinalize</w:t>
      </w:r>
      <w:proofErr w:type="spellEnd"/>
      <w:r>
        <w:rPr>
          <w:rFonts w:ascii="Menlo Regular" w:hAnsi="Menlo Regular" w:cs="Menlo Regular"/>
          <w:color w:val="000000"/>
          <w:sz w:val="22"/>
          <w:szCs w:val="22"/>
        </w:rPr>
        <w:t>) {</w:t>
      </w:r>
    </w:p>
    <w:p w14:paraId="7B8F83A8"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collectSignatureAndFinalizePurchaseWithRecord</w:t>
      </w:r>
      <w:proofErr w:type="spellEnd"/>
      <w:r>
        <w:rPr>
          <w:rFonts w:ascii="Menlo Regular" w:hAnsi="Menlo Regular" w:cs="Menlo Regular"/>
          <w:color w:val="000000"/>
          <w:sz w:val="22"/>
          <w:szCs w:val="22"/>
        </w:rPr>
        <w:t>];</w:t>
      </w:r>
    </w:p>
    <w:p w14:paraId="4BBAB480"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54AB5EB3"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lastRenderedPageBreak/>
        <w:t>// All done.  Tell the user the good news.</w:t>
      </w:r>
    </w:p>
    <w:p w14:paraId="4D5CEED0"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//Let's exit the payment screen once they hit OK</w:t>
      </w:r>
    </w:p>
    <w:p w14:paraId="01429016"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_</w:t>
      </w:r>
      <w:proofErr w:type="spellStart"/>
      <w:proofErr w:type="gramStart"/>
      <w:r>
        <w:rPr>
          <w:rFonts w:ascii="Menlo Regular" w:hAnsi="Menlo Regular" w:cs="Menlo Regular"/>
          <w:color w:val="3F6E74"/>
          <w:sz w:val="22"/>
          <w:szCs w:val="22"/>
        </w:rPr>
        <w:t>doneWithPayScreen</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719E4C65" w14:textId="7777777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showPaymentCompeleteView</w:t>
      </w:r>
      <w:proofErr w:type="spellEnd"/>
      <w:r>
        <w:rPr>
          <w:rFonts w:ascii="Menlo Regular" w:hAnsi="Menlo Regular" w:cs="Menlo Regular"/>
          <w:color w:val="000000"/>
          <w:sz w:val="22"/>
          <w:szCs w:val="22"/>
        </w:rPr>
        <w:t>];</w:t>
      </w:r>
    </w:p>
    <w:p w14:paraId="60E5A591" w14:textId="6C2AA5B8"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41EAD4" w14:textId="41EA9A37" w:rsidR="007C1286" w:rsidRDefault="007C1286" w:rsidP="007C1286">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
    <w:p w14:paraId="54E1BE14" w14:textId="77777777" w:rsidR="007C1286" w:rsidRDefault="007C1286" w:rsidP="0087276A"/>
    <w:p w14:paraId="3919A012" w14:textId="77777777" w:rsidR="007C1286" w:rsidRDefault="007C1286" w:rsidP="007C1286">
      <w:pPr>
        <w:rPr>
          <w:rFonts w:ascii="Menlo Regular" w:hAnsi="Menlo Regular" w:cs="Menlo Regular"/>
          <w:color w:val="000000"/>
          <w:sz w:val="22"/>
          <w:szCs w:val="22"/>
        </w:rPr>
      </w:pPr>
      <w:r>
        <w:rPr>
          <w:rFonts w:ascii="Menlo Regular" w:hAnsi="Menlo Regular" w:cs="Menlo Regular"/>
          <w:color w:val="000000"/>
          <w:sz w:val="22"/>
          <w:szCs w:val="22"/>
        </w:rPr>
        <w:t>(</w:t>
      </w:r>
      <w:proofErr w:type="spellStart"/>
      <w:r>
        <w:rPr>
          <w:rFonts w:ascii="Menlo Regular" w:hAnsi="Menlo Regular" w:cs="Menlo Regular"/>
          <w:color w:val="000000"/>
          <w:sz w:val="22"/>
          <w:szCs w:val="22"/>
        </w:rPr>
        <w:t>PaymentMethodViewController.m</w:t>
      </w:r>
      <w:proofErr w:type="spellEnd"/>
      <w:r>
        <w:rPr>
          <w:rFonts w:ascii="Menlo Regular" w:hAnsi="Menlo Regular" w:cs="Menlo Regular"/>
          <w:color w:val="000000"/>
          <w:sz w:val="22"/>
          <w:szCs w:val="22"/>
        </w:rPr>
        <w:t>)</w:t>
      </w:r>
    </w:p>
    <w:p w14:paraId="024F5918" w14:textId="77777777" w:rsidR="007C1286" w:rsidRDefault="007C1286" w:rsidP="0087276A"/>
    <w:p w14:paraId="6AC21BD1" w14:textId="77777777" w:rsidR="00F521A8" w:rsidRDefault="00F521A8" w:rsidP="00F521A8">
      <w:pPr>
        <w:pStyle w:val="Heading3"/>
      </w:pPr>
      <w:bookmarkStart w:id="94" w:name="_Toc404251178"/>
      <w:r w:rsidRPr="00A249A2">
        <w:t>Finalize a payment with a customer signature</w:t>
      </w:r>
      <w:bookmarkEnd w:id="94"/>
    </w:p>
    <w:p w14:paraId="188627ED" w14:textId="77777777" w:rsidR="008943A3" w:rsidRDefault="008943A3" w:rsidP="008943A3"/>
    <w:p w14:paraId="65EFD493" w14:textId="77777777" w:rsidR="008943A3" w:rsidRPr="005600B5" w:rsidRDefault="008943A3" w:rsidP="008943A3">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roofErr w:type="spellStart"/>
      <w:r w:rsidRPr="005600B5">
        <w:rPr>
          <w:rFonts w:ascii="Menlo Regular" w:hAnsi="Menlo Regular" w:cs="Menlo Regular"/>
          <w:color w:val="3F6E74"/>
          <w:sz w:val="22"/>
          <w:szCs w:val="22"/>
        </w:rPr>
        <w:t>PayPalHereSDK</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sharedTransactionManager</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provideSignature</w:t>
      </w:r>
      <w:proofErr w:type="gramStart"/>
      <w:r w:rsidRPr="005600B5">
        <w:rPr>
          <w:rFonts w:ascii="Menlo Regular" w:hAnsi="Menlo Regular" w:cs="Menlo Regular"/>
          <w:color w:val="000000"/>
          <w:sz w:val="22"/>
          <w:szCs w:val="22"/>
        </w:rPr>
        <w:t>:</w:t>
      </w:r>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signature</w:t>
      </w:r>
      <w:r w:rsidRPr="005600B5">
        <w:rPr>
          <w:rFonts w:ascii="Menlo Regular" w:hAnsi="Menlo Regular" w:cs="Menlo Regular"/>
          <w:color w:val="000000"/>
          <w:sz w:val="22"/>
          <w:szCs w:val="22"/>
        </w:rPr>
        <w:t>.</w:t>
      </w:r>
      <w:r w:rsidRPr="005600B5">
        <w:rPr>
          <w:rFonts w:ascii="Menlo Regular" w:hAnsi="Menlo Regular" w:cs="Menlo Regular"/>
          <w:color w:val="26474B"/>
          <w:sz w:val="22"/>
          <w:szCs w:val="22"/>
        </w:rPr>
        <w:t>printableImage</w:t>
      </w:r>
      <w:proofErr w:type="spellEnd"/>
      <w:proofErr w:type="gramEnd"/>
    </w:p>
    <w:p w14:paraId="3CBAFA26" w14:textId="77777777" w:rsidR="008943A3" w:rsidRPr="005600B5" w:rsidRDefault="008943A3" w:rsidP="008943A3">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6474B"/>
          <w:sz w:val="22"/>
          <w:szCs w:val="22"/>
        </w:rPr>
        <w:t>forTransaction</w:t>
      </w:r>
      <w:proofErr w:type="spellEnd"/>
      <w:proofErr w:type="gramEnd"/>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_</w:t>
      </w:r>
      <w:proofErr w:type="spellStart"/>
      <w:r w:rsidRPr="005600B5">
        <w:rPr>
          <w:rFonts w:ascii="Menlo Regular" w:hAnsi="Menlo Regular" w:cs="Menlo Regular"/>
          <w:color w:val="3F6E74"/>
          <w:sz w:val="22"/>
          <w:szCs w:val="22"/>
        </w:rPr>
        <w:t>capturedPaymentResponse</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record</w:t>
      </w:r>
      <w:proofErr w:type="spellEnd"/>
    </w:p>
    <w:p w14:paraId="6C1B491C" w14:textId="77777777" w:rsidR="008943A3" w:rsidRPr="005600B5" w:rsidRDefault="008943A3" w:rsidP="008943A3">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6474B"/>
          <w:sz w:val="22"/>
          <w:szCs w:val="22"/>
        </w:rPr>
        <w:t>completionHandler</w:t>
      </w:r>
      <w:proofErr w:type="spellEnd"/>
      <w:proofErr w:type="gramEnd"/>
      <w:r w:rsidRPr="005600B5">
        <w:rPr>
          <w:rFonts w:ascii="Menlo Regular" w:hAnsi="Menlo Regular" w:cs="Menlo Regular"/>
          <w:color w:val="000000"/>
          <w:sz w:val="22"/>
          <w:szCs w:val="22"/>
        </w:rPr>
        <w:t>:^(</w:t>
      </w:r>
      <w:proofErr w:type="spellStart"/>
      <w:r w:rsidRPr="005600B5">
        <w:rPr>
          <w:rFonts w:ascii="Menlo Regular" w:hAnsi="Menlo Regular" w:cs="Menlo Regular"/>
          <w:color w:val="3F6E74"/>
          <w:sz w:val="22"/>
          <w:szCs w:val="22"/>
        </w:rPr>
        <w:t>PPHError</w:t>
      </w:r>
      <w:proofErr w:type="spellEnd"/>
      <w:r w:rsidRPr="005600B5">
        <w:rPr>
          <w:rFonts w:ascii="Menlo Regular" w:hAnsi="Menlo Regular" w:cs="Menlo Regular"/>
          <w:color w:val="000000"/>
          <w:sz w:val="22"/>
          <w:szCs w:val="22"/>
        </w:rPr>
        <w:t xml:space="preserve"> *error) {</w:t>
      </w:r>
    </w:p>
    <w:p w14:paraId="6DD0B80C" w14:textId="77777777" w:rsidR="008943A3" w:rsidRPr="005600B5" w:rsidRDefault="008943A3" w:rsidP="008943A3">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AA0D91"/>
          <w:sz w:val="22"/>
          <w:szCs w:val="22"/>
        </w:rPr>
        <w:t>self</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showPaymentCompeleteView</w:t>
      </w:r>
      <w:proofErr w:type="spellEnd"/>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_</w:t>
      </w:r>
      <w:proofErr w:type="spellStart"/>
      <w:r w:rsidRPr="005600B5">
        <w:rPr>
          <w:rFonts w:ascii="Menlo Regular" w:hAnsi="Menlo Regular" w:cs="Menlo Regular"/>
          <w:color w:val="3F6E74"/>
          <w:sz w:val="22"/>
          <w:szCs w:val="22"/>
        </w:rPr>
        <w:t>capturedPaymentResponse</w:t>
      </w:r>
      <w:proofErr w:type="spellEnd"/>
      <w:r w:rsidRPr="005600B5">
        <w:rPr>
          <w:rFonts w:ascii="Menlo Regular" w:hAnsi="Menlo Regular" w:cs="Menlo Regular"/>
          <w:color w:val="000000"/>
          <w:sz w:val="22"/>
          <w:szCs w:val="22"/>
        </w:rPr>
        <w:t xml:space="preserve">];                        </w:t>
      </w:r>
    </w:p>
    <w:p w14:paraId="7B318E61" w14:textId="77777777" w:rsidR="008943A3" w:rsidRPr="005600B5" w:rsidRDefault="008943A3" w:rsidP="008943A3">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6DB67454" w14:textId="77777777" w:rsidR="008943A3" w:rsidRPr="005600B5" w:rsidRDefault="008943A3" w:rsidP="008943A3"/>
    <w:p w14:paraId="37302057" w14:textId="4EAB4D21" w:rsidR="008943A3" w:rsidRPr="005600B5" w:rsidRDefault="008943A3" w:rsidP="008943A3">
      <w:r w:rsidRPr="005600B5">
        <w:t>(</w:t>
      </w:r>
      <w:proofErr w:type="spellStart"/>
      <w:r w:rsidRPr="005600B5">
        <w:rPr>
          <w:rFonts w:ascii="Menlo Regular" w:hAnsi="Menlo Regular" w:cs="Menlo Regular"/>
          <w:color w:val="000000"/>
          <w:sz w:val="22"/>
          <w:szCs w:val="22"/>
        </w:rPr>
        <w:t>SignatureViewController.m</w:t>
      </w:r>
      <w:proofErr w:type="spellEnd"/>
      <w:r w:rsidRPr="005600B5">
        <w:rPr>
          <w:rFonts w:ascii="Menlo Regular" w:hAnsi="Menlo Regular" w:cs="Menlo Regular"/>
          <w:color w:val="000000"/>
          <w:sz w:val="22"/>
          <w:szCs w:val="22"/>
        </w:rPr>
        <w:t>)</w:t>
      </w:r>
    </w:p>
    <w:p w14:paraId="51241DE3" w14:textId="77777777" w:rsidR="0083694C" w:rsidRPr="00F521A8" w:rsidRDefault="00F521A8" w:rsidP="00F521A8">
      <w:pPr>
        <w:pStyle w:val="Heading3"/>
        <w:rPr>
          <w:b/>
        </w:rPr>
      </w:pPr>
      <w:bookmarkStart w:id="95" w:name="_Toc404251179"/>
      <w:r w:rsidRPr="00A249A2">
        <w:t>Send a receipt</w:t>
      </w:r>
      <w:bookmarkEnd w:id="95"/>
    </w:p>
    <w:p w14:paraId="40E97682"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sidRPr="005600B5">
        <w:rPr>
          <w:rFonts w:ascii="Menlo Regular" w:hAnsi="Menlo Regular" w:cs="Menlo Regular"/>
          <w:color w:val="3F6E74"/>
          <w:sz w:val="22"/>
          <w:szCs w:val="22"/>
        </w:rPr>
        <w:t>PPHTransactionManager</w:t>
      </w:r>
      <w:proofErr w:type="spellEnd"/>
      <w:r w:rsidRPr="005600B5">
        <w:rPr>
          <w:rFonts w:ascii="Menlo Regular" w:hAnsi="Menlo Regular" w:cs="Menlo Regular"/>
          <w:color w:val="000000"/>
          <w:sz w:val="22"/>
          <w:szCs w:val="22"/>
        </w:rPr>
        <w:t xml:space="preserve"> *tm = [</w:t>
      </w:r>
      <w:proofErr w:type="spellStart"/>
      <w:r w:rsidRPr="005600B5">
        <w:rPr>
          <w:rFonts w:ascii="Menlo Regular" w:hAnsi="Menlo Regular" w:cs="Menlo Regular"/>
          <w:color w:val="3F6E74"/>
          <w:sz w:val="22"/>
          <w:szCs w:val="22"/>
        </w:rPr>
        <w:t>PayPalHereSDK</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sharedTransactionManager</w:t>
      </w:r>
      <w:proofErr w:type="spellEnd"/>
      <w:r w:rsidRPr="005600B5">
        <w:rPr>
          <w:rFonts w:ascii="Menlo Regular" w:hAnsi="Menlo Regular" w:cs="Menlo Regular"/>
          <w:color w:val="000000"/>
          <w:sz w:val="22"/>
          <w:szCs w:val="22"/>
        </w:rPr>
        <w:t>];</w:t>
      </w:r>
    </w:p>
    <w:p w14:paraId="57743397"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3F6E74"/>
          <w:sz w:val="22"/>
          <w:szCs w:val="22"/>
        </w:rPr>
        <w:t>PPHReceiptDestination</w:t>
      </w:r>
      <w:proofErr w:type="spellEnd"/>
      <w:r w:rsidRPr="005600B5">
        <w:rPr>
          <w:rFonts w:ascii="Menlo Regular" w:hAnsi="Menlo Regular" w:cs="Menlo Regular"/>
          <w:color w:val="000000"/>
          <w:sz w:val="22"/>
          <w:szCs w:val="22"/>
        </w:rPr>
        <w:t xml:space="preserve"> * destination = [[</w:t>
      </w:r>
      <w:proofErr w:type="spellStart"/>
      <w:r w:rsidRPr="005600B5">
        <w:rPr>
          <w:rFonts w:ascii="Menlo Regular" w:hAnsi="Menlo Regular" w:cs="Menlo Regular"/>
          <w:color w:val="3F6E74"/>
          <w:sz w:val="22"/>
          <w:szCs w:val="22"/>
        </w:rPr>
        <w:t>PPHReceiptDestination</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alloc</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init</w:t>
      </w:r>
      <w:proofErr w:type="spellEnd"/>
      <w:r w:rsidRPr="005600B5">
        <w:rPr>
          <w:rFonts w:ascii="Menlo Regular" w:hAnsi="Menlo Regular" w:cs="Menlo Regular"/>
          <w:color w:val="000000"/>
          <w:sz w:val="22"/>
          <w:szCs w:val="22"/>
        </w:rPr>
        <w:t>];</w:t>
      </w:r>
    </w:p>
    <w:p w14:paraId="1FEC03F2"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000000"/>
          <w:sz w:val="22"/>
          <w:szCs w:val="22"/>
        </w:rPr>
        <w:t>destination.</w:t>
      </w:r>
      <w:r w:rsidRPr="005600B5">
        <w:rPr>
          <w:rFonts w:ascii="Menlo Regular" w:hAnsi="Menlo Regular" w:cs="Menlo Regular"/>
          <w:color w:val="3F6E74"/>
          <w:sz w:val="22"/>
          <w:szCs w:val="22"/>
        </w:rPr>
        <w:t>destinationAddress</w:t>
      </w:r>
      <w:proofErr w:type="spellEnd"/>
      <w:proofErr w:type="gramEnd"/>
      <w:r w:rsidRPr="005600B5">
        <w:rPr>
          <w:rFonts w:ascii="Menlo Regular" w:hAnsi="Menlo Regular" w:cs="Menlo Regular"/>
          <w:color w:val="000000"/>
          <w:sz w:val="22"/>
          <w:szCs w:val="22"/>
        </w:rPr>
        <w:t xml:space="preserve"> = </w:t>
      </w:r>
      <w:proofErr w:type="spellStart"/>
      <w:r w:rsidRPr="005600B5">
        <w:rPr>
          <w:rFonts w:ascii="Menlo Regular" w:hAnsi="Menlo Regular" w:cs="Menlo Regular"/>
          <w:color w:val="000000"/>
          <w:sz w:val="22"/>
          <w:szCs w:val="22"/>
        </w:rPr>
        <w:t>infoString</w:t>
      </w:r>
      <w:proofErr w:type="spellEnd"/>
      <w:r w:rsidRPr="005600B5">
        <w:rPr>
          <w:rFonts w:ascii="Menlo Regular" w:hAnsi="Menlo Regular" w:cs="Menlo Regular"/>
          <w:color w:val="000000"/>
          <w:sz w:val="22"/>
          <w:szCs w:val="22"/>
        </w:rPr>
        <w:t>;</w:t>
      </w:r>
    </w:p>
    <w:p w14:paraId="3C601775"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000000"/>
          <w:sz w:val="22"/>
          <w:szCs w:val="22"/>
        </w:rPr>
        <w:t>destination.</w:t>
      </w:r>
      <w:r w:rsidRPr="005600B5">
        <w:rPr>
          <w:rFonts w:ascii="Menlo Regular" w:hAnsi="Menlo Regular" w:cs="Menlo Regular"/>
          <w:color w:val="3F6E74"/>
          <w:sz w:val="22"/>
          <w:szCs w:val="22"/>
        </w:rPr>
        <w:t>isEmail</w:t>
      </w:r>
      <w:proofErr w:type="spellEnd"/>
      <w:proofErr w:type="gramEnd"/>
      <w:r w:rsidRPr="005600B5">
        <w:rPr>
          <w:rFonts w:ascii="Menlo Regular" w:hAnsi="Menlo Regular" w:cs="Menlo Regular"/>
          <w:color w:val="000000"/>
          <w:sz w:val="22"/>
          <w:szCs w:val="22"/>
        </w:rPr>
        <w:t xml:space="preserve"> = </w:t>
      </w:r>
      <w:r w:rsidRPr="005600B5">
        <w:rPr>
          <w:rFonts w:ascii="Menlo Regular" w:hAnsi="Menlo Regular" w:cs="Menlo Regular"/>
          <w:color w:val="3F6E74"/>
          <w:sz w:val="22"/>
          <w:szCs w:val="22"/>
        </w:rPr>
        <w:t>_</w:t>
      </w:r>
      <w:proofErr w:type="spellStart"/>
      <w:r w:rsidRPr="005600B5">
        <w:rPr>
          <w:rFonts w:ascii="Menlo Regular" w:hAnsi="Menlo Regular" w:cs="Menlo Regular"/>
          <w:color w:val="3F6E74"/>
          <w:sz w:val="22"/>
          <w:szCs w:val="22"/>
        </w:rPr>
        <w:t>isEmail</w:t>
      </w:r>
      <w:proofErr w:type="spellEnd"/>
      <w:r w:rsidRPr="005600B5">
        <w:rPr>
          <w:rFonts w:ascii="Menlo Regular" w:hAnsi="Menlo Regular" w:cs="Menlo Regular"/>
          <w:color w:val="000000"/>
          <w:sz w:val="22"/>
          <w:szCs w:val="22"/>
        </w:rPr>
        <w:t>;</w:t>
      </w:r>
    </w:p>
    <w:p w14:paraId="4D70B45A"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000000"/>
          <w:sz w:val="22"/>
          <w:szCs w:val="22"/>
        </w:rPr>
        <w:t>tm</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sendReceipt</w:t>
      </w:r>
      <w:proofErr w:type="spellEnd"/>
      <w:r w:rsidRPr="005600B5">
        <w:rPr>
          <w:rFonts w:ascii="Menlo Regular" w:hAnsi="Menlo Regular" w:cs="Menlo Regular"/>
          <w:color w:val="000000"/>
          <w:sz w:val="22"/>
          <w:szCs w:val="22"/>
        </w:rPr>
        <w:t xml:space="preserve">: </w:t>
      </w:r>
      <w:r w:rsidRPr="005600B5">
        <w:rPr>
          <w:rFonts w:ascii="Menlo Regular" w:hAnsi="Menlo Regular" w:cs="Menlo Regular"/>
          <w:color w:val="3F6E74"/>
          <w:sz w:val="22"/>
          <w:szCs w:val="22"/>
        </w:rPr>
        <w:t>_</w:t>
      </w:r>
      <w:proofErr w:type="spellStart"/>
      <w:r w:rsidRPr="005600B5">
        <w:rPr>
          <w:rFonts w:ascii="Menlo Regular" w:hAnsi="Menlo Regular" w:cs="Menlo Regular"/>
          <w:color w:val="3F6E74"/>
          <w:sz w:val="22"/>
          <w:szCs w:val="22"/>
        </w:rPr>
        <w:t>transactionRecord</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toRecipient</w:t>
      </w:r>
      <w:proofErr w:type="spellEnd"/>
      <w:r w:rsidRPr="005600B5">
        <w:rPr>
          <w:rFonts w:ascii="Menlo Regular" w:hAnsi="Menlo Regular" w:cs="Menlo Regular"/>
          <w:color w:val="000000"/>
          <w:sz w:val="22"/>
          <w:szCs w:val="22"/>
        </w:rPr>
        <w:t xml:space="preserve">: destination </w:t>
      </w:r>
      <w:proofErr w:type="spellStart"/>
      <w:r w:rsidRPr="005600B5">
        <w:rPr>
          <w:rFonts w:ascii="Menlo Regular" w:hAnsi="Menlo Regular" w:cs="Menlo Regular"/>
          <w:color w:val="26474B"/>
          <w:sz w:val="22"/>
          <w:szCs w:val="22"/>
        </w:rPr>
        <w:t>completionHandler</w:t>
      </w:r>
      <w:proofErr w:type="spellEnd"/>
      <w:r w:rsidRPr="005600B5">
        <w:rPr>
          <w:rFonts w:ascii="Menlo Regular" w:hAnsi="Menlo Regular" w:cs="Menlo Regular"/>
          <w:color w:val="000000"/>
          <w:sz w:val="22"/>
          <w:szCs w:val="22"/>
        </w:rPr>
        <w:t>:^(</w:t>
      </w:r>
      <w:proofErr w:type="spellStart"/>
      <w:r w:rsidRPr="005600B5">
        <w:rPr>
          <w:rFonts w:ascii="Menlo Regular" w:hAnsi="Menlo Regular" w:cs="Menlo Regular"/>
          <w:color w:val="3F6E74"/>
          <w:sz w:val="22"/>
          <w:szCs w:val="22"/>
        </w:rPr>
        <w:t>PPHError</w:t>
      </w:r>
      <w:proofErr w:type="spellEnd"/>
      <w:r w:rsidRPr="005600B5">
        <w:rPr>
          <w:rFonts w:ascii="Menlo Regular" w:hAnsi="Menlo Regular" w:cs="Menlo Regular"/>
          <w:color w:val="000000"/>
          <w:sz w:val="22"/>
          <w:szCs w:val="22"/>
        </w:rPr>
        <w:t xml:space="preserve"> *error) {</w:t>
      </w:r>
    </w:p>
    <w:p w14:paraId="77C3BA28"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AA0D91"/>
          <w:sz w:val="22"/>
          <w:szCs w:val="22"/>
        </w:rPr>
        <w:t>if</w:t>
      </w:r>
      <w:proofErr w:type="gramEnd"/>
      <w:r w:rsidRPr="005600B5">
        <w:rPr>
          <w:rFonts w:ascii="Menlo Regular" w:hAnsi="Menlo Regular" w:cs="Menlo Regular"/>
          <w:color w:val="000000"/>
          <w:sz w:val="22"/>
          <w:szCs w:val="22"/>
        </w:rPr>
        <w:t xml:space="preserve"> (error == </w:t>
      </w:r>
      <w:r w:rsidRPr="005600B5">
        <w:rPr>
          <w:rFonts w:ascii="Menlo Regular" w:hAnsi="Menlo Regular" w:cs="Menlo Regular"/>
          <w:color w:val="AA0D91"/>
          <w:sz w:val="22"/>
          <w:szCs w:val="22"/>
        </w:rPr>
        <w:t>nil</w:t>
      </w:r>
      <w:r w:rsidRPr="005600B5">
        <w:rPr>
          <w:rFonts w:ascii="Menlo Regular" w:hAnsi="Menlo Regular" w:cs="Menlo Regular"/>
          <w:color w:val="000000"/>
          <w:sz w:val="22"/>
          <w:szCs w:val="22"/>
        </w:rPr>
        <w:t>) {</w:t>
      </w:r>
    </w:p>
    <w:p w14:paraId="2AC98C17"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AA0D91"/>
          <w:sz w:val="22"/>
          <w:szCs w:val="22"/>
        </w:rPr>
        <w:t>self</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showAlertWithTitle</w:t>
      </w:r>
      <w:proofErr w:type="spellEnd"/>
      <w:r w:rsidRPr="005600B5">
        <w:rPr>
          <w:rFonts w:ascii="Menlo Regular" w:hAnsi="Menlo Regular" w:cs="Menlo Regular"/>
          <w:color w:val="000000"/>
          <w:sz w:val="22"/>
          <w:szCs w:val="22"/>
        </w:rPr>
        <w:t>:</w:t>
      </w:r>
      <w:r w:rsidRPr="005600B5">
        <w:rPr>
          <w:rFonts w:ascii="Menlo Regular" w:hAnsi="Menlo Regular" w:cs="Menlo Regular"/>
          <w:color w:val="C41A16"/>
          <w:sz w:val="22"/>
          <w:szCs w:val="22"/>
        </w:rPr>
        <w:t>@"Receipt Sent"</w:t>
      </w: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andMessage</w:t>
      </w:r>
      <w:proofErr w:type="spellEnd"/>
      <w:r w:rsidRPr="005600B5">
        <w:rPr>
          <w:rFonts w:ascii="Menlo Regular" w:hAnsi="Menlo Regular" w:cs="Menlo Regular"/>
          <w:color w:val="000000"/>
          <w:sz w:val="22"/>
          <w:szCs w:val="22"/>
        </w:rPr>
        <w:t>:</w:t>
      </w:r>
      <w:r w:rsidRPr="005600B5">
        <w:rPr>
          <w:rFonts w:ascii="Menlo Regular" w:hAnsi="Menlo Regular" w:cs="Menlo Regular"/>
          <w:color w:val="C41A16"/>
          <w:sz w:val="22"/>
          <w:szCs w:val="22"/>
        </w:rPr>
        <w:t>@"Please wait for a few minutes to receive the receipt on your device."</w:t>
      </w:r>
      <w:r w:rsidRPr="005600B5">
        <w:rPr>
          <w:rFonts w:ascii="Menlo Regular" w:hAnsi="Menlo Regular" w:cs="Menlo Regular"/>
          <w:color w:val="000000"/>
          <w:sz w:val="22"/>
          <w:szCs w:val="22"/>
        </w:rPr>
        <w:t>];</w:t>
      </w:r>
    </w:p>
    <w:p w14:paraId="11101611"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 </w:t>
      </w:r>
      <w:proofErr w:type="gramStart"/>
      <w:r w:rsidRPr="005600B5">
        <w:rPr>
          <w:rFonts w:ascii="Menlo Regular" w:hAnsi="Menlo Regular" w:cs="Menlo Regular"/>
          <w:color w:val="AA0D91"/>
          <w:sz w:val="22"/>
          <w:szCs w:val="22"/>
        </w:rPr>
        <w:t>else</w:t>
      </w:r>
      <w:proofErr w:type="gramEnd"/>
      <w:r w:rsidRPr="005600B5">
        <w:rPr>
          <w:rFonts w:ascii="Menlo Regular" w:hAnsi="Menlo Regular" w:cs="Menlo Regular"/>
          <w:color w:val="000000"/>
          <w:sz w:val="22"/>
          <w:szCs w:val="22"/>
        </w:rPr>
        <w:t xml:space="preserve"> {</w:t>
      </w:r>
    </w:p>
    <w:p w14:paraId="312B3722"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AA0D91"/>
          <w:sz w:val="22"/>
          <w:szCs w:val="22"/>
        </w:rPr>
        <w:t>self</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showAlertWithTitle</w:t>
      </w:r>
      <w:proofErr w:type="spellEnd"/>
      <w:r w:rsidRPr="005600B5">
        <w:rPr>
          <w:rFonts w:ascii="Menlo Regular" w:hAnsi="Menlo Regular" w:cs="Menlo Regular"/>
          <w:color w:val="000000"/>
          <w:sz w:val="22"/>
          <w:szCs w:val="22"/>
        </w:rPr>
        <w:t>:</w:t>
      </w:r>
      <w:r w:rsidRPr="005600B5">
        <w:rPr>
          <w:rFonts w:ascii="Menlo Regular" w:hAnsi="Menlo Regular" w:cs="Menlo Regular"/>
          <w:color w:val="C41A16"/>
          <w:sz w:val="22"/>
          <w:szCs w:val="22"/>
        </w:rPr>
        <w:t>@"Error while sending receipt."</w:t>
      </w: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lastRenderedPageBreak/>
        <w:t>andMessage</w:t>
      </w:r>
      <w:r w:rsidRPr="005600B5">
        <w:rPr>
          <w:rFonts w:ascii="Menlo Regular" w:hAnsi="Menlo Regular" w:cs="Menlo Regular"/>
          <w:color w:val="000000"/>
          <w:sz w:val="22"/>
          <w:szCs w:val="22"/>
        </w:rPr>
        <w:t>:error.</w:t>
      </w:r>
      <w:r w:rsidRPr="005600B5">
        <w:rPr>
          <w:rFonts w:ascii="Menlo Regular" w:hAnsi="Menlo Regular" w:cs="Menlo Regular"/>
          <w:color w:val="5C2699"/>
          <w:sz w:val="22"/>
          <w:szCs w:val="22"/>
        </w:rPr>
        <w:t>description</w:t>
      </w:r>
      <w:proofErr w:type="spellEnd"/>
      <w:r w:rsidRPr="005600B5">
        <w:rPr>
          <w:rFonts w:ascii="Menlo Regular" w:hAnsi="Menlo Regular" w:cs="Menlo Regular"/>
          <w:color w:val="000000"/>
          <w:sz w:val="22"/>
          <w:szCs w:val="22"/>
        </w:rPr>
        <w:t>];</w:t>
      </w:r>
    </w:p>
    <w:p w14:paraId="61EEEC97"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25F74382" w14:textId="77777777" w:rsidR="00CB2F1E" w:rsidRPr="005600B5" w:rsidRDefault="00CB2F1E" w:rsidP="00CB2F1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719B717E" w14:textId="25EDFEE0" w:rsidR="00A630C4" w:rsidRPr="005600B5" w:rsidRDefault="00A630C4" w:rsidP="00A630C4">
      <w:pPr>
        <w:rPr>
          <w:lang w:eastAsia="zh-CN"/>
        </w:rPr>
      </w:pPr>
    </w:p>
    <w:p w14:paraId="72B78065" w14:textId="78F2BE2E" w:rsidR="00A630C4" w:rsidRPr="005600B5" w:rsidRDefault="00CB2F1E" w:rsidP="00A630C4">
      <w:pPr>
        <w:rPr>
          <w:lang w:eastAsia="zh-CN"/>
        </w:rPr>
      </w:pPr>
      <w:r w:rsidRPr="005600B5">
        <w:rPr>
          <w:lang w:eastAsia="zh-CN"/>
        </w:rPr>
        <w:t>(</w:t>
      </w:r>
      <w:proofErr w:type="spellStart"/>
      <w:r w:rsidRPr="005600B5">
        <w:rPr>
          <w:rFonts w:ascii="Menlo Regular" w:hAnsi="Menlo Regular" w:cs="Menlo Regular"/>
          <w:color w:val="3F6E74"/>
          <w:sz w:val="22"/>
          <w:szCs w:val="22"/>
        </w:rPr>
        <w:t>ReceiptInfoViewController.m</w:t>
      </w:r>
      <w:proofErr w:type="spellEnd"/>
      <w:r w:rsidRPr="005600B5">
        <w:rPr>
          <w:rFonts w:ascii="Menlo Regular" w:hAnsi="Menlo Regular" w:cs="Menlo Regular"/>
          <w:color w:val="3F6E74"/>
          <w:sz w:val="22"/>
          <w:szCs w:val="22"/>
        </w:rPr>
        <w:t>)</w:t>
      </w:r>
    </w:p>
    <w:p w14:paraId="1A5155A9" w14:textId="77777777" w:rsidR="00A630C4" w:rsidRPr="005600B5" w:rsidRDefault="00A630C4" w:rsidP="00A630C4">
      <w:pPr>
        <w:pStyle w:val="Heading3"/>
      </w:pPr>
      <w:bookmarkStart w:id="96" w:name="_Toc404251182"/>
      <w:r w:rsidRPr="005600B5">
        <w:t>A card not present transaction</w:t>
      </w:r>
      <w:bookmarkEnd w:id="96"/>
    </w:p>
    <w:p w14:paraId="4A3F9A27"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spellStart"/>
      <w:r w:rsidRPr="005600B5">
        <w:rPr>
          <w:rFonts w:ascii="Menlo Regular" w:hAnsi="Menlo Regular" w:cs="Menlo Regular"/>
          <w:color w:val="3F6E74"/>
          <w:sz w:val="22"/>
          <w:szCs w:val="22"/>
        </w:rPr>
        <w:t>PPHCardNotPresentData</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manualCardData</w:t>
      </w:r>
      <w:proofErr w:type="spellEnd"/>
      <w:r w:rsidRPr="005600B5">
        <w:rPr>
          <w:rFonts w:ascii="Menlo Regular" w:hAnsi="Menlo Regular" w:cs="Menlo Regular"/>
          <w:color w:val="000000"/>
          <w:sz w:val="22"/>
          <w:szCs w:val="22"/>
        </w:rPr>
        <w:t xml:space="preserve"> = [[</w:t>
      </w:r>
      <w:proofErr w:type="spellStart"/>
      <w:r w:rsidRPr="005600B5">
        <w:rPr>
          <w:rFonts w:ascii="Menlo Regular" w:hAnsi="Menlo Regular" w:cs="Menlo Regular"/>
          <w:color w:val="3F6E74"/>
          <w:sz w:val="22"/>
          <w:szCs w:val="22"/>
        </w:rPr>
        <w:t>PPHCardNotPresentData</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alloc</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init</w:t>
      </w:r>
      <w:proofErr w:type="spellEnd"/>
      <w:r w:rsidRPr="005600B5">
        <w:rPr>
          <w:rFonts w:ascii="Menlo Regular" w:hAnsi="Menlo Regular" w:cs="Menlo Regular"/>
          <w:color w:val="000000"/>
          <w:sz w:val="22"/>
          <w:szCs w:val="22"/>
        </w:rPr>
        <w:t>];</w:t>
      </w:r>
    </w:p>
    <w:p w14:paraId="0509B073"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000000"/>
          <w:sz w:val="22"/>
          <w:szCs w:val="22"/>
        </w:rPr>
        <w:t>manualCardData.</w:t>
      </w:r>
      <w:r w:rsidRPr="005600B5">
        <w:rPr>
          <w:rFonts w:ascii="Menlo Regular" w:hAnsi="Menlo Regular" w:cs="Menlo Regular"/>
          <w:color w:val="3F6E74"/>
          <w:sz w:val="22"/>
          <w:szCs w:val="22"/>
        </w:rPr>
        <w:t>cardNumber</w:t>
      </w:r>
      <w:proofErr w:type="spellEnd"/>
      <w:proofErr w:type="gramEnd"/>
      <w:r w:rsidRPr="005600B5">
        <w:rPr>
          <w:rFonts w:ascii="Menlo Regular" w:hAnsi="Menlo Regular" w:cs="Menlo Regular"/>
          <w:color w:val="000000"/>
          <w:sz w:val="22"/>
          <w:szCs w:val="22"/>
        </w:rPr>
        <w:t xml:space="preserve"> = </w:t>
      </w:r>
      <w:proofErr w:type="spellStart"/>
      <w:r w:rsidRPr="005600B5">
        <w:rPr>
          <w:rFonts w:ascii="Menlo Regular" w:hAnsi="Menlo Regular" w:cs="Menlo Regular"/>
          <w:color w:val="000000"/>
          <w:sz w:val="22"/>
          <w:szCs w:val="22"/>
        </w:rPr>
        <w:t>cardNumStr</w:t>
      </w:r>
      <w:proofErr w:type="spellEnd"/>
      <w:r w:rsidRPr="005600B5">
        <w:rPr>
          <w:rFonts w:ascii="Menlo Regular" w:hAnsi="Menlo Regular" w:cs="Menlo Regular"/>
          <w:color w:val="000000"/>
          <w:sz w:val="22"/>
          <w:szCs w:val="22"/>
        </w:rPr>
        <w:t>;</w:t>
      </w:r>
    </w:p>
    <w:p w14:paraId="5FC2DCEE"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000000"/>
          <w:sz w:val="22"/>
          <w:szCs w:val="22"/>
        </w:rPr>
        <w:t>manualCardData.</w:t>
      </w:r>
      <w:r w:rsidRPr="005600B5">
        <w:rPr>
          <w:rFonts w:ascii="Menlo Regular" w:hAnsi="Menlo Regular" w:cs="Menlo Regular"/>
          <w:color w:val="3F6E74"/>
          <w:sz w:val="22"/>
          <w:szCs w:val="22"/>
        </w:rPr>
        <w:t>cvv2</w:t>
      </w:r>
      <w:proofErr w:type="gramEnd"/>
      <w:r w:rsidRPr="005600B5">
        <w:rPr>
          <w:rFonts w:ascii="Menlo Regular" w:hAnsi="Menlo Regular" w:cs="Menlo Regular"/>
          <w:color w:val="000000"/>
          <w:sz w:val="22"/>
          <w:szCs w:val="22"/>
        </w:rPr>
        <w:t xml:space="preserve"> = </w:t>
      </w:r>
      <w:proofErr w:type="spellStart"/>
      <w:r w:rsidRPr="005600B5">
        <w:rPr>
          <w:rFonts w:ascii="Menlo Regular" w:hAnsi="Menlo Regular" w:cs="Menlo Regular"/>
          <w:color w:val="000000"/>
          <w:sz w:val="22"/>
          <w:szCs w:val="22"/>
        </w:rPr>
        <w:t>cvvStr</w:t>
      </w:r>
      <w:proofErr w:type="spellEnd"/>
      <w:r w:rsidRPr="005600B5">
        <w:rPr>
          <w:rFonts w:ascii="Menlo Regular" w:hAnsi="Menlo Regular" w:cs="Menlo Regular"/>
          <w:color w:val="000000"/>
          <w:sz w:val="22"/>
          <w:szCs w:val="22"/>
        </w:rPr>
        <w:t>;</w:t>
      </w:r>
    </w:p>
    <w:p w14:paraId="3D4FFCB3" w14:textId="51A2764B" w:rsidR="00A630C4" w:rsidRPr="005600B5" w:rsidRDefault="00087F7E" w:rsidP="00087F7E">
      <w:pPr>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000000"/>
          <w:sz w:val="22"/>
          <w:szCs w:val="22"/>
        </w:rPr>
        <w:t>manualCardData.</w:t>
      </w:r>
      <w:r w:rsidRPr="005600B5">
        <w:rPr>
          <w:rFonts w:ascii="Menlo Regular" w:hAnsi="Menlo Regular" w:cs="Menlo Regular"/>
          <w:color w:val="3F6E74"/>
          <w:sz w:val="22"/>
          <w:szCs w:val="22"/>
        </w:rPr>
        <w:t>expirationDate</w:t>
      </w:r>
      <w:proofErr w:type="spellEnd"/>
      <w:proofErr w:type="gramEnd"/>
      <w:r w:rsidRPr="005600B5">
        <w:rPr>
          <w:rFonts w:ascii="Menlo Regular" w:hAnsi="Menlo Regular" w:cs="Menlo Regular"/>
          <w:color w:val="000000"/>
          <w:sz w:val="22"/>
          <w:szCs w:val="22"/>
        </w:rPr>
        <w:t xml:space="preserve"> = [[</w:t>
      </w:r>
      <w:proofErr w:type="spellStart"/>
      <w:r w:rsidRPr="005600B5">
        <w:rPr>
          <w:rFonts w:ascii="Menlo Regular" w:hAnsi="Menlo Regular" w:cs="Menlo Regular"/>
          <w:color w:val="5C2699"/>
          <w:sz w:val="22"/>
          <w:szCs w:val="22"/>
        </w:rPr>
        <w:t>NSCalendar</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currentCalendar</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dateFromComponents</w:t>
      </w:r>
      <w:r w:rsidRPr="005600B5">
        <w:rPr>
          <w:rFonts w:ascii="Menlo Regular" w:hAnsi="Menlo Regular" w:cs="Menlo Regular"/>
          <w:color w:val="000000"/>
          <w:sz w:val="22"/>
          <w:szCs w:val="22"/>
        </w:rPr>
        <w:t>:comps</w:t>
      </w:r>
      <w:proofErr w:type="spellEnd"/>
      <w:r w:rsidRPr="005600B5">
        <w:rPr>
          <w:rFonts w:ascii="Menlo Regular" w:hAnsi="Menlo Regular" w:cs="Menlo Regular"/>
          <w:color w:val="000000"/>
          <w:sz w:val="22"/>
          <w:szCs w:val="22"/>
        </w:rPr>
        <w:t>];</w:t>
      </w:r>
    </w:p>
    <w:p w14:paraId="1D513093"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7400"/>
          <w:sz w:val="22"/>
          <w:szCs w:val="22"/>
        </w:rPr>
        <w:t>//Now, make a payment with card data</w:t>
      </w:r>
    </w:p>
    <w:p w14:paraId="4EC12CAD"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3F6E74"/>
          <w:sz w:val="22"/>
          <w:szCs w:val="22"/>
        </w:rPr>
        <w:t>PPHTransactionManager</w:t>
      </w:r>
      <w:proofErr w:type="spellEnd"/>
      <w:r w:rsidRPr="005600B5">
        <w:rPr>
          <w:rFonts w:ascii="Menlo Regular" w:hAnsi="Menlo Regular" w:cs="Menlo Regular"/>
          <w:color w:val="000000"/>
          <w:sz w:val="22"/>
          <w:szCs w:val="22"/>
        </w:rPr>
        <w:t xml:space="preserve"> *tm = [</w:t>
      </w:r>
      <w:proofErr w:type="spellStart"/>
      <w:r w:rsidRPr="005600B5">
        <w:rPr>
          <w:rFonts w:ascii="Menlo Regular" w:hAnsi="Menlo Regular" w:cs="Menlo Regular"/>
          <w:color w:val="3F6E74"/>
          <w:sz w:val="22"/>
          <w:szCs w:val="22"/>
        </w:rPr>
        <w:t>PayPalHereSDK</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sharedTransactionManager</w:t>
      </w:r>
      <w:proofErr w:type="spellEnd"/>
      <w:r w:rsidRPr="005600B5">
        <w:rPr>
          <w:rFonts w:ascii="Menlo Regular" w:hAnsi="Menlo Regular" w:cs="Menlo Regular"/>
          <w:color w:val="000000"/>
          <w:sz w:val="22"/>
          <w:szCs w:val="22"/>
        </w:rPr>
        <w:t>];</w:t>
      </w:r>
    </w:p>
    <w:p w14:paraId="63DBC84E"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3F6E74"/>
          <w:sz w:val="22"/>
          <w:szCs w:val="22"/>
        </w:rPr>
        <w:t>PPHAmount</w:t>
      </w:r>
      <w:proofErr w:type="spellEnd"/>
      <w:r w:rsidRPr="005600B5">
        <w:rPr>
          <w:rFonts w:ascii="Menlo Regular" w:hAnsi="Menlo Regular" w:cs="Menlo Regular"/>
          <w:color w:val="000000"/>
          <w:sz w:val="22"/>
          <w:szCs w:val="22"/>
        </w:rPr>
        <w:t xml:space="preserve"> *total = [</w:t>
      </w:r>
      <w:proofErr w:type="spellStart"/>
      <w:r w:rsidRPr="005600B5">
        <w:rPr>
          <w:rFonts w:ascii="Menlo Regular" w:hAnsi="Menlo Regular" w:cs="Menlo Regular"/>
          <w:color w:val="3F6E74"/>
          <w:sz w:val="22"/>
          <w:szCs w:val="22"/>
        </w:rPr>
        <w:t>PPHAmount</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amountWithString</w:t>
      </w:r>
      <w:proofErr w:type="gramStart"/>
      <w:r w:rsidRPr="005600B5">
        <w:rPr>
          <w:rFonts w:ascii="Menlo Regular" w:hAnsi="Menlo Regular" w:cs="Menlo Regular"/>
          <w:color w:val="000000"/>
          <w:sz w:val="22"/>
          <w:szCs w:val="22"/>
        </w:rPr>
        <w:t>:</w:t>
      </w:r>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amount</w:t>
      </w:r>
      <w:proofErr w:type="spellEnd"/>
      <w:proofErr w:type="gramEnd"/>
      <w:r w:rsidRPr="005600B5">
        <w:rPr>
          <w:rFonts w:ascii="Menlo Regular" w:hAnsi="Menlo Regular" w:cs="Menlo Regular"/>
          <w:color w:val="000000"/>
          <w:sz w:val="22"/>
          <w:szCs w:val="22"/>
        </w:rPr>
        <w:t>];</w:t>
      </w:r>
    </w:p>
    <w:p w14:paraId="01A041EA"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000000"/>
          <w:sz w:val="22"/>
          <w:szCs w:val="22"/>
        </w:rPr>
        <w:t>tm</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beginPaymentWithAmount</w:t>
      </w:r>
      <w:r w:rsidRPr="005600B5">
        <w:rPr>
          <w:rFonts w:ascii="Menlo Regular" w:hAnsi="Menlo Regular" w:cs="Menlo Regular"/>
          <w:color w:val="000000"/>
          <w:sz w:val="22"/>
          <w:szCs w:val="22"/>
        </w:rPr>
        <w:t>:total</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andName</w:t>
      </w:r>
      <w:proofErr w:type="spellEnd"/>
      <w:r w:rsidRPr="005600B5">
        <w:rPr>
          <w:rFonts w:ascii="Menlo Regular" w:hAnsi="Menlo Regular" w:cs="Menlo Regular"/>
          <w:color w:val="000000"/>
          <w:sz w:val="22"/>
          <w:szCs w:val="22"/>
        </w:rPr>
        <w:t>:</w:t>
      </w:r>
      <w:r w:rsidRPr="005600B5">
        <w:rPr>
          <w:rFonts w:ascii="Menlo Regular" w:hAnsi="Menlo Regular" w:cs="Menlo Regular"/>
          <w:color w:val="C41A16"/>
          <w:sz w:val="22"/>
          <w:szCs w:val="22"/>
        </w:rPr>
        <w:t>@"</w:t>
      </w:r>
      <w:proofErr w:type="spellStart"/>
      <w:r w:rsidRPr="005600B5">
        <w:rPr>
          <w:rFonts w:ascii="Menlo Regular" w:hAnsi="Menlo Regular" w:cs="Menlo Regular"/>
          <w:color w:val="C41A16"/>
          <w:sz w:val="22"/>
          <w:szCs w:val="22"/>
        </w:rPr>
        <w:t>simplePayment</w:t>
      </w:r>
      <w:proofErr w:type="spellEnd"/>
      <w:r w:rsidRPr="005600B5">
        <w:rPr>
          <w:rFonts w:ascii="Menlo Regular" w:hAnsi="Menlo Regular" w:cs="Menlo Regular"/>
          <w:color w:val="C41A16"/>
          <w:sz w:val="22"/>
          <w:szCs w:val="22"/>
        </w:rPr>
        <w:t>"</w:t>
      </w:r>
      <w:r w:rsidRPr="005600B5">
        <w:rPr>
          <w:rFonts w:ascii="Menlo Regular" w:hAnsi="Menlo Regular" w:cs="Menlo Regular"/>
          <w:color w:val="000000"/>
          <w:sz w:val="22"/>
          <w:szCs w:val="22"/>
        </w:rPr>
        <w:t>];</w:t>
      </w:r>
    </w:p>
    <w:p w14:paraId="60A1014C" w14:textId="7C0D5EDC" w:rsidR="00087F7E" w:rsidRPr="005600B5" w:rsidRDefault="00087F7E" w:rsidP="00087F7E">
      <w:pPr>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000000"/>
          <w:sz w:val="22"/>
          <w:szCs w:val="22"/>
        </w:rPr>
        <w:t>tm.</w:t>
      </w:r>
      <w:r w:rsidRPr="005600B5">
        <w:rPr>
          <w:rFonts w:ascii="Menlo Regular" w:hAnsi="Menlo Regular" w:cs="Menlo Regular"/>
          <w:color w:val="3F6E74"/>
          <w:sz w:val="22"/>
          <w:szCs w:val="22"/>
        </w:rPr>
        <w:t>manualEntryOrScannedCardData</w:t>
      </w:r>
      <w:proofErr w:type="spellEnd"/>
      <w:proofErr w:type="gramEnd"/>
      <w:r w:rsidRPr="005600B5">
        <w:rPr>
          <w:rFonts w:ascii="Menlo Regular" w:hAnsi="Menlo Regular" w:cs="Menlo Regular"/>
          <w:color w:val="000000"/>
          <w:sz w:val="22"/>
          <w:szCs w:val="22"/>
        </w:rPr>
        <w:t xml:space="preserve"> = </w:t>
      </w:r>
      <w:proofErr w:type="spellStart"/>
      <w:r w:rsidRPr="005600B5">
        <w:rPr>
          <w:rFonts w:ascii="Menlo Regular" w:hAnsi="Menlo Regular" w:cs="Menlo Regular"/>
          <w:color w:val="000000"/>
          <w:sz w:val="22"/>
          <w:szCs w:val="22"/>
        </w:rPr>
        <w:t>manualCardData</w:t>
      </w:r>
      <w:proofErr w:type="spellEnd"/>
      <w:r w:rsidRPr="005600B5">
        <w:rPr>
          <w:rFonts w:ascii="Menlo Regular" w:hAnsi="Menlo Regular" w:cs="Menlo Regular"/>
          <w:color w:val="000000"/>
          <w:sz w:val="22"/>
          <w:szCs w:val="22"/>
        </w:rPr>
        <w:t>;</w:t>
      </w:r>
    </w:p>
    <w:p w14:paraId="313234AD" w14:textId="77777777" w:rsidR="00087F7E" w:rsidRPr="005600B5" w:rsidRDefault="00087F7E" w:rsidP="00087F7E">
      <w:pPr>
        <w:rPr>
          <w:rFonts w:ascii="Menlo Regular" w:hAnsi="Menlo Regular" w:cs="Menlo Regular"/>
          <w:color w:val="000000"/>
          <w:sz w:val="22"/>
          <w:szCs w:val="22"/>
        </w:rPr>
      </w:pPr>
    </w:p>
    <w:p w14:paraId="23E9350E"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roofErr w:type="gramStart"/>
      <w:r w:rsidRPr="005600B5">
        <w:rPr>
          <w:rFonts w:ascii="Menlo Regular" w:hAnsi="Menlo Regular" w:cs="Menlo Regular"/>
          <w:color w:val="000000"/>
          <w:sz w:val="22"/>
          <w:szCs w:val="22"/>
        </w:rPr>
        <w:t>tm</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processPaymentWithPaymentType</w:t>
      </w:r>
      <w:r w:rsidRPr="005600B5">
        <w:rPr>
          <w:rFonts w:ascii="Menlo Regular" w:hAnsi="Menlo Regular" w:cs="Menlo Regular"/>
          <w:color w:val="000000"/>
          <w:sz w:val="22"/>
          <w:szCs w:val="22"/>
        </w:rPr>
        <w:t>:</w:t>
      </w:r>
      <w:r w:rsidRPr="005600B5">
        <w:rPr>
          <w:rFonts w:ascii="Menlo Regular" w:hAnsi="Menlo Regular" w:cs="Menlo Regular"/>
          <w:color w:val="26474B"/>
          <w:sz w:val="22"/>
          <w:szCs w:val="22"/>
        </w:rPr>
        <w:t>ePPHPaymentMethodKey</w:t>
      </w:r>
      <w:proofErr w:type="spellEnd"/>
    </w:p>
    <w:p w14:paraId="44A50E03"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6474B"/>
          <w:sz w:val="22"/>
          <w:szCs w:val="22"/>
        </w:rPr>
        <w:t>withTransactionController</w:t>
      </w:r>
      <w:r w:rsidRPr="005600B5">
        <w:rPr>
          <w:rFonts w:ascii="Menlo Regular" w:hAnsi="Menlo Regular" w:cs="Menlo Regular"/>
          <w:color w:val="000000"/>
          <w:sz w:val="22"/>
          <w:szCs w:val="22"/>
        </w:rPr>
        <w:t>:</w:t>
      </w:r>
      <w:r w:rsidRPr="005600B5">
        <w:rPr>
          <w:rFonts w:ascii="Menlo Regular" w:hAnsi="Menlo Regular" w:cs="Menlo Regular"/>
          <w:color w:val="AA0D91"/>
          <w:sz w:val="22"/>
          <w:szCs w:val="22"/>
        </w:rPr>
        <w:t>nil</w:t>
      </w:r>
      <w:proofErr w:type="spellEnd"/>
      <w:proofErr w:type="gramEnd"/>
    </w:p>
    <w:p w14:paraId="0B175E36" w14:textId="77777777"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6474B"/>
          <w:sz w:val="22"/>
          <w:szCs w:val="22"/>
        </w:rPr>
        <w:t>completionHandler</w:t>
      </w:r>
      <w:proofErr w:type="spellEnd"/>
      <w:proofErr w:type="gramEnd"/>
      <w:r w:rsidRPr="005600B5">
        <w:rPr>
          <w:rFonts w:ascii="Menlo Regular" w:hAnsi="Menlo Regular" w:cs="Menlo Regular"/>
          <w:color w:val="000000"/>
          <w:sz w:val="22"/>
          <w:szCs w:val="22"/>
        </w:rPr>
        <w:t>:^(</w:t>
      </w:r>
      <w:proofErr w:type="spellStart"/>
      <w:r w:rsidRPr="005600B5">
        <w:rPr>
          <w:rFonts w:ascii="Menlo Regular" w:hAnsi="Menlo Regular" w:cs="Menlo Regular"/>
          <w:color w:val="3F6E74"/>
          <w:sz w:val="22"/>
          <w:szCs w:val="22"/>
        </w:rPr>
        <w:t>PPHTransactionResponse</w:t>
      </w:r>
      <w:proofErr w:type="spellEnd"/>
      <w:r w:rsidRPr="005600B5">
        <w:rPr>
          <w:rFonts w:ascii="Menlo Regular" w:hAnsi="Menlo Regular" w:cs="Menlo Regular"/>
          <w:color w:val="000000"/>
          <w:sz w:val="22"/>
          <w:szCs w:val="22"/>
        </w:rPr>
        <w:t xml:space="preserve"> *record) {</w:t>
      </w:r>
    </w:p>
    <w:p w14:paraId="71ADDBA8" w14:textId="219EB4E5"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ab/>
      </w:r>
      <w:proofErr w:type="gramStart"/>
      <w:r w:rsidRPr="005600B5">
        <w:rPr>
          <w:rFonts w:ascii="Menlo Regular" w:hAnsi="Menlo Regular" w:cs="Menlo Regular"/>
          <w:color w:val="000000"/>
          <w:sz w:val="22"/>
          <w:szCs w:val="22"/>
        </w:rPr>
        <w:t>if</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record.anyError</w:t>
      </w:r>
      <w:proofErr w:type="spellEnd"/>
      <w:r w:rsidRPr="005600B5">
        <w:rPr>
          <w:rFonts w:ascii="Menlo Regular" w:hAnsi="Menlo Regular" w:cs="Menlo Regular"/>
          <w:color w:val="000000"/>
          <w:sz w:val="22"/>
          <w:szCs w:val="22"/>
        </w:rPr>
        <w:t>) {</w:t>
      </w:r>
    </w:p>
    <w:p w14:paraId="1550F1EC" w14:textId="5D5DB1C4" w:rsidR="00D97DAA" w:rsidRPr="005600B5" w:rsidRDefault="00D97DAA"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gramStart"/>
      <w:r w:rsidRPr="005600B5">
        <w:rPr>
          <w:rFonts w:ascii="Menlo Regular" w:hAnsi="Menlo Regular" w:cs="Menlo Regular"/>
          <w:color w:val="000000"/>
          <w:sz w:val="22"/>
          <w:szCs w:val="22"/>
        </w:rPr>
        <w:t>// Error during transaction.</w:t>
      </w:r>
      <w:proofErr w:type="gramEnd"/>
    </w:p>
    <w:p w14:paraId="16872EC7" w14:textId="527F9844" w:rsidR="00087F7E" w:rsidRPr="005600B5" w:rsidRDefault="00087F7E"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ab/>
        <w:t>}</w:t>
      </w:r>
      <w:r w:rsidR="00FF3FB7" w:rsidRPr="005600B5">
        <w:rPr>
          <w:rFonts w:ascii="Menlo Regular" w:hAnsi="Menlo Regular" w:cs="Menlo Regular"/>
          <w:color w:val="000000"/>
          <w:sz w:val="22"/>
          <w:szCs w:val="22"/>
        </w:rPr>
        <w:t xml:space="preserve"> </w:t>
      </w:r>
      <w:proofErr w:type="gramStart"/>
      <w:r w:rsidR="00FF3FB7" w:rsidRPr="005600B5">
        <w:rPr>
          <w:rFonts w:ascii="Menlo Regular" w:hAnsi="Menlo Regular" w:cs="Menlo Regular"/>
          <w:color w:val="000000"/>
          <w:sz w:val="22"/>
          <w:szCs w:val="22"/>
        </w:rPr>
        <w:t>else</w:t>
      </w:r>
      <w:proofErr w:type="gramEnd"/>
      <w:r w:rsidR="00FF3FB7" w:rsidRPr="005600B5">
        <w:rPr>
          <w:rFonts w:ascii="Menlo Regular" w:hAnsi="Menlo Regular" w:cs="Menlo Regular"/>
          <w:color w:val="000000"/>
          <w:sz w:val="22"/>
          <w:szCs w:val="22"/>
        </w:rPr>
        <w:t xml:space="preserve"> {</w:t>
      </w:r>
    </w:p>
    <w:p w14:paraId="6E798D88" w14:textId="483798BC" w:rsidR="00D97DAA" w:rsidRPr="005600B5" w:rsidRDefault="00D97DAA"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gramStart"/>
      <w:r w:rsidRPr="005600B5">
        <w:rPr>
          <w:rFonts w:ascii="Menlo Regular" w:hAnsi="Menlo Regular" w:cs="Menlo Regular"/>
          <w:color w:val="000000"/>
          <w:sz w:val="22"/>
          <w:szCs w:val="22"/>
        </w:rPr>
        <w:t>// Payment successful.</w:t>
      </w:r>
      <w:proofErr w:type="gramEnd"/>
    </w:p>
    <w:p w14:paraId="19F7CCFC" w14:textId="373DFC65" w:rsidR="00FF3FB7" w:rsidRPr="005600B5" w:rsidRDefault="00DE5003" w:rsidP="00087F7E">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ab/>
        <w:t>}</w:t>
      </w:r>
    </w:p>
    <w:p w14:paraId="6E1B97E1" w14:textId="18E9A0F0" w:rsidR="00087F7E" w:rsidRPr="005600B5" w:rsidRDefault="00087F7E" w:rsidP="00087F7E">
      <w:pPr>
        <w:rPr>
          <w:lang w:eastAsia="zh-CN"/>
        </w:rPr>
      </w:pPr>
      <w:r w:rsidRPr="005600B5">
        <w:rPr>
          <w:rFonts w:ascii="Menlo Regular" w:hAnsi="Menlo Regular" w:cs="Menlo Regular"/>
          <w:color w:val="000000"/>
          <w:sz w:val="22"/>
          <w:szCs w:val="22"/>
        </w:rPr>
        <w:t>];</w:t>
      </w:r>
    </w:p>
    <w:p w14:paraId="1C328B40" w14:textId="5A14D2F1" w:rsidR="00070787" w:rsidRPr="005600B5" w:rsidRDefault="00A630C4" w:rsidP="00070787">
      <w:pPr>
        <w:pStyle w:val="Heading3"/>
      </w:pPr>
      <w:bookmarkStart w:id="97" w:name="_Toc404251183"/>
      <w:r w:rsidRPr="005600B5">
        <w:t>A check-in transaction</w:t>
      </w:r>
      <w:bookmarkEnd w:id="97"/>
    </w:p>
    <w:p w14:paraId="6BED4655" w14:textId="181DEB7F" w:rsidR="00070787" w:rsidRPr="005600B5" w:rsidRDefault="00070787" w:rsidP="00070787">
      <w:r w:rsidRPr="005600B5">
        <w:t xml:space="preserve">For check-in transactions, </w:t>
      </w:r>
      <w:r w:rsidR="004D045C" w:rsidRPr="005600B5">
        <w:t>Please refer to chapter 5 (SDK Features for check-in transactions) for the initial merchant location setup.</w:t>
      </w:r>
    </w:p>
    <w:p w14:paraId="5F63F0E8" w14:textId="498ACD9F" w:rsidR="004D045C" w:rsidRPr="005600B5" w:rsidRDefault="004D045C" w:rsidP="00070787">
      <w:r w:rsidRPr="005600B5">
        <w:t xml:space="preserve">Once the merchant has successfully checked in, PayPal would generate and return a </w:t>
      </w:r>
      <w:proofErr w:type="spellStart"/>
      <w:r w:rsidRPr="005600B5">
        <w:t>locationId</w:t>
      </w:r>
      <w:proofErr w:type="spellEnd"/>
      <w:r w:rsidRPr="005600B5">
        <w:t>. The application should store this value locally, preferably in the app delegate, as it would be required while searching for nearby customers who are checked-in to PayPal on the merchant’s store location.</w:t>
      </w:r>
    </w:p>
    <w:p w14:paraId="3CA0F89E" w14:textId="066E90EE" w:rsidR="003425C8" w:rsidRPr="005600B5" w:rsidRDefault="004D045C" w:rsidP="003425C8">
      <w:pPr>
        <w:rPr>
          <w:rFonts w:ascii="Menlo Regular" w:hAnsi="Menlo Regular" w:cs="Menlo Regular"/>
          <w:color w:val="000000"/>
          <w:sz w:val="22"/>
          <w:szCs w:val="22"/>
        </w:rPr>
      </w:pPr>
      <w:r w:rsidRPr="005600B5">
        <w:t>In order to retrieve a list of checked-in customers</w:t>
      </w:r>
      <w:r w:rsidR="003425C8" w:rsidRPr="005600B5">
        <w:t xml:space="preserve">, the app would need to create an instance of the </w:t>
      </w:r>
      <w:proofErr w:type="spellStart"/>
      <w:r w:rsidR="003425C8" w:rsidRPr="005600B5">
        <w:t>PPHLocationWatcher</w:t>
      </w:r>
      <w:proofErr w:type="spellEnd"/>
      <w:r w:rsidR="003425C8" w:rsidRPr="005600B5">
        <w:t xml:space="preserve"> and implement the methods in the </w:t>
      </w:r>
      <w:proofErr w:type="spellStart"/>
      <w:r w:rsidR="003425C8" w:rsidRPr="005600B5">
        <w:rPr>
          <w:rFonts w:ascii="Menlo Regular" w:hAnsi="Menlo Regular" w:cs="Menlo Regular"/>
          <w:color w:val="000000"/>
          <w:sz w:val="22"/>
          <w:szCs w:val="22"/>
        </w:rPr>
        <w:t>PPHLocationWatcherDelegate</w:t>
      </w:r>
      <w:proofErr w:type="spellEnd"/>
      <w:r w:rsidR="003425C8" w:rsidRPr="005600B5">
        <w:rPr>
          <w:rFonts w:ascii="Menlo Regular" w:hAnsi="Menlo Regular" w:cs="Menlo Regular"/>
          <w:color w:val="000000"/>
          <w:sz w:val="22"/>
          <w:szCs w:val="22"/>
        </w:rPr>
        <w:t>.</w:t>
      </w:r>
    </w:p>
    <w:p w14:paraId="1B9F098D"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spellStart"/>
      <w:proofErr w:type="gramStart"/>
      <w:r w:rsidRPr="005600B5">
        <w:rPr>
          <w:rFonts w:ascii="Menlo Regular" w:hAnsi="Menlo Regular" w:cs="Menlo Regular"/>
          <w:color w:val="AA0D91"/>
          <w:sz w:val="22"/>
          <w:szCs w:val="22"/>
        </w:rPr>
        <w:lastRenderedPageBreak/>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checkinLocationId</w:t>
      </w:r>
      <w:proofErr w:type="spellEnd"/>
      <w:proofErr w:type="gramEnd"/>
      <w:r w:rsidRPr="005600B5">
        <w:rPr>
          <w:rFonts w:ascii="Menlo Regular" w:hAnsi="Menlo Regular" w:cs="Menlo Regular"/>
          <w:color w:val="000000"/>
          <w:sz w:val="22"/>
          <w:szCs w:val="22"/>
        </w:rPr>
        <w:t xml:space="preserve"> = </w:t>
      </w:r>
      <w:proofErr w:type="spellStart"/>
      <w:r w:rsidRPr="005600B5">
        <w:rPr>
          <w:rFonts w:ascii="Menlo Regular" w:hAnsi="Menlo Regular" w:cs="Menlo Regular"/>
          <w:color w:val="000000"/>
          <w:sz w:val="22"/>
          <w:szCs w:val="22"/>
        </w:rPr>
        <w:t>appDelegate.</w:t>
      </w:r>
      <w:r w:rsidRPr="005600B5">
        <w:rPr>
          <w:rFonts w:ascii="Menlo Regular" w:hAnsi="Menlo Regular" w:cs="Menlo Regular"/>
          <w:color w:val="3F6E74"/>
          <w:sz w:val="22"/>
          <w:szCs w:val="22"/>
        </w:rPr>
        <w:t>merchantLocation</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locationId</w:t>
      </w:r>
      <w:proofErr w:type="spellEnd"/>
      <w:r w:rsidRPr="005600B5">
        <w:rPr>
          <w:rFonts w:ascii="Menlo Regular" w:hAnsi="Menlo Regular" w:cs="Menlo Regular"/>
          <w:color w:val="000000"/>
          <w:sz w:val="22"/>
          <w:szCs w:val="22"/>
        </w:rPr>
        <w:t>;</w:t>
      </w:r>
    </w:p>
    <w:p w14:paraId="576D10F1" w14:textId="3F3E302D" w:rsidR="003425C8" w:rsidRPr="005600B5" w:rsidRDefault="003425C8" w:rsidP="003425C8">
      <w:pPr>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locationWatcher</w:t>
      </w:r>
      <w:proofErr w:type="spellEnd"/>
      <w:proofErr w:type="gramEnd"/>
      <w:r w:rsidRPr="005600B5">
        <w:rPr>
          <w:rFonts w:ascii="Menlo Regular" w:hAnsi="Menlo Regular" w:cs="Menlo Regular"/>
          <w:color w:val="000000"/>
          <w:sz w:val="22"/>
          <w:szCs w:val="22"/>
        </w:rPr>
        <w:t xml:space="preserve"> = [[</w:t>
      </w:r>
      <w:proofErr w:type="spellStart"/>
      <w:r w:rsidRPr="005600B5">
        <w:rPr>
          <w:rFonts w:ascii="Menlo Regular" w:hAnsi="Menlo Regular" w:cs="Menlo Regular"/>
          <w:color w:val="3F6E74"/>
          <w:sz w:val="22"/>
          <w:szCs w:val="22"/>
        </w:rPr>
        <w:t>PayPalHereSDK</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sharedLocalManager</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watcherForLocationId</w:t>
      </w:r>
      <w:r w:rsidRPr="005600B5">
        <w:rPr>
          <w:rFonts w:ascii="Menlo Regular" w:hAnsi="Menlo Regular" w:cs="Menlo Regular"/>
          <w:color w:val="000000"/>
          <w:sz w:val="22"/>
          <w:szCs w:val="22"/>
        </w:rPr>
        <w:t>:</w:t>
      </w:r>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checkinLocationId</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withDelegate</w:t>
      </w:r>
      <w:r w:rsidRPr="005600B5">
        <w:rPr>
          <w:rFonts w:ascii="Menlo Regular" w:hAnsi="Menlo Regular" w:cs="Menlo Regular"/>
          <w:color w:val="000000"/>
          <w:sz w:val="22"/>
          <w:szCs w:val="22"/>
        </w:rPr>
        <w:t>:</w:t>
      </w:r>
      <w:r w:rsidRPr="005600B5">
        <w:rPr>
          <w:rFonts w:ascii="Menlo Regular" w:hAnsi="Menlo Regular" w:cs="Menlo Regular"/>
          <w:color w:val="AA0D91"/>
          <w:sz w:val="22"/>
          <w:szCs w:val="22"/>
        </w:rPr>
        <w:t>self</w:t>
      </w:r>
      <w:proofErr w:type="spellEnd"/>
      <w:r w:rsidRPr="005600B5">
        <w:rPr>
          <w:rFonts w:ascii="Menlo Regular" w:hAnsi="Menlo Regular" w:cs="Menlo Regular"/>
          <w:color w:val="000000"/>
          <w:sz w:val="22"/>
          <w:szCs w:val="22"/>
        </w:rPr>
        <w:t>];</w:t>
      </w:r>
    </w:p>
    <w:p w14:paraId="1ED1FCD9"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643820"/>
          <w:sz w:val="22"/>
          <w:szCs w:val="22"/>
        </w:rPr>
      </w:pPr>
    </w:p>
    <w:p w14:paraId="78DDC3A1" w14:textId="175948F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643820"/>
          <w:sz w:val="22"/>
          <w:szCs w:val="22"/>
        </w:rPr>
      </w:pPr>
      <w:r w:rsidRPr="005600B5">
        <w:rPr>
          <w:rFonts w:ascii="Menlo Regular" w:hAnsi="Menlo Regular" w:cs="Menlo Regular"/>
          <w:color w:val="643820"/>
          <w:sz w:val="22"/>
          <w:szCs w:val="22"/>
        </w:rPr>
        <w:t>The sample app displays the list of checked in customers via a table view:</w:t>
      </w:r>
    </w:p>
    <w:p w14:paraId="6EA6FD88"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643820"/>
          <w:sz w:val="22"/>
          <w:szCs w:val="22"/>
        </w:rPr>
      </w:pPr>
    </w:p>
    <w:p w14:paraId="751E9280"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643820"/>
          <w:sz w:val="22"/>
          <w:szCs w:val="22"/>
        </w:rPr>
      </w:pPr>
      <w:r w:rsidRPr="005600B5">
        <w:rPr>
          <w:rFonts w:ascii="Menlo Regular" w:hAnsi="Menlo Regular" w:cs="Menlo Regular"/>
          <w:color w:val="643820"/>
          <w:sz w:val="22"/>
          <w:szCs w:val="22"/>
        </w:rPr>
        <w:t>#</w:t>
      </w:r>
      <w:proofErr w:type="gramStart"/>
      <w:r w:rsidRPr="005600B5">
        <w:rPr>
          <w:rFonts w:ascii="Menlo Regular" w:hAnsi="Menlo Regular" w:cs="Menlo Regular"/>
          <w:color w:val="643820"/>
          <w:sz w:val="22"/>
          <w:szCs w:val="22"/>
        </w:rPr>
        <w:t>pragma</w:t>
      </w:r>
      <w:proofErr w:type="gramEnd"/>
      <w:r w:rsidRPr="005600B5">
        <w:rPr>
          <w:rFonts w:ascii="Menlo Regular" w:hAnsi="Menlo Regular" w:cs="Menlo Regular"/>
          <w:color w:val="643820"/>
          <w:sz w:val="22"/>
          <w:szCs w:val="22"/>
        </w:rPr>
        <w:t xml:space="preserve"> mark </w:t>
      </w:r>
      <w:proofErr w:type="spellStart"/>
      <w:r w:rsidRPr="005600B5">
        <w:rPr>
          <w:rFonts w:ascii="Menlo Regular" w:hAnsi="Menlo Regular" w:cs="Menlo Regular"/>
          <w:color w:val="643820"/>
          <w:sz w:val="22"/>
          <w:szCs w:val="22"/>
        </w:rPr>
        <w:t>PPHLocationWatcherDelegate</w:t>
      </w:r>
      <w:proofErr w:type="spellEnd"/>
    </w:p>
    <w:p w14:paraId="30E72BE4"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roofErr w:type="gramStart"/>
      <w:r w:rsidRPr="005600B5">
        <w:rPr>
          <w:rFonts w:ascii="Menlo Regular" w:hAnsi="Menlo Regular" w:cs="Menlo Regular"/>
          <w:color w:val="AA0D91"/>
          <w:sz w:val="22"/>
          <w:szCs w:val="22"/>
        </w:rPr>
        <w:t>void</w:t>
      </w:r>
      <w:proofErr w:type="gramEnd"/>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locationWatcher</w:t>
      </w:r>
      <w:proofErr w:type="spellEnd"/>
      <w:r w:rsidRPr="005600B5">
        <w:rPr>
          <w:rFonts w:ascii="Menlo Regular" w:hAnsi="Menlo Regular" w:cs="Menlo Regular"/>
          <w:color w:val="000000"/>
          <w:sz w:val="22"/>
          <w:szCs w:val="22"/>
        </w:rPr>
        <w:t>:(</w:t>
      </w:r>
      <w:proofErr w:type="spellStart"/>
      <w:r w:rsidRPr="005600B5">
        <w:rPr>
          <w:rFonts w:ascii="Menlo Regular" w:hAnsi="Menlo Regular" w:cs="Menlo Regular"/>
          <w:color w:val="3F6E74"/>
          <w:sz w:val="22"/>
          <w:szCs w:val="22"/>
        </w:rPr>
        <w:t>PPHLocationWatcher</w:t>
      </w:r>
      <w:proofErr w:type="spellEnd"/>
      <w:r w:rsidRPr="005600B5">
        <w:rPr>
          <w:rFonts w:ascii="Menlo Regular" w:hAnsi="Menlo Regular" w:cs="Menlo Regular"/>
          <w:color w:val="000000"/>
          <w:sz w:val="22"/>
          <w:szCs w:val="22"/>
        </w:rPr>
        <w:t xml:space="preserve"> *)watcher </w:t>
      </w:r>
      <w:proofErr w:type="spellStart"/>
      <w:r w:rsidRPr="005600B5">
        <w:rPr>
          <w:rFonts w:ascii="Menlo Regular" w:hAnsi="Menlo Regular" w:cs="Menlo Regular"/>
          <w:color w:val="000000"/>
          <w:sz w:val="22"/>
          <w:szCs w:val="22"/>
        </w:rPr>
        <w:t>didCompleteUpdate</w:t>
      </w:r>
      <w:proofErr w:type="spellEnd"/>
      <w:r w:rsidRPr="005600B5">
        <w:rPr>
          <w:rFonts w:ascii="Menlo Regular" w:hAnsi="Menlo Regular" w:cs="Menlo Regular"/>
          <w:color w:val="000000"/>
          <w:sz w:val="22"/>
          <w:szCs w:val="22"/>
        </w:rPr>
        <w:t>:(</w:t>
      </w:r>
      <w:proofErr w:type="spellStart"/>
      <w:r w:rsidRPr="005600B5">
        <w:rPr>
          <w:rFonts w:ascii="Menlo Regular" w:hAnsi="Menlo Regular" w:cs="Menlo Regular"/>
          <w:color w:val="5C2699"/>
          <w:sz w:val="22"/>
          <w:szCs w:val="22"/>
        </w:rPr>
        <w:t>NSArray</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openTabs</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wasModified</w:t>
      </w:r>
      <w:proofErr w:type="spellEnd"/>
      <w:r w:rsidRPr="005600B5">
        <w:rPr>
          <w:rFonts w:ascii="Menlo Regular" w:hAnsi="Menlo Regular" w:cs="Menlo Regular"/>
          <w:color w:val="000000"/>
          <w:sz w:val="22"/>
          <w:szCs w:val="22"/>
        </w:rPr>
        <w:t>:(</w:t>
      </w:r>
      <w:r w:rsidRPr="005600B5">
        <w:rPr>
          <w:rFonts w:ascii="Menlo Regular" w:hAnsi="Menlo Regular" w:cs="Menlo Regular"/>
          <w:color w:val="AA0D91"/>
          <w:sz w:val="22"/>
          <w:szCs w:val="22"/>
        </w:rPr>
        <w:t>BOOL</w:t>
      </w:r>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wasModified</w:t>
      </w:r>
      <w:proofErr w:type="spellEnd"/>
    </w:p>
    <w:p w14:paraId="2F8B992E"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19803AE7"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E0D6E"/>
          <w:sz w:val="22"/>
          <w:szCs w:val="22"/>
        </w:rPr>
        <w:t>NSLog</w:t>
      </w:r>
      <w:proofErr w:type="spellEnd"/>
      <w:r w:rsidRPr="005600B5">
        <w:rPr>
          <w:rFonts w:ascii="Menlo Regular" w:hAnsi="Menlo Regular" w:cs="Menlo Regular"/>
          <w:color w:val="000000"/>
          <w:sz w:val="22"/>
          <w:szCs w:val="22"/>
        </w:rPr>
        <w:t>(</w:t>
      </w:r>
      <w:proofErr w:type="gramEnd"/>
      <w:r w:rsidRPr="005600B5">
        <w:rPr>
          <w:rFonts w:ascii="Menlo Regular" w:hAnsi="Menlo Regular" w:cs="Menlo Regular"/>
          <w:color w:val="C41A16"/>
          <w:sz w:val="22"/>
          <w:szCs w:val="22"/>
        </w:rPr>
        <w:t xml:space="preserve">@"Got the response </w:t>
      </w:r>
      <w:proofErr w:type="spellStart"/>
      <w:r w:rsidRPr="005600B5">
        <w:rPr>
          <w:rFonts w:ascii="Menlo Regular" w:hAnsi="Menlo Regular" w:cs="Menlo Regular"/>
          <w:color w:val="C41A16"/>
          <w:sz w:val="22"/>
          <w:szCs w:val="22"/>
        </w:rPr>
        <w:t>didCompleteUpdate</w:t>
      </w:r>
      <w:proofErr w:type="spellEnd"/>
      <w:r w:rsidRPr="005600B5">
        <w:rPr>
          <w:rFonts w:ascii="Menlo Regular" w:hAnsi="Menlo Regular" w:cs="Menlo Regular"/>
          <w:color w:val="C41A16"/>
          <w:sz w:val="22"/>
          <w:szCs w:val="22"/>
        </w:rPr>
        <w:t xml:space="preserve"> from Location Watcher with list of checked-in clients. No. </w:t>
      </w:r>
      <w:proofErr w:type="gramStart"/>
      <w:r w:rsidRPr="005600B5">
        <w:rPr>
          <w:rFonts w:ascii="Menlo Regular" w:hAnsi="Menlo Regular" w:cs="Menlo Regular"/>
          <w:color w:val="C41A16"/>
          <w:sz w:val="22"/>
          <w:szCs w:val="22"/>
        </w:rPr>
        <w:t>of</w:t>
      </w:r>
      <w:proofErr w:type="gramEnd"/>
      <w:r w:rsidRPr="005600B5">
        <w:rPr>
          <w:rFonts w:ascii="Menlo Regular" w:hAnsi="Menlo Regular" w:cs="Menlo Regular"/>
          <w:color w:val="C41A16"/>
          <w:sz w:val="22"/>
          <w:szCs w:val="22"/>
        </w:rPr>
        <w:t xml:space="preserve"> clients: %</w:t>
      </w:r>
      <w:proofErr w:type="spellStart"/>
      <w:r w:rsidRPr="005600B5">
        <w:rPr>
          <w:rFonts w:ascii="Menlo Regular" w:hAnsi="Menlo Regular" w:cs="Menlo Regular"/>
          <w:color w:val="C41A16"/>
          <w:sz w:val="22"/>
          <w:szCs w:val="22"/>
        </w:rPr>
        <w:t>ld</w:t>
      </w:r>
      <w:proofErr w:type="spellEnd"/>
      <w:r w:rsidRPr="005600B5">
        <w:rPr>
          <w:rFonts w:ascii="Menlo Regular" w:hAnsi="Menlo Regular" w:cs="Menlo Regular"/>
          <w:color w:val="C41A16"/>
          <w:sz w:val="22"/>
          <w:szCs w:val="22"/>
        </w:rPr>
        <w:t>"</w:t>
      </w:r>
      <w:r w:rsidRPr="005600B5">
        <w:rPr>
          <w:rFonts w:ascii="Menlo Regular" w:hAnsi="Menlo Regular" w:cs="Menlo Regular"/>
          <w:color w:val="000000"/>
          <w:sz w:val="22"/>
          <w:szCs w:val="22"/>
        </w:rPr>
        <w:t>, (</w:t>
      </w:r>
      <w:r w:rsidRPr="005600B5">
        <w:rPr>
          <w:rFonts w:ascii="Menlo Regular" w:hAnsi="Menlo Regular" w:cs="Menlo Regular"/>
          <w:color w:val="AA0D91"/>
          <w:sz w:val="22"/>
          <w:szCs w:val="22"/>
        </w:rPr>
        <w:t>unsigned</w:t>
      </w:r>
      <w:r w:rsidRPr="005600B5">
        <w:rPr>
          <w:rFonts w:ascii="Menlo Regular" w:hAnsi="Menlo Regular" w:cs="Menlo Regular"/>
          <w:color w:val="000000"/>
          <w:sz w:val="22"/>
          <w:szCs w:val="22"/>
        </w:rPr>
        <w:t xml:space="preserve"> </w:t>
      </w:r>
      <w:r w:rsidRPr="005600B5">
        <w:rPr>
          <w:rFonts w:ascii="Menlo Regular" w:hAnsi="Menlo Regular" w:cs="Menlo Regular"/>
          <w:color w:val="AA0D91"/>
          <w:sz w:val="22"/>
          <w:szCs w:val="22"/>
        </w:rPr>
        <w:t>long</w:t>
      </w:r>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openTabs</w:t>
      </w:r>
      <w:proofErr w:type="spellEnd"/>
      <w:r w:rsidRPr="005600B5">
        <w:rPr>
          <w:rFonts w:ascii="Menlo Regular" w:hAnsi="Menlo Regular" w:cs="Menlo Regular"/>
          <w:color w:val="000000"/>
          <w:sz w:val="22"/>
          <w:szCs w:val="22"/>
        </w:rPr>
        <w:t xml:space="preserve"> </w:t>
      </w:r>
      <w:r w:rsidRPr="005600B5">
        <w:rPr>
          <w:rFonts w:ascii="Menlo Regular" w:hAnsi="Menlo Regular" w:cs="Menlo Regular"/>
          <w:color w:val="2E0D6E"/>
          <w:sz w:val="22"/>
          <w:szCs w:val="22"/>
        </w:rPr>
        <w:t>count</w:t>
      </w:r>
      <w:r w:rsidRPr="005600B5">
        <w:rPr>
          <w:rFonts w:ascii="Menlo Regular" w:hAnsi="Menlo Regular" w:cs="Menlo Regular"/>
          <w:color w:val="000000"/>
          <w:sz w:val="22"/>
          <w:szCs w:val="22"/>
        </w:rPr>
        <w:t>]);</w:t>
      </w:r>
    </w:p>
    <w:p w14:paraId="67606471"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checkedInClients</w:t>
      </w:r>
      <w:proofErr w:type="spellEnd"/>
      <w:proofErr w:type="gramEnd"/>
      <w:r w:rsidRPr="005600B5">
        <w:rPr>
          <w:rFonts w:ascii="Menlo Regular" w:hAnsi="Menlo Regular" w:cs="Menlo Regular"/>
          <w:color w:val="000000"/>
          <w:sz w:val="22"/>
          <w:szCs w:val="22"/>
        </w:rPr>
        <w:t xml:space="preserve"> = [[</w:t>
      </w:r>
      <w:proofErr w:type="spellStart"/>
      <w:r w:rsidRPr="005600B5">
        <w:rPr>
          <w:rFonts w:ascii="Menlo Regular" w:hAnsi="Menlo Regular" w:cs="Menlo Regular"/>
          <w:color w:val="5C2699"/>
          <w:sz w:val="22"/>
          <w:szCs w:val="22"/>
        </w:rPr>
        <w:t>NSMutableArray</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alloc</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initWithArray</w:t>
      </w:r>
      <w:r w:rsidRPr="005600B5">
        <w:rPr>
          <w:rFonts w:ascii="Menlo Regular" w:hAnsi="Menlo Regular" w:cs="Menlo Regular"/>
          <w:color w:val="000000"/>
          <w:sz w:val="22"/>
          <w:szCs w:val="22"/>
        </w:rPr>
        <w:t>:openTabs</w:t>
      </w:r>
      <w:proofErr w:type="spellEnd"/>
      <w:r w:rsidRPr="005600B5">
        <w:rPr>
          <w:rFonts w:ascii="Menlo Regular" w:hAnsi="Menlo Regular" w:cs="Menlo Regular"/>
          <w:color w:val="000000"/>
          <w:sz w:val="22"/>
          <w:szCs w:val="22"/>
        </w:rPr>
        <w:t>];</w:t>
      </w:r>
    </w:p>
    <w:p w14:paraId="77FA298D"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tableView</w:t>
      </w:r>
      <w:proofErr w:type="spellEnd"/>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reloadData</w:t>
      </w:r>
      <w:proofErr w:type="spellEnd"/>
      <w:r w:rsidRPr="005600B5">
        <w:rPr>
          <w:rFonts w:ascii="Menlo Regular" w:hAnsi="Menlo Regular" w:cs="Menlo Regular"/>
          <w:color w:val="000000"/>
          <w:sz w:val="22"/>
          <w:szCs w:val="22"/>
        </w:rPr>
        <w:t>];</w:t>
      </w:r>
    </w:p>
    <w:p w14:paraId="5318F2A5"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7F21777C"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41F1BE31"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roofErr w:type="gramStart"/>
      <w:r w:rsidRPr="005600B5">
        <w:rPr>
          <w:rFonts w:ascii="Menlo Regular" w:hAnsi="Menlo Regular" w:cs="Menlo Regular"/>
          <w:color w:val="AA0D91"/>
          <w:sz w:val="22"/>
          <w:szCs w:val="22"/>
        </w:rPr>
        <w:t>void</w:t>
      </w:r>
      <w:proofErr w:type="gramEnd"/>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locationWatcher</w:t>
      </w:r>
      <w:proofErr w:type="spellEnd"/>
      <w:r w:rsidRPr="005600B5">
        <w:rPr>
          <w:rFonts w:ascii="Menlo Regular" w:hAnsi="Menlo Regular" w:cs="Menlo Regular"/>
          <w:color w:val="000000"/>
          <w:sz w:val="22"/>
          <w:szCs w:val="22"/>
        </w:rPr>
        <w:t>: (</w:t>
      </w:r>
      <w:proofErr w:type="spellStart"/>
      <w:r w:rsidRPr="005600B5">
        <w:rPr>
          <w:rFonts w:ascii="Menlo Regular" w:hAnsi="Menlo Regular" w:cs="Menlo Regular"/>
          <w:color w:val="3F6E74"/>
          <w:sz w:val="22"/>
          <w:szCs w:val="22"/>
        </w:rPr>
        <w:t>PPHLocationWatcher</w:t>
      </w:r>
      <w:proofErr w:type="spellEnd"/>
      <w:r w:rsidRPr="005600B5">
        <w:rPr>
          <w:rFonts w:ascii="Menlo Regular" w:hAnsi="Menlo Regular" w:cs="Menlo Regular"/>
          <w:color w:val="000000"/>
          <w:sz w:val="22"/>
          <w:szCs w:val="22"/>
        </w:rPr>
        <w:t xml:space="preserve">*) watcher </w:t>
      </w:r>
      <w:proofErr w:type="spellStart"/>
      <w:r w:rsidRPr="005600B5">
        <w:rPr>
          <w:rFonts w:ascii="Menlo Regular" w:hAnsi="Menlo Regular" w:cs="Menlo Regular"/>
          <w:color w:val="000000"/>
          <w:sz w:val="22"/>
          <w:szCs w:val="22"/>
        </w:rPr>
        <w:t>didDetectNewTab</w:t>
      </w:r>
      <w:proofErr w:type="spellEnd"/>
      <w:r w:rsidRPr="005600B5">
        <w:rPr>
          <w:rFonts w:ascii="Menlo Regular" w:hAnsi="Menlo Regular" w:cs="Menlo Regular"/>
          <w:color w:val="000000"/>
          <w:sz w:val="22"/>
          <w:szCs w:val="22"/>
        </w:rPr>
        <w:t>: (</w:t>
      </w:r>
      <w:proofErr w:type="spellStart"/>
      <w:r w:rsidRPr="005600B5">
        <w:rPr>
          <w:rFonts w:ascii="Menlo Regular" w:hAnsi="Menlo Regular" w:cs="Menlo Regular"/>
          <w:color w:val="3F6E74"/>
          <w:sz w:val="22"/>
          <w:szCs w:val="22"/>
        </w:rPr>
        <w:t>PPHLocationCheckin</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checkin</w:t>
      </w:r>
      <w:proofErr w:type="spellEnd"/>
    </w:p>
    <w:p w14:paraId="721A383D"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72EC5F36"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E0D6E"/>
          <w:sz w:val="22"/>
          <w:szCs w:val="22"/>
        </w:rPr>
        <w:t>NSLog</w:t>
      </w:r>
      <w:proofErr w:type="spellEnd"/>
      <w:r w:rsidRPr="005600B5">
        <w:rPr>
          <w:rFonts w:ascii="Menlo Regular" w:hAnsi="Menlo Regular" w:cs="Menlo Regular"/>
          <w:color w:val="000000"/>
          <w:sz w:val="22"/>
          <w:szCs w:val="22"/>
        </w:rPr>
        <w:t>(</w:t>
      </w:r>
      <w:proofErr w:type="gramEnd"/>
      <w:r w:rsidRPr="005600B5">
        <w:rPr>
          <w:rFonts w:ascii="Menlo Regular" w:hAnsi="Menlo Regular" w:cs="Menlo Regular"/>
          <w:color w:val="C41A16"/>
          <w:sz w:val="22"/>
          <w:szCs w:val="22"/>
        </w:rPr>
        <w:t>@"Got the new checked in client after did the update. Need to update the rows"</w:t>
      </w:r>
      <w:r w:rsidRPr="005600B5">
        <w:rPr>
          <w:rFonts w:ascii="Menlo Regular" w:hAnsi="Menlo Regular" w:cs="Menlo Regular"/>
          <w:color w:val="000000"/>
          <w:sz w:val="22"/>
          <w:szCs w:val="22"/>
        </w:rPr>
        <w:t>);</w:t>
      </w:r>
    </w:p>
    <w:p w14:paraId="710D9FE9"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32BCB33E"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0C352645"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roofErr w:type="gramStart"/>
      <w:r w:rsidRPr="005600B5">
        <w:rPr>
          <w:rFonts w:ascii="Menlo Regular" w:hAnsi="Menlo Regular" w:cs="Menlo Regular"/>
          <w:color w:val="AA0D91"/>
          <w:sz w:val="22"/>
          <w:szCs w:val="22"/>
        </w:rPr>
        <w:t>void</w:t>
      </w:r>
      <w:proofErr w:type="gramEnd"/>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locationWatcher</w:t>
      </w:r>
      <w:proofErr w:type="spellEnd"/>
      <w:r w:rsidRPr="005600B5">
        <w:rPr>
          <w:rFonts w:ascii="Menlo Regular" w:hAnsi="Menlo Regular" w:cs="Menlo Regular"/>
          <w:color w:val="000000"/>
          <w:sz w:val="22"/>
          <w:szCs w:val="22"/>
        </w:rPr>
        <w:t>: (</w:t>
      </w:r>
      <w:proofErr w:type="spellStart"/>
      <w:r w:rsidRPr="005600B5">
        <w:rPr>
          <w:rFonts w:ascii="Menlo Regular" w:hAnsi="Menlo Regular" w:cs="Menlo Regular"/>
          <w:color w:val="3F6E74"/>
          <w:sz w:val="22"/>
          <w:szCs w:val="22"/>
        </w:rPr>
        <w:t>PPHLocationWatcher</w:t>
      </w:r>
      <w:proofErr w:type="spellEnd"/>
      <w:r w:rsidRPr="005600B5">
        <w:rPr>
          <w:rFonts w:ascii="Menlo Regular" w:hAnsi="Menlo Regular" w:cs="Menlo Regular"/>
          <w:color w:val="000000"/>
          <w:sz w:val="22"/>
          <w:szCs w:val="22"/>
        </w:rPr>
        <w:t xml:space="preserve">*) watcher </w:t>
      </w:r>
      <w:proofErr w:type="spellStart"/>
      <w:r w:rsidRPr="005600B5">
        <w:rPr>
          <w:rFonts w:ascii="Menlo Regular" w:hAnsi="Menlo Regular" w:cs="Menlo Regular"/>
          <w:color w:val="000000"/>
          <w:sz w:val="22"/>
          <w:szCs w:val="22"/>
        </w:rPr>
        <w:t>didDetectRemovedTab</w:t>
      </w:r>
      <w:proofErr w:type="spellEnd"/>
      <w:r w:rsidRPr="005600B5">
        <w:rPr>
          <w:rFonts w:ascii="Menlo Regular" w:hAnsi="Menlo Regular" w:cs="Menlo Regular"/>
          <w:color w:val="000000"/>
          <w:sz w:val="22"/>
          <w:szCs w:val="22"/>
        </w:rPr>
        <w:t>: (</w:t>
      </w:r>
      <w:proofErr w:type="spellStart"/>
      <w:r w:rsidRPr="005600B5">
        <w:rPr>
          <w:rFonts w:ascii="Menlo Regular" w:hAnsi="Menlo Regular" w:cs="Menlo Regular"/>
          <w:color w:val="3F6E74"/>
          <w:sz w:val="22"/>
          <w:szCs w:val="22"/>
        </w:rPr>
        <w:t>PPHLocationCheckin</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checkin</w:t>
      </w:r>
      <w:proofErr w:type="spellEnd"/>
    </w:p>
    <w:p w14:paraId="6E09E940"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0D462155"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E0D6E"/>
          <w:sz w:val="22"/>
          <w:szCs w:val="22"/>
        </w:rPr>
        <w:t>NSLog</w:t>
      </w:r>
      <w:proofErr w:type="spellEnd"/>
      <w:r w:rsidRPr="005600B5">
        <w:rPr>
          <w:rFonts w:ascii="Menlo Regular" w:hAnsi="Menlo Regular" w:cs="Menlo Regular"/>
          <w:color w:val="000000"/>
          <w:sz w:val="22"/>
          <w:szCs w:val="22"/>
        </w:rPr>
        <w:t>(</w:t>
      </w:r>
      <w:proofErr w:type="gramEnd"/>
      <w:r w:rsidRPr="005600B5">
        <w:rPr>
          <w:rFonts w:ascii="Menlo Regular" w:hAnsi="Menlo Regular" w:cs="Menlo Regular"/>
          <w:color w:val="C41A16"/>
          <w:sz w:val="22"/>
          <w:szCs w:val="22"/>
        </w:rPr>
        <w:t>@"One of the checked in client checked out. Need to update the rows"</w:t>
      </w:r>
      <w:r w:rsidRPr="005600B5">
        <w:rPr>
          <w:rFonts w:ascii="Menlo Regular" w:hAnsi="Menlo Regular" w:cs="Menlo Regular"/>
          <w:color w:val="000000"/>
          <w:sz w:val="22"/>
          <w:szCs w:val="22"/>
        </w:rPr>
        <w:t>);</w:t>
      </w:r>
    </w:p>
    <w:p w14:paraId="56796EB4"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0B98CB68"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7FC00A5A"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roofErr w:type="gramStart"/>
      <w:r w:rsidRPr="005600B5">
        <w:rPr>
          <w:rFonts w:ascii="Menlo Regular" w:hAnsi="Menlo Regular" w:cs="Menlo Regular"/>
          <w:color w:val="AA0D91"/>
          <w:sz w:val="22"/>
          <w:szCs w:val="22"/>
        </w:rPr>
        <w:t>void</w:t>
      </w:r>
      <w:proofErr w:type="gramEnd"/>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locationWatcher</w:t>
      </w:r>
      <w:proofErr w:type="spellEnd"/>
      <w:r w:rsidRPr="005600B5">
        <w:rPr>
          <w:rFonts w:ascii="Menlo Regular" w:hAnsi="Menlo Regular" w:cs="Menlo Regular"/>
          <w:color w:val="000000"/>
          <w:sz w:val="22"/>
          <w:szCs w:val="22"/>
        </w:rPr>
        <w:t>: (</w:t>
      </w:r>
      <w:proofErr w:type="spellStart"/>
      <w:r w:rsidRPr="005600B5">
        <w:rPr>
          <w:rFonts w:ascii="Menlo Regular" w:hAnsi="Menlo Regular" w:cs="Menlo Regular"/>
          <w:color w:val="3F6E74"/>
          <w:sz w:val="22"/>
          <w:szCs w:val="22"/>
        </w:rPr>
        <w:t>PPHLocationWatcher</w:t>
      </w:r>
      <w:proofErr w:type="spellEnd"/>
      <w:r w:rsidRPr="005600B5">
        <w:rPr>
          <w:rFonts w:ascii="Menlo Regular" w:hAnsi="Menlo Regular" w:cs="Menlo Regular"/>
          <w:color w:val="000000"/>
          <w:sz w:val="22"/>
          <w:szCs w:val="22"/>
        </w:rPr>
        <w:t xml:space="preserve">*) watcher </w:t>
      </w:r>
      <w:proofErr w:type="spellStart"/>
      <w:r w:rsidRPr="005600B5">
        <w:rPr>
          <w:rFonts w:ascii="Menlo Regular" w:hAnsi="Menlo Regular" w:cs="Menlo Regular"/>
          <w:color w:val="000000"/>
          <w:sz w:val="22"/>
          <w:szCs w:val="22"/>
        </w:rPr>
        <w:t>didReceiveError</w:t>
      </w:r>
      <w:proofErr w:type="spellEnd"/>
      <w:r w:rsidRPr="005600B5">
        <w:rPr>
          <w:rFonts w:ascii="Menlo Regular" w:hAnsi="Menlo Regular" w:cs="Menlo Regular"/>
          <w:color w:val="000000"/>
          <w:sz w:val="22"/>
          <w:szCs w:val="22"/>
        </w:rPr>
        <w:t>: (</w:t>
      </w:r>
      <w:proofErr w:type="spellStart"/>
      <w:r w:rsidRPr="005600B5">
        <w:rPr>
          <w:rFonts w:ascii="Menlo Regular" w:hAnsi="Menlo Regular" w:cs="Menlo Regular"/>
          <w:color w:val="3F6E74"/>
          <w:sz w:val="22"/>
          <w:szCs w:val="22"/>
        </w:rPr>
        <w:t>PPHError</w:t>
      </w:r>
      <w:proofErr w:type="spellEnd"/>
      <w:r w:rsidRPr="005600B5">
        <w:rPr>
          <w:rFonts w:ascii="Menlo Regular" w:hAnsi="Menlo Regular" w:cs="Menlo Regular"/>
          <w:color w:val="000000"/>
          <w:sz w:val="22"/>
          <w:szCs w:val="22"/>
        </w:rPr>
        <w:t>*) error</w:t>
      </w:r>
    </w:p>
    <w:p w14:paraId="055A1A08"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6CA557C8"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E0D6E"/>
          <w:sz w:val="22"/>
          <w:szCs w:val="22"/>
        </w:rPr>
        <w:t>NSLog</w:t>
      </w:r>
      <w:proofErr w:type="spellEnd"/>
      <w:r w:rsidRPr="005600B5">
        <w:rPr>
          <w:rFonts w:ascii="Menlo Regular" w:hAnsi="Menlo Regular" w:cs="Menlo Regular"/>
          <w:color w:val="000000"/>
          <w:sz w:val="22"/>
          <w:szCs w:val="22"/>
        </w:rPr>
        <w:t>(</w:t>
      </w:r>
      <w:proofErr w:type="gramEnd"/>
      <w:r w:rsidRPr="005600B5">
        <w:rPr>
          <w:rFonts w:ascii="Menlo Regular" w:hAnsi="Menlo Regular" w:cs="Menlo Regular"/>
          <w:color w:val="C41A16"/>
          <w:sz w:val="22"/>
          <w:szCs w:val="22"/>
        </w:rPr>
        <w:t>@"Oops got the error while looking for checked in clients.."</w:t>
      </w:r>
      <w:r w:rsidRPr="005600B5">
        <w:rPr>
          <w:rFonts w:ascii="Menlo Regular" w:hAnsi="Menlo Regular" w:cs="Menlo Regular"/>
          <w:color w:val="000000"/>
          <w:sz w:val="22"/>
          <w:szCs w:val="22"/>
        </w:rPr>
        <w:t>);</w:t>
      </w:r>
    </w:p>
    <w:p w14:paraId="4FCB12E7" w14:textId="1E257A4F" w:rsidR="003425C8" w:rsidRPr="005600B5" w:rsidRDefault="003425C8" w:rsidP="003425C8">
      <w:r w:rsidRPr="005600B5">
        <w:rPr>
          <w:rFonts w:ascii="Menlo Regular" w:hAnsi="Menlo Regular" w:cs="Menlo Regular"/>
          <w:color w:val="000000"/>
          <w:sz w:val="22"/>
          <w:szCs w:val="22"/>
        </w:rPr>
        <w:t>}</w:t>
      </w:r>
    </w:p>
    <w:p w14:paraId="12993B92" w14:textId="43952978" w:rsidR="00A630C4" w:rsidRPr="005600B5" w:rsidRDefault="003425C8" w:rsidP="00A630C4">
      <w:r w:rsidRPr="005600B5">
        <w:t xml:space="preserve"> When a customer (table cell) is selected: </w:t>
      </w:r>
    </w:p>
    <w:p w14:paraId="46EC3283"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w:t>
      </w:r>
      <w:proofErr w:type="gramStart"/>
      <w:r w:rsidRPr="005600B5">
        <w:rPr>
          <w:rFonts w:ascii="Menlo Regular" w:hAnsi="Menlo Regular" w:cs="Menlo Regular"/>
          <w:color w:val="AA0D91"/>
          <w:sz w:val="22"/>
          <w:szCs w:val="22"/>
        </w:rPr>
        <w:t>void</w:t>
      </w:r>
      <w:proofErr w:type="gramEnd"/>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tableView</w:t>
      </w:r>
      <w:proofErr w:type="spellEnd"/>
      <w:r w:rsidRPr="005600B5">
        <w:rPr>
          <w:rFonts w:ascii="Menlo Regular" w:hAnsi="Menlo Regular" w:cs="Menlo Regular"/>
          <w:color w:val="000000"/>
          <w:sz w:val="22"/>
          <w:szCs w:val="22"/>
        </w:rPr>
        <w:t>:(</w:t>
      </w:r>
      <w:proofErr w:type="spellStart"/>
      <w:r w:rsidRPr="005600B5">
        <w:rPr>
          <w:rFonts w:ascii="Menlo Regular" w:hAnsi="Menlo Regular" w:cs="Menlo Regular"/>
          <w:color w:val="5C2699"/>
          <w:sz w:val="22"/>
          <w:szCs w:val="22"/>
        </w:rPr>
        <w:t>UITableView</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tableView</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didSelectRowAtIndexPath</w:t>
      </w:r>
      <w:proofErr w:type="spellEnd"/>
      <w:r w:rsidRPr="005600B5">
        <w:rPr>
          <w:rFonts w:ascii="Menlo Regular" w:hAnsi="Menlo Regular" w:cs="Menlo Regular"/>
          <w:color w:val="000000"/>
          <w:sz w:val="22"/>
          <w:szCs w:val="22"/>
        </w:rPr>
        <w:t>:(</w:t>
      </w:r>
      <w:proofErr w:type="spellStart"/>
      <w:r w:rsidRPr="005600B5">
        <w:rPr>
          <w:rFonts w:ascii="Menlo Regular" w:hAnsi="Menlo Regular" w:cs="Menlo Regular"/>
          <w:color w:val="5C2699"/>
          <w:sz w:val="22"/>
          <w:szCs w:val="22"/>
        </w:rPr>
        <w:t>NSIndexPath</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indexPath</w:t>
      </w:r>
      <w:proofErr w:type="spellEnd"/>
    </w:p>
    <w:p w14:paraId="6E5A983D"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248F5565"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3F6E74"/>
          <w:sz w:val="22"/>
          <w:szCs w:val="22"/>
        </w:rPr>
        <w:t>PPHLocationCheckin</w:t>
      </w:r>
      <w:proofErr w:type="spellEnd"/>
      <w:r w:rsidRPr="005600B5">
        <w:rPr>
          <w:rFonts w:ascii="Menlo Regular" w:hAnsi="Menlo Regular" w:cs="Menlo Regular"/>
          <w:color w:val="000000"/>
          <w:sz w:val="22"/>
          <w:szCs w:val="22"/>
        </w:rPr>
        <w:t xml:space="preserve"> *client = [</w:t>
      </w:r>
      <w:proofErr w:type="spellStart"/>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checkedInClients</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objectAtIndex</w:t>
      </w:r>
      <w:proofErr w:type="gramStart"/>
      <w:r w:rsidRPr="005600B5">
        <w:rPr>
          <w:rFonts w:ascii="Menlo Regular" w:hAnsi="Menlo Regular" w:cs="Menlo Regular"/>
          <w:color w:val="000000"/>
          <w:sz w:val="22"/>
          <w:szCs w:val="22"/>
        </w:rPr>
        <w:t>:indexPath.</w:t>
      </w:r>
      <w:r w:rsidRPr="005600B5">
        <w:rPr>
          <w:rFonts w:ascii="Menlo Regular" w:hAnsi="Menlo Regular" w:cs="Menlo Regular"/>
          <w:color w:val="5C2699"/>
          <w:sz w:val="22"/>
          <w:szCs w:val="22"/>
        </w:rPr>
        <w:t>row</w:t>
      </w:r>
      <w:proofErr w:type="spellEnd"/>
      <w:proofErr w:type="gramEnd"/>
      <w:r w:rsidRPr="005600B5">
        <w:rPr>
          <w:rFonts w:ascii="Menlo Regular" w:hAnsi="Menlo Regular" w:cs="Menlo Regular"/>
          <w:color w:val="000000"/>
          <w:sz w:val="22"/>
          <w:szCs w:val="22"/>
        </w:rPr>
        <w:t>];</w:t>
      </w:r>
    </w:p>
    <w:p w14:paraId="29CBD9A3"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AA0D91"/>
          <w:sz w:val="22"/>
          <w:szCs w:val="22"/>
        </w:rPr>
        <w:t>if</w:t>
      </w:r>
      <w:proofErr w:type="gramEnd"/>
      <w:r w:rsidRPr="005600B5">
        <w:rPr>
          <w:rFonts w:ascii="Menlo Regular" w:hAnsi="Menlo Regular" w:cs="Menlo Regular"/>
          <w:color w:val="000000"/>
          <w:sz w:val="22"/>
          <w:szCs w:val="22"/>
        </w:rPr>
        <w:t xml:space="preserve"> (</w:t>
      </w:r>
      <w:r w:rsidRPr="005600B5">
        <w:rPr>
          <w:rFonts w:ascii="Menlo Regular" w:hAnsi="Menlo Regular" w:cs="Menlo Regular"/>
          <w:color w:val="AA0D91"/>
          <w:sz w:val="22"/>
          <w:szCs w:val="22"/>
        </w:rPr>
        <w:t>nil</w:t>
      </w:r>
      <w:r w:rsidRPr="005600B5">
        <w:rPr>
          <w:rFonts w:ascii="Menlo Regular" w:hAnsi="Menlo Regular" w:cs="Menlo Regular"/>
          <w:color w:val="000000"/>
          <w:sz w:val="22"/>
          <w:szCs w:val="22"/>
        </w:rPr>
        <w:t xml:space="preserve"> != client){</w:t>
      </w:r>
    </w:p>
    <w:p w14:paraId="0C6902CE"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E0D6E"/>
          <w:sz w:val="22"/>
          <w:szCs w:val="22"/>
        </w:rPr>
        <w:t>NSLog</w:t>
      </w:r>
      <w:proofErr w:type="spellEnd"/>
      <w:r w:rsidRPr="005600B5">
        <w:rPr>
          <w:rFonts w:ascii="Menlo Regular" w:hAnsi="Menlo Regular" w:cs="Menlo Regular"/>
          <w:color w:val="000000"/>
          <w:sz w:val="22"/>
          <w:szCs w:val="22"/>
        </w:rPr>
        <w:t>(</w:t>
      </w:r>
      <w:proofErr w:type="gramEnd"/>
      <w:r w:rsidRPr="005600B5">
        <w:rPr>
          <w:rFonts w:ascii="Menlo Regular" w:hAnsi="Menlo Regular" w:cs="Menlo Regular"/>
          <w:color w:val="C41A16"/>
          <w:sz w:val="22"/>
          <w:szCs w:val="22"/>
        </w:rPr>
        <w:t xml:space="preserve">@"Calling </w:t>
      </w:r>
      <w:proofErr w:type="spellStart"/>
      <w:r w:rsidRPr="005600B5">
        <w:rPr>
          <w:rFonts w:ascii="Menlo Regular" w:hAnsi="Menlo Regular" w:cs="Menlo Regular"/>
          <w:color w:val="C41A16"/>
          <w:sz w:val="22"/>
          <w:szCs w:val="22"/>
        </w:rPr>
        <w:t>takePaymentUsingCheckinClient</w:t>
      </w:r>
      <w:proofErr w:type="spellEnd"/>
      <w:r w:rsidRPr="005600B5">
        <w:rPr>
          <w:rFonts w:ascii="Menlo Regular" w:hAnsi="Menlo Regular" w:cs="Menlo Regular"/>
          <w:color w:val="C41A16"/>
          <w:sz w:val="22"/>
          <w:szCs w:val="22"/>
        </w:rPr>
        <w:t xml:space="preserve"> with the </w:t>
      </w:r>
      <w:proofErr w:type="spellStart"/>
      <w:r w:rsidRPr="005600B5">
        <w:rPr>
          <w:rFonts w:ascii="Menlo Regular" w:hAnsi="Menlo Regular" w:cs="Menlo Regular"/>
          <w:color w:val="C41A16"/>
          <w:sz w:val="22"/>
          <w:szCs w:val="22"/>
        </w:rPr>
        <w:lastRenderedPageBreak/>
        <w:t>checkedin</w:t>
      </w:r>
      <w:proofErr w:type="spellEnd"/>
      <w:r w:rsidRPr="005600B5">
        <w:rPr>
          <w:rFonts w:ascii="Menlo Regular" w:hAnsi="Menlo Regular" w:cs="Menlo Regular"/>
          <w:color w:val="C41A16"/>
          <w:sz w:val="22"/>
          <w:szCs w:val="22"/>
        </w:rPr>
        <w:t xml:space="preserve"> client: %@"</w:t>
      </w:r>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client.</w:t>
      </w:r>
      <w:r w:rsidRPr="005600B5">
        <w:rPr>
          <w:rFonts w:ascii="Menlo Regular" w:hAnsi="Menlo Regular" w:cs="Menlo Regular"/>
          <w:color w:val="3F6E74"/>
          <w:sz w:val="22"/>
          <w:szCs w:val="22"/>
        </w:rPr>
        <w:t>customerName</w:t>
      </w:r>
      <w:proofErr w:type="spellEnd"/>
      <w:r w:rsidRPr="005600B5">
        <w:rPr>
          <w:rFonts w:ascii="Menlo Regular" w:hAnsi="Menlo Regular" w:cs="Menlo Regular"/>
          <w:color w:val="000000"/>
          <w:sz w:val="22"/>
          <w:szCs w:val="22"/>
        </w:rPr>
        <w:t>);</w:t>
      </w:r>
    </w:p>
    <w:p w14:paraId="339D6257"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AA0D91"/>
          <w:sz w:val="22"/>
          <w:szCs w:val="22"/>
        </w:rPr>
        <w:t>self</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takePaymentUsingCheckinClient</w:t>
      </w:r>
      <w:r w:rsidRPr="005600B5">
        <w:rPr>
          <w:rFonts w:ascii="Menlo Regular" w:hAnsi="Menlo Regular" w:cs="Menlo Regular"/>
          <w:color w:val="000000"/>
          <w:sz w:val="22"/>
          <w:szCs w:val="22"/>
        </w:rPr>
        <w:t>:client</w:t>
      </w:r>
      <w:proofErr w:type="spellEnd"/>
      <w:r w:rsidRPr="005600B5">
        <w:rPr>
          <w:rFonts w:ascii="Menlo Regular" w:hAnsi="Menlo Regular" w:cs="Menlo Regular"/>
          <w:color w:val="000000"/>
          <w:sz w:val="22"/>
          <w:szCs w:val="22"/>
        </w:rPr>
        <w:t>];</w:t>
      </w:r>
    </w:p>
    <w:p w14:paraId="37D284B7"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 </w:t>
      </w:r>
      <w:proofErr w:type="gramStart"/>
      <w:r w:rsidRPr="005600B5">
        <w:rPr>
          <w:rFonts w:ascii="Menlo Regular" w:hAnsi="Menlo Regular" w:cs="Menlo Regular"/>
          <w:color w:val="AA0D91"/>
          <w:sz w:val="22"/>
          <w:szCs w:val="22"/>
        </w:rPr>
        <w:t>else</w:t>
      </w:r>
      <w:proofErr w:type="gramEnd"/>
      <w:r w:rsidRPr="005600B5">
        <w:rPr>
          <w:rFonts w:ascii="Menlo Regular" w:hAnsi="Menlo Regular" w:cs="Menlo Regular"/>
          <w:color w:val="000000"/>
          <w:sz w:val="22"/>
          <w:szCs w:val="22"/>
        </w:rPr>
        <w:t xml:space="preserve"> {</w:t>
      </w:r>
    </w:p>
    <w:p w14:paraId="223A238B"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E0D6E"/>
          <w:sz w:val="22"/>
          <w:szCs w:val="22"/>
        </w:rPr>
        <w:t>NSLog</w:t>
      </w:r>
      <w:proofErr w:type="spellEnd"/>
      <w:r w:rsidRPr="005600B5">
        <w:rPr>
          <w:rFonts w:ascii="Menlo Regular" w:hAnsi="Menlo Regular" w:cs="Menlo Regular"/>
          <w:color w:val="000000"/>
          <w:sz w:val="22"/>
          <w:szCs w:val="22"/>
        </w:rPr>
        <w:t>(</w:t>
      </w:r>
      <w:proofErr w:type="gramEnd"/>
      <w:r w:rsidRPr="005600B5">
        <w:rPr>
          <w:rFonts w:ascii="Menlo Regular" w:hAnsi="Menlo Regular" w:cs="Menlo Regular"/>
          <w:color w:val="C41A16"/>
          <w:sz w:val="22"/>
          <w:szCs w:val="22"/>
        </w:rPr>
        <w:t xml:space="preserve">@"Oops! Selected row has no </w:t>
      </w:r>
      <w:proofErr w:type="spellStart"/>
      <w:r w:rsidRPr="005600B5">
        <w:rPr>
          <w:rFonts w:ascii="Menlo Regular" w:hAnsi="Menlo Regular" w:cs="Menlo Regular"/>
          <w:color w:val="C41A16"/>
          <w:sz w:val="22"/>
          <w:szCs w:val="22"/>
        </w:rPr>
        <w:t>checkeding</w:t>
      </w:r>
      <w:proofErr w:type="spellEnd"/>
      <w:r w:rsidRPr="005600B5">
        <w:rPr>
          <w:rFonts w:ascii="Menlo Regular" w:hAnsi="Menlo Regular" w:cs="Menlo Regular"/>
          <w:color w:val="C41A16"/>
          <w:sz w:val="22"/>
          <w:szCs w:val="22"/>
        </w:rPr>
        <w:t xml:space="preserve"> client</w:t>
      </w:r>
      <w:proofErr w:type="gramStart"/>
      <w:r w:rsidRPr="005600B5">
        <w:rPr>
          <w:rFonts w:ascii="Menlo Regular" w:hAnsi="Menlo Regular" w:cs="Menlo Regular"/>
          <w:color w:val="C41A16"/>
          <w:sz w:val="22"/>
          <w:szCs w:val="22"/>
        </w:rPr>
        <w:t>..</w:t>
      </w:r>
      <w:proofErr w:type="gramEnd"/>
      <w:r w:rsidRPr="005600B5">
        <w:rPr>
          <w:rFonts w:ascii="Menlo Regular" w:hAnsi="Menlo Regular" w:cs="Menlo Regular"/>
          <w:color w:val="C41A16"/>
          <w:sz w:val="22"/>
          <w:szCs w:val="22"/>
        </w:rPr>
        <w:t>"</w:t>
      </w:r>
      <w:r w:rsidRPr="005600B5">
        <w:rPr>
          <w:rFonts w:ascii="Menlo Regular" w:hAnsi="Menlo Regular" w:cs="Menlo Regular"/>
          <w:color w:val="000000"/>
          <w:sz w:val="22"/>
          <w:szCs w:val="22"/>
        </w:rPr>
        <w:t>);</w:t>
      </w:r>
    </w:p>
    <w:p w14:paraId="2B7254C7"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25BD2044" w14:textId="5C2B227E" w:rsidR="003425C8" w:rsidRPr="005600B5" w:rsidRDefault="003425C8" w:rsidP="003425C8">
      <w:pPr>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4C64B76F" w14:textId="77777777" w:rsidR="003425C8" w:rsidRPr="005600B5" w:rsidRDefault="003425C8" w:rsidP="003425C8">
      <w:pPr>
        <w:rPr>
          <w:rFonts w:ascii="Menlo Regular" w:hAnsi="Menlo Regular" w:cs="Menlo Regular"/>
          <w:color w:val="000000"/>
          <w:sz w:val="22"/>
          <w:szCs w:val="22"/>
        </w:rPr>
      </w:pPr>
    </w:p>
    <w:p w14:paraId="4EDE0B2B" w14:textId="77C8B496" w:rsidR="003425C8" w:rsidRPr="005600B5" w:rsidRDefault="003425C8" w:rsidP="003425C8">
      <w:pPr>
        <w:rPr>
          <w:rFonts w:ascii="Menlo Regular" w:hAnsi="Menlo Regular" w:cs="Menlo Regular"/>
          <w:color w:val="000000"/>
          <w:sz w:val="22"/>
          <w:szCs w:val="22"/>
        </w:rPr>
      </w:pPr>
      <w:r w:rsidRPr="005600B5">
        <w:rPr>
          <w:rFonts w:ascii="Menlo Regular" w:hAnsi="Menlo Regular" w:cs="Menlo Regular"/>
          <w:color w:val="000000"/>
          <w:sz w:val="22"/>
          <w:szCs w:val="22"/>
        </w:rPr>
        <w:t>// Taking payment</w:t>
      </w:r>
    </w:p>
    <w:p w14:paraId="22F9DDFF"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roofErr w:type="gramStart"/>
      <w:r w:rsidRPr="005600B5">
        <w:rPr>
          <w:rFonts w:ascii="Menlo Regular" w:hAnsi="Menlo Regular" w:cs="Menlo Regular"/>
          <w:color w:val="AA0D91"/>
          <w:sz w:val="22"/>
          <w:szCs w:val="22"/>
        </w:rPr>
        <w:t>void</w:t>
      </w:r>
      <w:proofErr w:type="gramEnd"/>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takePaymentUsingCheckinClient</w:t>
      </w:r>
      <w:proofErr w:type="spellEnd"/>
      <w:r w:rsidRPr="005600B5">
        <w:rPr>
          <w:rFonts w:ascii="Menlo Regular" w:hAnsi="Menlo Regular" w:cs="Menlo Regular"/>
          <w:color w:val="000000"/>
          <w:sz w:val="22"/>
          <w:szCs w:val="22"/>
        </w:rPr>
        <w:t>:(</w:t>
      </w:r>
      <w:proofErr w:type="spellStart"/>
      <w:r w:rsidRPr="005600B5">
        <w:rPr>
          <w:rFonts w:ascii="Menlo Regular" w:hAnsi="Menlo Regular" w:cs="Menlo Regular"/>
          <w:color w:val="3F6E74"/>
          <w:sz w:val="22"/>
          <w:szCs w:val="22"/>
        </w:rPr>
        <w:t>PPHLocationCheckin</w:t>
      </w:r>
      <w:proofErr w:type="spellEnd"/>
      <w:r w:rsidRPr="005600B5">
        <w:rPr>
          <w:rFonts w:ascii="Menlo Regular" w:hAnsi="Menlo Regular" w:cs="Menlo Regular"/>
          <w:color w:val="000000"/>
          <w:sz w:val="22"/>
          <w:szCs w:val="22"/>
        </w:rPr>
        <w:t>*)</w:t>
      </w:r>
      <w:proofErr w:type="spellStart"/>
      <w:r w:rsidRPr="005600B5">
        <w:rPr>
          <w:rFonts w:ascii="Menlo Regular" w:hAnsi="Menlo Regular" w:cs="Menlo Regular"/>
          <w:color w:val="000000"/>
          <w:sz w:val="22"/>
          <w:szCs w:val="22"/>
        </w:rPr>
        <w:t>checkinMember</w:t>
      </w:r>
      <w:proofErr w:type="spellEnd"/>
    </w:p>
    <w:p w14:paraId="66C64279"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50FE1CBC" w14:textId="18F72EC3"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3FA12B05"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3F6E74"/>
          <w:sz w:val="22"/>
          <w:szCs w:val="22"/>
        </w:rPr>
        <w:t>PPHTransactionManager</w:t>
      </w:r>
      <w:proofErr w:type="spellEnd"/>
      <w:r w:rsidRPr="005600B5">
        <w:rPr>
          <w:rFonts w:ascii="Menlo Regular" w:hAnsi="Menlo Regular" w:cs="Menlo Regular"/>
          <w:color w:val="000000"/>
          <w:sz w:val="22"/>
          <w:szCs w:val="22"/>
        </w:rPr>
        <w:t xml:space="preserve"> *tm = [</w:t>
      </w:r>
      <w:proofErr w:type="spellStart"/>
      <w:r w:rsidRPr="005600B5">
        <w:rPr>
          <w:rFonts w:ascii="Menlo Regular" w:hAnsi="Menlo Regular" w:cs="Menlo Regular"/>
          <w:color w:val="3F6E74"/>
          <w:sz w:val="22"/>
          <w:szCs w:val="22"/>
        </w:rPr>
        <w:t>PayPalHereSDK</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sharedTransactionManager</w:t>
      </w:r>
      <w:proofErr w:type="spellEnd"/>
      <w:r w:rsidRPr="005600B5">
        <w:rPr>
          <w:rFonts w:ascii="Menlo Regular" w:hAnsi="Menlo Regular" w:cs="Menlo Regular"/>
          <w:color w:val="000000"/>
          <w:sz w:val="22"/>
          <w:szCs w:val="22"/>
        </w:rPr>
        <w:t>];</w:t>
      </w:r>
    </w:p>
    <w:p w14:paraId="24FC26AD"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000000"/>
          <w:sz w:val="22"/>
          <w:szCs w:val="22"/>
        </w:rPr>
        <w:t>tm</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setCheckedInClient</w:t>
      </w:r>
      <w:r w:rsidRPr="005600B5">
        <w:rPr>
          <w:rFonts w:ascii="Menlo Regular" w:hAnsi="Menlo Regular" w:cs="Menlo Regular"/>
          <w:color w:val="000000"/>
          <w:sz w:val="22"/>
          <w:szCs w:val="22"/>
        </w:rPr>
        <w:t>:checkinMember</w:t>
      </w:r>
      <w:proofErr w:type="spellEnd"/>
      <w:r w:rsidRPr="005600B5">
        <w:rPr>
          <w:rFonts w:ascii="Menlo Regular" w:hAnsi="Menlo Regular" w:cs="Menlo Regular"/>
          <w:color w:val="000000"/>
          <w:sz w:val="22"/>
          <w:szCs w:val="22"/>
        </w:rPr>
        <w:t>];</w:t>
      </w:r>
    </w:p>
    <w:p w14:paraId="786475BD"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000000"/>
          <w:sz w:val="22"/>
          <w:szCs w:val="22"/>
        </w:rPr>
        <w:t>tm</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processPaymentWithPaymentType</w:t>
      </w:r>
      <w:r w:rsidRPr="005600B5">
        <w:rPr>
          <w:rFonts w:ascii="Menlo Regular" w:hAnsi="Menlo Regular" w:cs="Menlo Regular"/>
          <w:color w:val="000000"/>
          <w:sz w:val="22"/>
          <w:szCs w:val="22"/>
        </w:rPr>
        <w:t>:</w:t>
      </w:r>
      <w:r w:rsidRPr="005600B5">
        <w:rPr>
          <w:rFonts w:ascii="Menlo Regular" w:hAnsi="Menlo Regular" w:cs="Menlo Regular"/>
          <w:color w:val="26474B"/>
          <w:sz w:val="22"/>
          <w:szCs w:val="22"/>
        </w:rPr>
        <w:t>ePPHPaymentMethodPaypal</w:t>
      </w:r>
      <w:proofErr w:type="spellEnd"/>
    </w:p>
    <w:p w14:paraId="4105CB05"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6474B"/>
          <w:sz w:val="22"/>
          <w:szCs w:val="22"/>
        </w:rPr>
        <w:t>withTransactionController</w:t>
      </w:r>
      <w:r w:rsidRPr="005600B5">
        <w:rPr>
          <w:rFonts w:ascii="Menlo Regular" w:hAnsi="Menlo Regular" w:cs="Menlo Regular"/>
          <w:color w:val="000000"/>
          <w:sz w:val="22"/>
          <w:szCs w:val="22"/>
        </w:rPr>
        <w:t>:</w:t>
      </w:r>
      <w:r w:rsidRPr="005600B5">
        <w:rPr>
          <w:rFonts w:ascii="Menlo Regular" w:hAnsi="Menlo Regular" w:cs="Menlo Regular"/>
          <w:color w:val="AA0D91"/>
          <w:sz w:val="22"/>
          <w:szCs w:val="22"/>
        </w:rPr>
        <w:t>self</w:t>
      </w:r>
      <w:proofErr w:type="spellEnd"/>
      <w:proofErr w:type="gramEnd"/>
    </w:p>
    <w:p w14:paraId="164A664C"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26474B"/>
          <w:sz w:val="22"/>
          <w:szCs w:val="22"/>
        </w:rPr>
        <w:t>completionHandler</w:t>
      </w:r>
      <w:proofErr w:type="spellEnd"/>
      <w:proofErr w:type="gramEnd"/>
      <w:r w:rsidRPr="005600B5">
        <w:rPr>
          <w:rFonts w:ascii="Menlo Regular" w:hAnsi="Menlo Regular" w:cs="Menlo Regular"/>
          <w:color w:val="000000"/>
          <w:sz w:val="22"/>
          <w:szCs w:val="22"/>
        </w:rPr>
        <w:t>:^(</w:t>
      </w:r>
      <w:proofErr w:type="spellStart"/>
      <w:r w:rsidRPr="005600B5">
        <w:rPr>
          <w:rFonts w:ascii="Menlo Regular" w:hAnsi="Menlo Regular" w:cs="Menlo Regular"/>
          <w:color w:val="3F6E74"/>
          <w:sz w:val="22"/>
          <w:szCs w:val="22"/>
        </w:rPr>
        <w:t>PPHTransactionResponse</w:t>
      </w:r>
      <w:proofErr w:type="spellEnd"/>
      <w:r w:rsidRPr="005600B5">
        <w:rPr>
          <w:rFonts w:ascii="Menlo Regular" w:hAnsi="Menlo Regular" w:cs="Menlo Regular"/>
          <w:color w:val="000000"/>
          <w:sz w:val="22"/>
          <w:szCs w:val="22"/>
        </w:rPr>
        <w:t xml:space="preserve"> *record) {</w:t>
      </w:r>
    </w:p>
    <w:p w14:paraId="3F431F2B"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processingTransactionSpinny</w:t>
      </w:r>
      <w:proofErr w:type="spellEnd"/>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stopAnimating</w:t>
      </w:r>
      <w:proofErr w:type="spellEnd"/>
      <w:r w:rsidRPr="005600B5">
        <w:rPr>
          <w:rFonts w:ascii="Menlo Regular" w:hAnsi="Menlo Regular" w:cs="Menlo Regular"/>
          <w:color w:val="000000"/>
          <w:sz w:val="22"/>
          <w:szCs w:val="22"/>
        </w:rPr>
        <w:t>];</w:t>
      </w:r>
    </w:p>
    <w:p w14:paraId="0D0F78E2"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processingTransactionSpinny</w:t>
      </w:r>
      <w:r w:rsidRPr="005600B5">
        <w:rPr>
          <w:rFonts w:ascii="Menlo Regular" w:hAnsi="Menlo Regular" w:cs="Menlo Regular"/>
          <w:color w:val="000000"/>
          <w:sz w:val="22"/>
          <w:szCs w:val="22"/>
        </w:rPr>
        <w:t>.</w:t>
      </w:r>
      <w:r w:rsidRPr="005600B5">
        <w:rPr>
          <w:rFonts w:ascii="Menlo Regular" w:hAnsi="Menlo Regular" w:cs="Menlo Regular"/>
          <w:color w:val="5C2699"/>
          <w:sz w:val="22"/>
          <w:szCs w:val="22"/>
        </w:rPr>
        <w:t>hidden</w:t>
      </w:r>
      <w:proofErr w:type="spellEnd"/>
      <w:proofErr w:type="gramEnd"/>
      <w:r w:rsidRPr="005600B5">
        <w:rPr>
          <w:rFonts w:ascii="Menlo Regular" w:hAnsi="Menlo Regular" w:cs="Menlo Regular"/>
          <w:color w:val="000000"/>
          <w:sz w:val="22"/>
          <w:szCs w:val="22"/>
        </w:rPr>
        <w:t>=</w:t>
      </w:r>
      <w:r w:rsidRPr="005600B5">
        <w:rPr>
          <w:rFonts w:ascii="Menlo Regular" w:hAnsi="Menlo Regular" w:cs="Menlo Regular"/>
          <w:color w:val="AA0D91"/>
          <w:sz w:val="22"/>
          <w:szCs w:val="22"/>
        </w:rPr>
        <w:t>YES</w:t>
      </w:r>
      <w:r w:rsidRPr="005600B5">
        <w:rPr>
          <w:rFonts w:ascii="Menlo Regular" w:hAnsi="Menlo Regular" w:cs="Menlo Regular"/>
          <w:color w:val="000000"/>
          <w:sz w:val="22"/>
          <w:szCs w:val="22"/>
        </w:rPr>
        <w:t>;</w:t>
      </w:r>
    </w:p>
    <w:p w14:paraId="259D3BC9"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AA0D91"/>
          <w:sz w:val="22"/>
          <w:szCs w:val="22"/>
        </w:rPr>
        <w:t>if</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record.</w:t>
      </w:r>
      <w:r w:rsidRPr="005600B5">
        <w:rPr>
          <w:rFonts w:ascii="Menlo Regular" w:hAnsi="Menlo Regular" w:cs="Menlo Regular"/>
          <w:color w:val="3F6E74"/>
          <w:sz w:val="22"/>
          <w:szCs w:val="22"/>
        </w:rPr>
        <w:t>error</w:t>
      </w:r>
      <w:proofErr w:type="spellEnd"/>
      <w:r w:rsidRPr="005600B5">
        <w:rPr>
          <w:rFonts w:ascii="Menlo Regular" w:hAnsi="Menlo Regular" w:cs="Menlo Regular"/>
          <w:color w:val="000000"/>
          <w:sz w:val="22"/>
          <w:szCs w:val="22"/>
        </w:rPr>
        <w:t>) {</w:t>
      </w:r>
    </w:p>
    <w:p w14:paraId="1C0B6504"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5C2699"/>
          <w:sz w:val="22"/>
          <w:szCs w:val="22"/>
        </w:rPr>
        <w:t>NSString</w:t>
      </w:r>
      <w:proofErr w:type="spellEnd"/>
      <w:r w:rsidRPr="005600B5">
        <w:rPr>
          <w:rFonts w:ascii="Menlo Regular" w:hAnsi="Menlo Regular" w:cs="Menlo Regular"/>
          <w:color w:val="000000"/>
          <w:sz w:val="22"/>
          <w:szCs w:val="22"/>
        </w:rPr>
        <w:t xml:space="preserve"> *message = [</w:t>
      </w:r>
      <w:proofErr w:type="spellStart"/>
      <w:r w:rsidRPr="005600B5">
        <w:rPr>
          <w:rFonts w:ascii="Menlo Regular" w:hAnsi="Menlo Regular" w:cs="Menlo Regular"/>
          <w:color w:val="5C2699"/>
          <w:sz w:val="22"/>
          <w:szCs w:val="22"/>
        </w:rPr>
        <w:t>NSString</w:t>
      </w:r>
      <w:proofErr w:type="spell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E0D6E"/>
          <w:sz w:val="22"/>
          <w:szCs w:val="22"/>
        </w:rPr>
        <w:t>stringWithFormat</w:t>
      </w:r>
      <w:proofErr w:type="spellEnd"/>
      <w:proofErr w:type="gramStart"/>
      <w:r w:rsidRPr="005600B5">
        <w:rPr>
          <w:rFonts w:ascii="Menlo Regular" w:hAnsi="Menlo Regular" w:cs="Menlo Regular"/>
          <w:color w:val="000000"/>
          <w:sz w:val="22"/>
          <w:szCs w:val="22"/>
        </w:rPr>
        <w:t>:</w:t>
      </w:r>
      <w:r w:rsidRPr="005600B5">
        <w:rPr>
          <w:rFonts w:ascii="Menlo Regular" w:hAnsi="Menlo Regular" w:cs="Menlo Regular"/>
          <w:color w:val="C41A16"/>
          <w:sz w:val="22"/>
          <w:szCs w:val="22"/>
        </w:rPr>
        <w:t>@</w:t>
      </w:r>
      <w:proofErr w:type="gramEnd"/>
      <w:r w:rsidRPr="005600B5">
        <w:rPr>
          <w:rFonts w:ascii="Menlo Regular" w:hAnsi="Menlo Regular" w:cs="Menlo Regular"/>
          <w:color w:val="C41A16"/>
          <w:sz w:val="22"/>
          <w:szCs w:val="22"/>
        </w:rPr>
        <w:t xml:space="preserve">"Payment using </w:t>
      </w:r>
      <w:proofErr w:type="spellStart"/>
      <w:r w:rsidRPr="005600B5">
        <w:rPr>
          <w:rFonts w:ascii="Menlo Regular" w:hAnsi="Menlo Regular" w:cs="Menlo Regular"/>
          <w:color w:val="C41A16"/>
          <w:sz w:val="22"/>
          <w:szCs w:val="22"/>
        </w:rPr>
        <w:t>checkin</w:t>
      </w:r>
      <w:proofErr w:type="spellEnd"/>
      <w:r w:rsidRPr="005600B5">
        <w:rPr>
          <w:rFonts w:ascii="Menlo Regular" w:hAnsi="Menlo Regular" w:cs="Menlo Regular"/>
          <w:color w:val="C41A16"/>
          <w:sz w:val="22"/>
          <w:szCs w:val="22"/>
        </w:rPr>
        <w:t xml:space="preserve"> Failed with an error: %@"</w:t>
      </w: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000000"/>
          <w:sz w:val="22"/>
          <w:szCs w:val="22"/>
        </w:rPr>
        <w:t>record.</w:t>
      </w:r>
      <w:r w:rsidRPr="005600B5">
        <w:rPr>
          <w:rFonts w:ascii="Menlo Regular" w:hAnsi="Menlo Regular" w:cs="Menlo Regular"/>
          <w:color w:val="3F6E74"/>
          <w:sz w:val="22"/>
          <w:szCs w:val="22"/>
        </w:rPr>
        <w:t>error</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apiMessage</w:t>
      </w:r>
      <w:proofErr w:type="spellEnd"/>
      <w:r w:rsidRPr="005600B5">
        <w:rPr>
          <w:rFonts w:ascii="Menlo Regular" w:hAnsi="Menlo Regular" w:cs="Menlo Regular"/>
          <w:color w:val="000000"/>
          <w:sz w:val="22"/>
          <w:szCs w:val="22"/>
        </w:rPr>
        <w:t>];</w:t>
      </w:r>
    </w:p>
    <w:p w14:paraId="7C2EF981"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gramStart"/>
      <w:r w:rsidRPr="005600B5">
        <w:rPr>
          <w:rFonts w:ascii="Menlo Regular" w:hAnsi="Menlo Regular" w:cs="Menlo Regular"/>
          <w:color w:val="AA0D91"/>
          <w:sz w:val="22"/>
          <w:szCs w:val="22"/>
        </w:rPr>
        <w:t>self</w:t>
      </w:r>
      <w:proofErr w:type="gramEnd"/>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showAlertWithTitle</w:t>
      </w:r>
      <w:proofErr w:type="spellEnd"/>
      <w:r w:rsidRPr="005600B5">
        <w:rPr>
          <w:rFonts w:ascii="Menlo Regular" w:hAnsi="Menlo Regular" w:cs="Menlo Regular"/>
          <w:color w:val="000000"/>
          <w:sz w:val="22"/>
          <w:szCs w:val="22"/>
        </w:rPr>
        <w:t>:</w:t>
      </w:r>
      <w:r w:rsidRPr="005600B5">
        <w:rPr>
          <w:rFonts w:ascii="Menlo Regular" w:hAnsi="Menlo Regular" w:cs="Menlo Regular"/>
          <w:color w:val="C41A16"/>
          <w:sz w:val="22"/>
          <w:szCs w:val="22"/>
        </w:rPr>
        <w:t>@"Payment Failed"</w:t>
      </w:r>
      <w:r w:rsidRPr="005600B5">
        <w:rPr>
          <w:rFonts w:ascii="Menlo Regular" w:hAnsi="Menlo Regular" w:cs="Menlo Regular"/>
          <w:color w:val="000000"/>
          <w:sz w:val="22"/>
          <w:szCs w:val="22"/>
        </w:rPr>
        <w:t xml:space="preserve"> </w:t>
      </w:r>
      <w:proofErr w:type="spellStart"/>
      <w:r w:rsidRPr="005600B5">
        <w:rPr>
          <w:rFonts w:ascii="Menlo Regular" w:hAnsi="Menlo Regular" w:cs="Menlo Regular"/>
          <w:color w:val="26474B"/>
          <w:sz w:val="22"/>
          <w:szCs w:val="22"/>
        </w:rPr>
        <w:t>andMessage</w:t>
      </w:r>
      <w:r w:rsidRPr="005600B5">
        <w:rPr>
          <w:rFonts w:ascii="Menlo Regular" w:hAnsi="Menlo Regular" w:cs="Menlo Regular"/>
          <w:color w:val="000000"/>
          <w:sz w:val="22"/>
          <w:szCs w:val="22"/>
        </w:rPr>
        <w:t>:message</w:t>
      </w:r>
      <w:proofErr w:type="spellEnd"/>
      <w:r w:rsidRPr="005600B5">
        <w:rPr>
          <w:rFonts w:ascii="Menlo Regular" w:hAnsi="Menlo Regular" w:cs="Menlo Regular"/>
          <w:color w:val="000000"/>
          <w:sz w:val="22"/>
          <w:szCs w:val="22"/>
        </w:rPr>
        <w:t>];</w:t>
      </w:r>
    </w:p>
    <w:p w14:paraId="3126CCC4"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 </w:t>
      </w:r>
      <w:proofErr w:type="gramStart"/>
      <w:r w:rsidRPr="005600B5">
        <w:rPr>
          <w:rFonts w:ascii="Menlo Regular" w:hAnsi="Menlo Regular" w:cs="Menlo Regular"/>
          <w:color w:val="AA0D91"/>
          <w:sz w:val="22"/>
          <w:szCs w:val="22"/>
        </w:rPr>
        <w:t>else</w:t>
      </w:r>
      <w:proofErr w:type="gramEnd"/>
      <w:r w:rsidRPr="005600B5">
        <w:rPr>
          <w:rFonts w:ascii="Menlo Regular" w:hAnsi="Menlo Regular" w:cs="Menlo Regular"/>
          <w:color w:val="000000"/>
          <w:sz w:val="22"/>
          <w:szCs w:val="22"/>
        </w:rPr>
        <w:t xml:space="preserve"> {</w:t>
      </w:r>
    </w:p>
    <w:p w14:paraId="388A3B45"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roofErr w:type="spellStart"/>
      <w:proofErr w:type="gramStart"/>
      <w:r w:rsidRPr="005600B5">
        <w:rPr>
          <w:rFonts w:ascii="Menlo Regular" w:hAnsi="Menlo Regular" w:cs="Menlo Regular"/>
          <w:color w:val="AA0D91"/>
          <w:sz w:val="22"/>
          <w:szCs w:val="22"/>
        </w:rPr>
        <w:t>self</w:t>
      </w:r>
      <w:r w:rsidRPr="005600B5">
        <w:rPr>
          <w:rFonts w:ascii="Menlo Regular" w:hAnsi="Menlo Regular" w:cs="Menlo Regular"/>
          <w:color w:val="000000"/>
          <w:sz w:val="22"/>
          <w:szCs w:val="22"/>
        </w:rPr>
        <w:t>.</w:t>
      </w:r>
      <w:r w:rsidRPr="005600B5">
        <w:rPr>
          <w:rFonts w:ascii="Menlo Regular" w:hAnsi="Menlo Regular" w:cs="Menlo Regular"/>
          <w:color w:val="3F6E74"/>
          <w:sz w:val="22"/>
          <w:szCs w:val="22"/>
        </w:rPr>
        <w:t>transactionResponse</w:t>
      </w:r>
      <w:proofErr w:type="spellEnd"/>
      <w:proofErr w:type="gramEnd"/>
      <w:r w:rsidRPr="005600B5">
        <w:rPr>
          <w:rFonts w:ascii="Menlo Regular" w:hAnsi="Menlo Regular" w:cs="Menlo Regular"/>
          <w:color w:val="000000"/>
          <w:sz w:val="22"/>
          <w:szCs w:val="22"/>
        </w:rPr>
        <w:t xml:space="preserve"> = record;</w:t>
      </w:r>
    </w:p>
    <w:p w14:paraId="2A108528" w14:textId="0B5920E4"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56D1271F"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30D6B711" w14:textId="5A51B351"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3839C2BF"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1AF0DC60" w14:textId="77777777" w:rsidR="003425C8" w:rsidRPr="005600B5" w:rsidRDefault="003425C8" w:rsidP="003425C8">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sidRPr="005600B5">
        <w:rPr>
          <w:rFonts w:ascii="Menlo Regular" w:hAnsi="Menlo Regular" w:cs="Menlo Regular"/>
          <w:color w:val="000000"/>
          <w:sz w:val="22"/>
          <w:szCs w:val="22"/>
        </w:rPr>
        <w:t xml:space="preserve">    </w:t>
      </w:r>
    </w:p>
    <w:p w14:paraId="69C4C451" w14:textId="25431130" w:rsidR="003425C8" w:rsidRPr="005600B5" w:rsidRDefault="003425C8" w:rsidP="003425C8">
      <w:pPr>
        <w:rPr>
          <w:rFonts w:ascii="Menlo Regular" w:hAnsi="Menlo Regular" w:cs="Menlo Regular"/>
          <w:color w:val="000000"/>
          <w:sz w:val="22"/>
          <w:szCs w:val="22"/>
        </w:rPr>
      </w:pPr>
      <w:r w:rsidRPr="005600B5">
        <w:rPr>
          <w:rFonts w:ascii="Menlo Regular" w:hAnsi="Menlo Regular" w:cs="Menlo Regular"/>
          <w:color w:val="000000"/>
          <w:sz w:val="22"/>
          <w:szCs w:val="22"/>
        </w:rPr>
        <w:t>}</w:t>
      </w:r>
    </w:p>
    <w:p w14:paraId="25FD9D83" w14:textId="77777777" w:rsidR="003425C8" w:rsidRDefault="003425C8" w:rsidP="003425C8">
      <w:pPr>
        <w:rPr>
          <w:lang w:eastAsia="zh-CN"/>
        </w:rPr>
      </w:pPr>
    </w:p>
    <w:p w14:paraId="1B8F1354" w14:textId="77777777" w:rsidR="0061733B" w:rsidRDefault="003B32D1" w:rsidP="0061733B">
      <w:pPr>
        <w:pStyle w:val="Heading3"/>
      </w:pPr>
      <w:bookmarkStart w:id="98" w:name="_Toc404251184"/>
      <w:r>
        <w:t xml:space="preserve">Authorization </w:t>
      </w:r>
      <w:r w:rsidR="0061733B">
        <w:t>and capture</w:t>
      </w:r>
      <w:bookmarkEnd w:id="98"/>
    </w:p>
    <w:p w14:paraId="5AE53556" w14:textId="77777777" w:rsidR="0061733B" w:rsidRDefault="0061733B" w:rsidP="0061733B">
      <w:pPr>
        <w:rPr>
          <w:lang w:eastAsia="zh-CN"/>
        </w:rPr>
      </w:pPr>
      <w:r w:rsidRPr="00202504">
        <w:rPr>
          <w:rStyle w:val="Term"/>
        </w:rPr>
        <w:t>Authorization and capture</w:t>
      </w:r>
      <w:r>
        <w:rPr>
          <w:lang w:eastAsia="zh-CN"/>
        </w:rPr>
        <w:t xml:space="preserve"> (</w:t>
      </w:r>
      <w:proofErr w:type="spellStart"/>
      <w:r w:rsidRPr="00202504">
        <w:rPr>
          <w:rStyle w:val="Term"/>
        </w:rPr>
        <w:t>auth</w:t>
      </w:r>
      <w:proofErr w:type="spellEnd"/>
      <w:r w:rsidRPr="00202504">
        <w:rPr>
          <w:rStyle w:val="Term"/>
        </w:rPr>
        <w:t>/cap</w:t>
      </w:r>
      <w:r>
        <w:rPr>
          <w:lang w:eastAsia="zh-CN"/>
        </w:rPr>
        <w:t xml:space="preserve"> for short) lets you authorize a transaction and then capture the payment at a later time. This enables you to authorize a transaction before its exact amount is known.</w:t>
      </w:r>
    </w:p>
    <w:p w14:paraId="263C0A72" w14:textId="77777777" w:rsidR="0061733B" w:rsidRDefault="0061733B" w:rsidP="0061733B">
      <w:pPr>
        <w:rPr>
          <w:lang w:eastAsia="zh-CN"/>
        </w:rPr>
      </w:pPr>
      <w:r>
        <w:rPr>
          <w:lang w:eastAsia="zh-CN"/>
        </w:rPr>
        <w:lastRenderedPageBreak/>
        <w:t>In one common use case a merchant accepts a credit card from a customer, authorizes a transaction, and presents a receipt to the customer, who adds a gratuity. The merchant can then compute the total amount and capture payment.</w:t>
      </w:r>
    </w:p>
    <w:p w14:paraId="686987F6" w14:textId="77777777" w:rsidR="0061733B" w:rsidRDefault="0061733B" w:rsidP="0061733B">
      <w:pPr>
        <w:pStyle w:val="Heading4"/>
      </w:pPr>
      <w:r>
        <w:t>Setting up a payment authorization</w:t>
      </w:r>
    </w:p>
    <w:p w14:paraId="3391CC53" w14:textId="77777777" w:rsidR="0061733B" w:rsidRDefault="0061733B" w:rsidP="0061733B">
      <w:pPr>
        <w:rPr>
          <w:lang w:eastAsia="zh-CN"/>
        </w:rPr>
      </w:pPr>
      <w:r>
        <w:rPr>
          <w:lang w:eastAsia="zh-CN"/>
        </w:rPr>
        <w:t xml:space="preserve">All </w:t>
      </w:r>
      <w:proofErr w:type="spellStart"/>
      <w:r>
        <w:rPr>
          <w:lang w:eastAsia="zh-CN"/>
        </w:rPr>
        <w:t>auth</w:t>
      </w:r>
      <w:proofErr w:type="spellEnd"/>
      <w:r>
        <w:rPr>
          <w:lang w:eastAsia="zh-CN"/>
        </w:rPr>
        <w:t>/cap requests use an access token for authentication,</w:t>
      </w:r>
      <w:r w:rsidRPr="00455D85">
        <w:rPr>
          <w:lang w:eastAsia="zh-CN"/>
        </w:rPr>
        <w:t xml:space="preserve"> </w:t>
      </w:r>
      <w:r>
        <w:rPr>
          <w:lang w:eastAsia="zh-CN"/>
        </w:rPr>
        <w:t>the same as the rest of the PayPal Here SDK. For an outline of PayPal Here authentication procedures and references to more detailed information, see</w:t>
      </w:r>
      <w:r w:rsidR="003B32D1">
        <w:rPr>
          <w:lang w:eastAsia="zh-CN"/>
        </w:rPr>
        <w:t xml:space="preserve"> </w:t>
      </w:r>
      <w:hyperlink w:anchor="_Authenticating_SDK_operations" w:history="1">
        <w:r w:rsidR="003B32D1" w:rsidRPr="003B32D1">
          <w:rPr>
            <w:rStyle w:val="Hyperlink"/>
            <w:lang w:eastAsia="zh-CN"/>
          </w:rPr>
          <w:t>Authenticating SDK operations</w:t>
        </w:r>
      </w:hyperlink>
      <w:r>
        <w:rPr>
          <w:lang w:eastAsia="zh-CN"/>
        </w:rPr>
        <w:t>.</w:t>
      </w:r>
    </w:p>
    <w:p w14:paraId="7B584B77" w14:textId="77777777" w:rsidR="0061733B" w:rsidRPr="003A5BAF" w:rsidRDefault="0061733B" w:rsidP="0061733B">
      <w:r>
        <w:rPr>
          <w:lang w:eastAsia="zh-CN"/>
        </w:rPr>
        <w:t xml:space="preserve">To set up a payment </w:t>
      </w:r>
      <w:r w:rsidRPr="00202504">
        <w:t>authorization</w:t>
      </w:r>
      <w:r>
        <w:t xml:space="preserve"> for a transaction</w:t>
      </w:r>
      <w:r w:rsidRPr="0095269C">
        <w:t>:</w:t>
      </w:r>
    </w:p>
    <w:p w14:paraId="055400BB" w14:textId="77777777" w:rsidR="0061733B" w:rsidRDefault="0061733B" w:rsidP="0061733B">
      <w:pPr>
        <w:pStyle w:val="ListNumber"/>
        <w:numPr>
          <w:ilvl w:val="0"/>
          <w:numId w:val="23"/>
        </w:numPr>
      </w:pPr>
      <w:r>
        <w:t>Initialize the SDK, start a transaction, set an amount, and define an invoice in the usual way.</w:t>
      </w:r>
    </w:p>
    <w:p w14:paraId="02ACBA03" w14:textId="77777777" w:rsidR="0061733B" w:rsidRDefault="0061733B" w:rsidP="0061733B">
      <w:pPr>
        <w:pStyle w:val="ListNumber"/>
        <w:rPr>
          <w:lang w:eastAsia="zh-CN"/>
        </w:rPr>
      </w:pPr>
      <w:r>
        <w:rPr>
          <w:lang w:eastAsia="zh-CN"/>
        </w:rPr>
        <w:t xml:space="preserve">Instead of taking payment in the usual way, call the transaction manager’s </w:t>
      </w:r>
      <w:proofErr w:type="spellStart"/>
      <w:r>
        <w:rPr>
          <w:rStyle w:val="Code"/>
        </w:rPr>
        <w:t>authorizePaymentWithPaymentType</w:t>
      </w:r>
      <w:proofErr w:type="spellEnd"/>
      <w:r>
        <w:t xml:space="preserve"> method:</w:t>
      </w:r>
    </w:p>
    <w:p w14:paraId="3768C1C8" w14:textId="77777777" w:rsidR="0061733B" w:rsidRDefault="0061733B" w:rsidP="0061733B">
      <w:pPr>
        <w:pStyle w:val="CodeBox"/>
      </w:pPr>
      <w:r>
        <w:t>[</w:t>
      </w:r>
      <w:proofErr w:type="gramStart"/>
      <w:r>
        <w:t>tm</w:t>
      </w:r>
      <w:proofErr w:type="gramEnd"/>
      <w:r>
        <w:t xml:space="preserve"> </w:t>
      </w:r>
      <w:proofErr w:type="spellStart"/>
      <w:r>
        <w:t>authorizePaymentWithPaymentType:ePPHPaymentMethodKey</w:t>
      </w:r>
      <w:proofErr w:type="spellEnd"/>
    </w:p>
    <w:p w14:paraId="48DEF471" w14:textId="77777777" w:rsidR="0061733B" w:rsidRDefault="0061733B" w:rsidP="0061733B">
      <w:pPr>
        <w:pStyle w:val="CodeBox"/>
      </w:pPr>
      <w:r>
        <w:t xml:space="preserve">                  </w:t>
      </w:r>
      <w:proofErr w:type="spellStart"/>
      <w:proofErr w:type="gramStart"/>
      <w:r>
        <w:t>withCompletionHandler</w:t>
      </w:r>
      <w:proofErr w:type="spellEnd"/>
      <w:proofErr w:type="gramEnd"/>
      <w:r>
        <w:t>:^(</w:t>
      </w:r>
      <w:proofErr w:type="spellStart"/>
      <w:r>
        <w:t>PPHTransactionResponse</w:t>
      </w:r>
      <w:proofErr w:type="spellEnd"/>
      <w:r>
        <w:t xml:space="preserve"> *response) {</w:t>
      </w:r>
    </w:p>
    <w:p w14:paraId="2C547B47" w14:textId="77777777" w:rsidR="0061733B" w:rsidRDefault="0061733B" w:rsidP="0061733B">
      <w:pPr>
        <w:pStyle w:val="CodeBox"/>
      </w:pPr>
      <w:r>
        <w:t xml:space="preserve">                      </w:t>
      </w:r>
      <w:proofErr w:type="gramStart"/>
      <w:r>
        <w:t>if</w:t>
      </w:r>
      <w:proofErr w:type="gramEnd"/>
      <w:r>
        <w:t xml:space="preserve"> (!</w:t>
      </w:r>
      <w:proofErr w:type="spellStart"/>
      <w:r>
        <w:t>response.error</w:t>
      </w:r>
      <w:proofErr w:type="spellEnd"/>
      <w:r>
        <w:t xml:space="preserve">) { </w:t>
      </w:r>
      <w:proofErr w:type="spellStart"/>
      <w:r>
        <w:t>self.auth</w:t>
      </w:r>
      <w:proofErr w:type="spellEnd"/>
      <w:r>
        <w:t xml:space="preserve"> = </w:t>
      </w:r>
      <w:proofErr w:type="spellStart"/>
      <w:r>
        <w:t>response.record</w:t>
      </w:r>
      <w:proofErr w:type="spellEnd"/>
      <w:r>
        <w:t xml:space="preserve"> }</w:t>
      </w:r>
    </w:p>
    <w:p w14:paraId="400A1FAB" w14:textId="77777777" w:rsidR="0061733B" w:rsidRDefault="0061733B" w:rsidP="0061733B">
      <w:pPr>
        <w:pStyle w:val="CodeBox"/>
      </w:pPr>
      <w:r>
        <w:t xml:space="preserve">                  }</w:t>
      </w:r>
    </w:p>
    <w:p w14:paraId="5F6DCAE5" w14:textId="77777777" w:rsidR="0061733B" w:rsidRPr="00F9777C" w:rsidRDefault="0061733B" w:rsidP="0061733B">
      <w:pPr>
        <w:pStyle w:val="CodeBox"/>
      </w:pPr>
      <w:r>
        <w:t>];</w:t>
      </w:r>
    </w:p>
    <w:p w14:paraId="120DA2FD" w14:textId="77777777" w:rsidR="0061733B" w:rsidRDefault="0061733B" w:rsidP="0061733B">
      <w:pPr>
        <w:pStyle w:val="ListContinue"/>
        <w:rPr>
          <w:lang w:eastAsia="zh-CN"/>
        </w:rPr>
      </w:pPr>
      <w:proofErr w:type="spellStart"/>
      <w:proofErr w:type="gramStart"/>
      <w:r w:rsidRPr="008659DB">
        <w:rPr>
          <w:rStyle w:val="Code"/>
        </w:rPr>
        <w:t>ePPHPaymentMethodKey</w:t>
      </w:r>
      <w:proofErr w:type="spellEnd"/>
      <w:proofErr w:type="gramEnd"/>
      <w:r>
        <w:rPr>
          <w:lang w:eastAsia="zh-CN"/>
        </w:rPr>
        <w:t xml:space="preserve"> determine the type of payment. The second parameter specifies a standard completion handler.</w:t>
      </w:r>
    </w:p>
    <w:p w14:paraId="303277B0" w14:textId="77777777" w:rsidR="0061733B" w:rsidRDefault="0061733B" w:rsidP="0061733B">
      <w:pPr>
        <w:pStyle w:val="ListNumber"/>
        <w:rPr>
          <w:lang w:eastAsia="zh-CN"/>
        </w:rPr>
      </w:pPr>
      <w:r>
        <w:t xml:space="preserve">If the </w:t>
      </w:r>
      <w:r>
        <w:rPr>
          <w:lang w:eastAsia="zh-CN"/>
        </w:rPr>
        <w:t>completion handler</w:t>
      </w:r>
      <w:r>
        <w:t xml:space="preserve"> receives a “no error” response, the response’s </w:t>
      </w:r>
      <w:r w:rsidRPr="0095269C">
        <w:rPr>
          <w:rStyle w:val="Code"/>
        </w:rPr>
        <w:t>record</w:t>
      </w:r>
      <w:r>
        <w:t xml:space="preserve"> property contains a pointer to a </w:t>
      </w:r>
      <w:proofErr w:type="spellStart"/>
      <w:r>
        <w:rPr>
          <w:rStyle w:val="Code"/>
        </w:rPr>
        <w:t>PPHTransactionRecord</w:t>
      </w:r>
      <w:proofErr w:type="spellEnd"/>
      <w:r>
        <w:t>.</w:t>
      </w:r>
      <w:r w:rsidRPr="0095269C">
        <w:t xml:space="preserve"> </w:t>
      </w:r>
      <w:r>
        <w:t>Save the pointer for later use.</w:t>
      </w:r>
    </w:p>
    <w:p w14:paraId="1B26621F" w14:textId="77777777" w:rsidR="0061733B" w:rsidRDefault="0061733B" w:rsidP="0061733B">
      <w:pPr>
        <w:pStyle w:val="Heading4"/>
      </w:pPr>
      <w:r>
        <w:t>Working with authorized payments</w:t>
      </w:r>
    </w:p>
    <w:p w14:paraId="2A8F082B" w14:textId="77777777" w:rsidR="0061733B" w:rsidRDefault="0061733B" w:rsidP="0061733B">
      <w:r>
        <w:t>Once you have authorized a payment, you can:</w:t>
      </w:r>
    </w:p>
    <w:p w14:paraId="4C392958" w14:textId="77777777" w:rsidR="0061733B" w:rsidRPr="00F941D1" w:rsidRDefault="0061733B" w:rsidP="0061733B">
      <w:pPr>
        <w:pStyle w:val="ListBullet"/>
      </w:pPr>
      <w:r>
        <w:t xml:space="preserve">Capture the </w:t>
      </w:r>
      <w:r w:rsidRPr="00F941D1">
        <w:t>authoriz</w:t>
      </w:r>
      <w:r>
        <w:t>ed payment</w:t>
      </w:r>
    </w:p>
    <w:p w14:paraId="47F3F8FF" w14:textId="77777777" w:rsidR="0061733B" w:rsidRPr="001E2AD7" w:rsidRDefault="0061733B" w:rsidP="0061733B">
      <w:pPr>
        <w:pStyle w:val="ListBullet"/>
      </w:pPr>
      <w:r>
        <w:t xml:space="preserve">Void the </w:t>
      </w:r>
      <w:r w:rsidRPr="00C26E63">
        <w:t>authorization</w:t>
      </w:r>
      <w:r>
        <w:t xml:space="preserve"> (before payment is captured)</w:t>
      </w:r>
    </w:p>
    <w:p w14:paraId="75A43B48" w14:textId="77777777" w:rsidR="0061733B" w:rsidRPr="000E3D11" w:rsidRDefault="0061733B" w:rsidP="0061733B">
      <w:pPr>
        <w:pStyle w:val="ListBullet"/>
      </w:pPr>
      <w:r>
        <w:t xml:space="preserve">Refund part or all of the </w:t>
      </w:r>
      <w:r w:rsidRPr="00C26E63">
        <w:t>payment</w:t>
      </w:r>
      <w:r>
        <w:t xml:space="preserve"> (after payment is captured)</w:t>
      </w:r>
    </w:p>
    <w:p w14:paraId="38832188" w14:textId="77777777" w:rsidR="0061733B" w:rsidRDefault="0061733B" w:rsidP="0061733B">
      <w:pPr>
        <w:pStyle w:val="Heading5"/>
      </w:pPr>
      <w:r>
        <w:t xml:space="preserve">Capturing </w:t>
      </w:r>
      <w:r w:rsidR="00EC6C8E">
        <w:t>payment</w:t>
      </w:r>
    </w:p>
    <w:p w14:paraId="19AA394C" w14:textId="77777777" w:rsidR="0061733B" w:rsidRDefault="0061733B" w:rsidP="0061733B">
      <w:pPr>
        <w:rPr>
          <w:lang w:eastAsia="zh-CN"/>
        </w:rPr>
      </w:pPr>
      <w:r>
        <w:rPr>
          <w:lang w:eastAsia="zh-CN"/>
        </w:rPr>
        <w:t xml:space="preserve">To </w:t>
      </w:r>
      <w:r w:rsidRPr="00202504">
        <w:t>capture payment</w:t>
      </w:r>
      <w:r>
        <w:rPr>
          <w:lang w:eastAsia="zh-CN"/>
        </w:rPr>
        <w:t xml:space="preserve"> for an authorized transaction, call </w:t>
      </w:r>
      <w:proofErr w:type="spellStart"/>
      <w:r>
        <w:rPr>
          <w:rStyle w:val="Code"/>
        </w:rPr>
        <w:t>captureP</w:t>
      </w:r>
      <w:r w:rsidRPr="00F50238">
        <w:rPr>
          <w:rStyle w:val="Code"/>
        </w:rPr>
        <w:t>ayment</w:t>
      </w:r>
      <w:r>
        <w:rPr>
          <w:rStyle w:val="Code"/>
        </w:rPr>
        <w:t>ForAuthoriza</w:t>
      </w:r>
      <w:r w:rsidRPr="00F50238">
        <w:rPr>
          <w:rStyle w:val="Code"/>
        </w:rPr>
        <w:t>tion</w:t>
      </w:r>
      <w:proofErr w:type="spellEnd"/>
      <w:r w:rsidRPr="008659DB">
        <w:t>:</w:t>
      </w:r>
    </w:p>
    <w:p w14:paraId="3264D8C0" w14:textId="77777777" w:rsidR="0061733B" w:rsidRPr="005D3333" w:rsidRDefault="0061733B" w:rsidP="0061733B">
      <w:pPr>
        <w:pStyle w:val="CodeBox"/>
        <w:rPr>
          <w:rStyle w:val="Code"/>
        </w:rPr>
      </w:pPr>
      <w:r w:rsidRPr="005D3333">
        <w:rPr>
          <w:rStyle w:val="Code"/>
        </w:rPr>
        <w:t>[</w:t>
      </w:r>
      <w:proofErr w:type="gramStart"/>
      <w:r w:rsidRPr="005D3333">
        <w:rPr>
          <w:rStyle w:val="Code"/>
        </w:rPr>
        <w:t>tm</w:t>
      </w:r>
      <w:proofErr w:type="gramEnd"/>
      <w:r w:rsidRPr="005D3333">
        <w:rPr>
          <w:rStyle w:val="Code"/>
        </w:rPr>
        <w:t xml:space="preserve"> </w:t>
      </w:r>
      <w:proofErr w:type="spellStart"/>
      <w:r w:rsidRPr="005D3333">
        <w:rPr>
          <w:rStyle w:val="Code"/>
        </w:rPr>
        <w:t>capturePaymentForAuthorization:</w:t>
      </w:r>
      <w:r w:rsidRPr="008659DB">
        <w:rPr>
          <w:rStyle w:val="PlaceholderText"/>
        </w:rPr>
        <w:t>transactionRecord</w:t>
      </w:r>
      <w:proofErr w:type="spellEnd"/>
    </w:p>
    <w:p w14:paraId="61DC03CE" w14:textId="77777777" w:rsidR="0061733B" w:rsidRPr="005D3333" w:rsidRDefault="0061733B" w:rsidP="0061733B">
      <w:pPr>
        <w:pStyle w:val="CodeBox"/>
        <w:rPr>
          <w:rStyle w:val="Code"/>
        </w:rPr>
      </w:pPr>
      <w:r w:rsidRPr="005D3333">
        <w:rPr>
          <w:rStyle w:val="Code"/>
        </w:rPr>
        <w:t xml:space="preserve">        </w:t>
      </w:r>
      <w:proofErr w:type="spellStart"/>
      <w:proofErr w:type="gramStart"/>
      <w:r w:rsidRPr="005D3333">
        <w:rPr>
          <w:rStyle w:val="Code"/>
        </w:rPr>
        <w:t>withCompletionHandler</w:t>
      </w:r>
      <w:proofErr w:type="spellEnd"/>
      <w:proofErr w:type="gramEnd"/>
      <w:r w:rsidRPr="005D3333">
        <w:rPr>
          <w:rStyle w:val="Code"/>
        </w:rPr>
        <w:t>:^(</w:t>
      </w:r>
      <w:proofErr w:type="spellStart"/>
      <w:r w:rsidRPr="005D3333">
        <w:rPr>
          <w:rStyle w:val="Code"/>
        </w:rPr>
        <w:t>PPHTransactionResponse</w:t>
      </w:r>
      <w:proofErr w:type="spellEnd"/>
      <w:r w:rsidRPr="005D3333">
        <w:rPr>
          <w:rStyle w:val="Code"/>
        </w:rPr>
        <w:t xml:space="preserve"> *response) {</w:t>
      </w:r>
    </w:p>
    <w:p w14:paraId="508AEFAB" w14:textId="77777777" w:rsidR="0061733B" w:rsidRDefault="0061733B" w:rsidP="0061733B">
      <w:pPr>
        <w:pStyle w:val="CodeBox"/>
        <w:rPr>
          <w:rStyle w:val="Code"/>
        </w:rPr>
      </w:pPr>
      <w:r>
        <w:rPr>
          <w:rStyle w:val="Code"/>
        </w:rPr>
        <w:t xml:space="preserve">        </w:t>
      </w:r>
      <w:r w:rsidRPr="005D3333">
        <w:rPr>
          <w:rStyle w:val="Code"/>
        </w:rPr>
        <w:t>}</w:t>
      </w:r>
    </w:p>
    <w:p w14:paraId="7D195A4B" w14:textId="77777777" w:rsidR="0061733B" w:rsidRDefault="0061733B" w:rsidP="0061733B">
      <w:pPr>
        <w:pStyle w:val="CodeBox"/>
        <w:rPr>
          <w:rStyle w:val="Code"/>
        </w:rPr>
      </w:pPr>
      <w:r w:rsidRPr="005D3333">
        <w:rPr>
          <w:rStyle w:val="Code"/>
        </w:rPr>
        <w:t>];</w:t>
      </w:r>
    </w:p>
    <w:p w14:paraId="50A9F405" w14:textId="77777777" w:rsidR="0061733B" w:rsidRDefault="0061733B" w:rsidP="0061733B">
      <w:proofErr w:type="spellStart"/>
      <w:proofErr w:type="gramStart"/>
      <w:r w:rsidRPr="008659DB">
        <w:rPr>
          <w:rStyle w:val="PlaceholderText"/>
        </w:rPr>
        <w:t>transactionRecord</w:t>
      </w:r>
      <w:proofErr w:type="spellEnd"/>
      <w:proofErr w:type="gramEnd"/>
      <w:r>
        <w:t xml:space="preserve"> is the transaction record returned from the authorization call.</w:t>
      </w:r>
    </w:p>
    <w:p w14:paraId="23033890" w14:textId="77777777" w:rsidR="0061733B" w:rsidRDefault="0061733B" w:rsidP="0061733B">
      <w:r>
        <w:lastRenderedPageBreak/>
        <w:t>The second parameter is a standard completion handler.</w:t>
      </w:r>
    </w:p>
    <w:p w14:paraId="4D9DB07F" w14:textId="77777777" w:rsidR="0061733B" w:rsidRDefault="0061733B" w:rsidP="0061733B">
      <w:pPr>
        <w:rPr>
          <w:lang w:eastAsia="zh-CN"/>
        </w:rPr>
      </w:pPr>
      <w:proofErr w:type="gramStart"/>
      <w:r>
        <w:rPr>
          <w:lang w:eastAsia="zh-CN"/>
        </w:rPr>
        <w:t xml:space="preserve">The amount captured </w:t>
      </w:r>
      <w:r w:rsidR="0015040E">
        <w:rPr>
          <w:lang w:eastAsia="zh-CN"/>
        </w:rPr>
        <w:t xml:space="preserve">is determined by the invoice (the </w:t>
      </w:r>
      <w:proofErr w:type="spellStart"/>
      <w:r w:rsidR="0015040E">
        <w:rPr>
          <w:lang w:eastAsia="zh-CN"/>
        </w:rPr>
        <w:t>PPHInvoice</w:t>
      </w:r>
      <w:proofErr w:type="spellEnd"/>
      <w:r w:rsidR="0015040E">
        <w:rPr>
          <w:lang w:eastAsia="zh-CN"/>
        </w:rPr>
        <w:t xml:space="preserve"> object) associated with the </w:t>
      </w:r>
      <w:proofErr w:type="spellStart"/>
      <w:r w:rsidR="0015040E" w:rsidRPr="008659DB">
        <w:rPr>
          <w:rStyle w:val="PlaceholderText"/>
        </w:rPr>
        <w:t>transactionRecord</w:t>
      </w:r>
      <w:proofErr w:type="spellEnd"/>
      <w:proofErr w:type="gramEnd"/>
      <w:r w:rsidR="0015040E">
        <w:rPr>
          <w:lang w:eastAsia="zh-CN"/>
        </w:rPr>
        <w:t xml:space="preserve">. The amount </w:t>
      </w:r>
      <w:r>
        <w:rPr>
          <w:lang w:eastAsia="zh-CN"/>
        </w:rPr>
        <w:t>may exceed the original authorized amount by a percentage to allow for adding a typical gratuity</w:t>
      </w:r>
      <w:r w:rsidRPr="00BD0546">
        <w:rPr>
          <w:lang w:eastAsia="zh-CN"/>
        </w:rPr>
        <w:t>.</w:t>
      </w:r>
      <w:r>
        <w:rPr>
          <w:lang w:eastAsia="zh-CN"/>
        </w:rPr>
        <w:t xml:space="preserve"> The percentage is determined by the type and characteristics of the merchant, and cannot be changed through the SDK.</w:t>
      </w:r>
    </w:p>
    <w:p w14:paraId="3588DD37" w14:textId="77777777" w:rsidR="0061733B" w:rsidRDefault="0061733B" w:rsidP="0061733B">
      <w:pPr>
        <w:pStyle w:val="Heading5"/>
      </w:pPr>
      <w:r>
        <w:t>Voiding an authorization</w:t>
      </w:r>
    </w:p>
    <w:p w14:paraId="5E9B6217" w14:textId="77777777" w:rsidR="0061733B" w:rsidRDefault="0061733B" w:rsidP="0061733B">
      <w:pPr>
        <w:rPr>
          <w:lang w:eastAsia="zh-CN"/>
        </w:rPr>
      </w:pPr>
      <w:bookmarkStart w:id="99" w:name="_Ref403116321"/>
      <w:r>
        <w:rPr>
          <w:lang w:eastAsia="zh-CN"/>
        </w:rPr>
        <w:t xml:space="preserve">To </w:t>
      </w:r>
      <w:r w:rsidRPr="00202504">
        <w:t>void</w:t>
      </w:r>
      <w:r>
        <w:rPr>
          <w:lang w:eastAsia="zh-CN"/>
        </w:rPr>
        <w:t xml:space="preserve"> an authorization before the payment has been </w:t>
      </w:r>
      <w:proofErr w:type="gramStart"/>
      <w:r>
        <w:rPr>
          <w:lang w:eastAsia="zh-CN"/>
        </w:rPr>
        <w:t>captured,</w:t>
      </w:r>
      <w:proofErr w:type="gramEnd"/>
      <w:r>
        <w:rPr>
          <w:lang w:eastAsia="zh-CN"/>
        </w:rPr>
        <w:t xml:space="preserve"> call the transaction manager’s </w:t>
      </w:r>
      <w:proofErr w:type="spellStart"/>
      <w:r>
        <w:rPr>
          <w:rStyle w:val="Code"/>
        </w:rPr>
        <w:t>voidAuthorization</w:t>
      </w:r>
      <w:proofErr w:type="spellEnd"/>
      <w:r>
        <w:t xml:space="preserve"> method</w:t>
      </w:r>
      <w:r>
        <w:rPr>
          <w:lang w:eastAsia="zh-CN"/>
        </w:rPr>
        <w:t>:</w:t>
      </w:r>
    </w:p>
    <w:p w14:paraId="0A0F07C4" w14:textId="77777777" w:rsidR="0061733B" w:rsidRPr="00DB2931" w:rsidRDefault="0061733B" w:rsidP="0061733B">
      <w:pPr>
        <w:pStyle w:val="CodeBox"/>
      </w:pPr>
      <w:r w:rsidRPr="00DB2931">
        <w:t>[</w:t>
      </w:r>
      <w:proofErr w:type="gramStart"/>
      <w:r w:rsidRPr="00DB2931">
        <w:t>tm</w:t>
      </w:r>
      <w:proofErr w:type="gramEnd"/>
      <w:r w:rsidRPr="00DB2931">
        <w:t xml:space="preserve"> </w:t>
      </w:r>
      <w:proofErr w:type="spellStart"/>
      <w:r w:rsidRPr="00DB2931">
        <w:t>voidAuthorization:</w:t>
      </w:r>
      <w:r>
        <w:rPr>
          <w:rStyle w:val="PlaceholderText"/>
        </w:rPr>
        <w:t>transactionRecord</w:t>
      </w:r>
      <w:proofErr w:type="spellEnd"/>
    </w:p>
    <w:p w14:paraId="7DA9A3E5" w14:textId="77777777" w:rsidR="0061733B" w:rsidRPr="00DB2931" w:rsidRDefault="0061733B" w:rsidP="0061733B">
      <w:pPr>
        <w:pStyle w:val="CodeBox"/>
      </w:pPr>
      <w:r w:rsidRPr="00DB2931">
        <w:t xml:space="preserve">    </w:t>
      </w:r>
      <w:r>
        <w:t xml:space="preserve">    </w:t>
      </w:r>
      <w:proofErr w:type="spellStart"/>
      <w:proofErr w:type="gramStart"/>
      <w:r w:rsidRPr="00DB2931">
        <w:t>withCompletionHandler</w:t>
      </w:r>
      <w:proofErr w:type="spellEnd"/>
      <w:proofErr w:type="gramEnd"/>
      <w:r w:rsidRPr="00DB2931">
        <w:t>:^(</w:t>
      </w:r>
      <w:proofErr w:type="spellStart"/>
      <w:r w:rsidRPr="00DB2931">
        <w:t>PPHTransactionResponse</w:t>
      </w:r>
      <w:proofErr w:type="spellEnd"/>
      <w:r w:rsidRPr="00DB2931">
        <w:t xml:space="preserve"> *response) {</w:t>
      </w:r>
    </w:p>
    <w:p w14:paraId="70018325" w14:textId="77777777" w:rsidR="0061733B" w:rsidRDefault="0061733B" w:rsidP="0061733B">
      <w:pPr>
        <w:pStyle w:val="CodeBox"/>
      </w:pPr>
      <w:r>
        <w:t xml:space="preserve">   </w:t>
      </w:r>
      <w:r w:rsidRPr="00DB2931">
        <w:t xml:space="preserve"> </w:t>
      </w:r>
      <w:r>
        <w:t xml:space="preserve">    </w:t>
      </w:r>
      <w:r w:rsidRPr="00DB2931">
        <w:t>}</w:t>
      </w:r>
    </w:p>
    <w:p w14:paraId="0511257F" w14:textId="77777777" w:rsidR="0061733B" w:rsidRPr="00DB2931" w:rsidRDefault="0061733B" w:rsidP="0061733B">
      <w:pPr>
        <w:pStyle w:val="CodeBox"/>
      </w:pPr>
      <w:r w:rsidRPr="00DB2931">
        <w:t>];</w:t>
      </w:r>
    </w:p>
    <w:p w14:paraId="7DD820C5" w14:textId="77777777" w:rsidR="0061733B" w:rsidRDefault="0061733B" w:rsidP="0061733B">
      <w:bookmarkStart w:id="100" w:name="_Refunding_a_captured"/>
      <w:bookmarkStart w:id="101" w:name="_Ref403126007"/>
      <w:bookmarkEnd w:id="100"/>
      <w:proofErr w:type="spellStart"/>
      <w:proofErr w:type="gramStart"/>
      <w:r w:rsidRPr="008659DB">
        <w:rPr>
          <w:rStyle w:val="PlaceholderText"/>
        </w:rPr>
        <w:t>transactionRecord</w:t>
      </w:r>
      <w:proofErr w:type="spellEnd"/>
      <w:proofErr w:type="gramEnd"/>
      <w:r>
        <w:t xml:space="preserve"> is the transaction record returned from the authorization call.</w:t>
      </w:r>
    </w:p>
    <w:p w14:paraId="676E2923" w14:textId="77777777" w:rsidR="0061733B" w:rsidRDefault="0061733B" w:rsidP="0061733B">
      <w:r>
        <w:t>The second parameter is a standard completion handler.</w:t>
      </w:r>
    </w:p>
    <w:p w14:paraId="082D226C" w14:textId="77777777" w:rsidR="0061733B" w:rsidRPr="00E45099" w:rsidRDefault="0061733B" w:rsidP="0061733B">
      <w:pPr>
        <w:pStyle w:val="Heading5"/>
      </w:pPr>
      <w:r>
        <w:t>Refunding a captured payment</w:t>
      </w:r>
      <w:bookmarkEnd w:id="99"/>
      <w:bookmarkEnd w:id="101"/>
    </w:p>
    <w:p w14:paraId="04B7657E" w14:textId="55BBBEC5" w:rsidR="0061733B" w:rsidRDefault="00A8665B" w:rsidP="0061733B">
      <w:r>
        <w:rPr>
          <w:lang w:eastAsia="zh-CN"/>
        </w:rPr>
        <w:t>See the Refunding a payment transaction section below.</w:t>
      </w:r>
    </w:p>
    <w:p w14:paraId="6587385C" w14:textId="77777777" w:rsidR="00803184" w:rsidRDefault="00803184" w:rsidP="0061733B"/>
    <w:p w14:paraId="3D78B3FE" w14:textId="41C82514" w:rsidR="00803184" w:rsidRDefault="00803184" w:rsidP="00803184">
      <w:pPr>
        <w:pStyle w:val="Heading2"/>
      </w:pPr>
      <w:r>
        <w:t>EMV related transactions:</w:t>
      </w:r>
    </w:p>
    <w:p w14:paraId="04D8BB4C" w14:textId="62C1FF81" w:rsidR="00C66E2B" w:rsidRDefault="00C66E2B" w:rsidP="00C66E2B">
      <w:r>
        <w:t xml:space="preserve">In order to perform an EMV transaction, please make sure the EMV terminal is paired and connected. Also, make sure the terminal is </w:t>
      </w:r>
      <w:r w:rsidR="00601AA9">
        <w:t xml:space="preserve">installed with the latest version of the EMV software provided by PayPal. </w:t>
      </w:r>
      <w:r w:rsidR="00011703">
        <w:t>Once ready, the below sample shows an example on taking a payment via the EMV SDK:</w:t>
      </w:r>
    </w:p>
    <w:p w14:paraId="09961719" w14:textId="77777777" w:rsidR="00C66E2B" w:rsidRPr="00C66E2B" w:rsidRDefault="00C66E2B" w:rsidP="00C66E2B"/>
    <w:p w14:paraId="4EB27D27" w14:textId="77777777"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spellStart"/>
      <w:r>
        <w:rPr>
          <w:rFonts w:ascii="Menlo Regular" w:hAnsi="Menlo Regular" w:cs="Menlo Regular"/>
          <w:color w:val="3F6E74"/>
          <w:sz w:val="22"/>
          <w:szCs w:val="22"/>
        </w:rPr>
        <w:t>PPHAmount</w:t>
      </w:r>
      <w:proofErr w:type="spellEnd"/>
      <w:r>
        <w:rPr>
          <w:rFonts w:ascii="Menlo Regular" w:hAnsi="Menlo Regular" w:cs="Menlo Regular"/>
          <w:color w:val="000000"/>
          <w:sz w:val="22"/>
          <w:szCs w:val="22"/>
        </w:rPr>
        <w:t xml:space="preserve"> *amount = [</w:t>
      </w:r>
      <w:proofErr w:type="spellStart"/>
      <w:r>
        <w:rPr>
          <w:rFonts w:ascii="Menlo Regular" w:hAnsi="Menlo Regular" w:cs="Menlo Regular"/>
          <w:color w:val="3F6E74"/>
          <w:sz w:val="22"/>
          <w:szCs w:val="22"/>
        </w:rPr>
        <w:t>PPHAmount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amountWithDecimal</w:t>
      </w:r>
      <w:proofErr w:type="gramStart"/>
      <w:r>
        <w:rPr>
          <w:rFonts w:ascii="Menlo Regular" w:hAnsi="Menlo Regular" w:cs="Menlo Regular"/>
          <w:color w:val="000000"/>
          <w:sz w:val="22"/>
          <w:szCs w:val="22"/>
        </w:rPr>
        <w:t>:decimalAmount</w:t>
      </w:r>
      <w:proofErr w:type="spellEnd"/>
      <w:proofErr w:type="gramEnd"/>
      <w:r>
        <w:rPr>
          <w:rFonts w:ascii="Menlo Regular" w:hAnsi="Menlo Regular" w:cs="Menlo Regular"/>
          <w:color w:val="000000"/>
          <w:sz w:val="22"/>
          <w:szCs w:val="22"/>
        </w:rPr>
        <w:t>];</w:t>
      </w:r>
    </w:p>
    <w:p w14:paraId="77744000" w14:textId="30781D1B" w:rsidR="00803184" w:rsidRPr="00803184" w:rsidRDefault="00803184" w:rsidP="00803184">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tm</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beginPaymentWithAmount</w:t>
      </w:r>
      <w:r>
        <w:rPr>
          <w:rFonts w:ascii="Menlo Regular" w:hAnsi="Menlo Regular" w:cs="Menlo Regular"/>
          <w:color w:val="000000"/>
          <w:sz w:val="22"/>
          <w:szCs w:val="22"/>
        </w:rPr>
        <w:t>:amount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andName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accreditationTestTransactionItem</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0F8A089A" w14:textId="77777777" w:rsidR="00803184" w:rsidRDefault="00803184" w:rsidP="0061733B"/>
    <w:p w14:paraId="7DBB71CB" w14:textId="77777777"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tm</w:t>
      </w:r>
      <w:proofErr w:type="gramEnd"/>
      <w:r>
        <w:rPr>
          <w:rFonts w:ascii="Menlo Regular" w:hAnsi="Menlo Regular" w:cs="Menlo Regular"/>
          <w:color w:val="000000"/>
          <w:sz w:val="22"/>
          <w:szCs w:val="22"/>
        </w:rPr>
        <w:t xml:space="preserve"> </w:t>
      </w:r>
      <w:r>
        <w:rPr>
          <w:rFonts w:ascii="Menlo Regular" w:hAnsi="Menlo Regular" w:cs="Menlo Regular"/>
          <w:color w:val="26474B"/>
          <w:sz w:val="22"/>
          <w:szCs w:val="22"/>
        </w:rPr>
        <w:t>processPaymentUsingSDKUI_WithPaymentType</w:t>
      </w:r>
      <w:r>
        <w:rPr>
          <w:rFonts w:ascii="Menlo Regular" w:hAnsi="Menlo Regular" w:cs="Menlo Regular"/>
          <w:color w:val="000000"/>
          <w:sz w:val="22"/>
          <w:szCs w:val="22"/>
        </w:rPr>
        <w:t>:</w:t>
      </w:r>
      <w:r>
        <w:rPr>
          <w:rFonts w:ascii="Menlo Regular" w:hAnsi="Menlo Regular" w:cs="Menlo Regular"/>
          <w:color w:val="26474B"/>
          <w:sz w:val="22"/>
          <w:szCs w:val="22"/>
        </w:rPr>
        <w:t>ePPHPaymentMethodChipCard</w:t>
      </w:r>
    </w:p>
    <w:p w14:paraId="1B096C4A" w14:textId="77777777"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withTransactionController</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proofErr w:type="gramEnd"/>
    </w:p>
    <w:p w14:paraId="538C09F4" w14:textId="77777777"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withViewController</w:t>
      </w:r>
      <w:r>
        <w:rPr>
          <w:rFonts w:ascii="Menlo Regular" w:hAnsi="Menlo Regular" w:cs="Menlo Regular"/>
          <w:color w:val="000000"/>
          <w:sz w:val="22"/>
          <w:szCs w:val="22"/>
        </w:rPr>
        <w:t>:</w:t>
      </w:r>
      <w:r>
        <w:rPr>
          <w:rFonts w:ascii="Menlo Regular" w:hAnsi="Menlo Regular" w:cs="Menlo Regular"/>
          <w:color w:val="AA0D91"/>
          <w:sz w:val="22"/>
          <w:szCs w:val="22"/>
        </w:rPr>
        <w:t>self</w:t>
      </w:r>
      <w:proofErr w:type="spellEnd"/>
      <w:proofErr w:type="gramEnd"/>
    </w:p>
    <w:p w14:paraId="3E66C2E3" w14:textId="77777777"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completionHandler</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PPHTransactionResponse</w:t>
      </w:r>
      <w:proofErr w:type="spellEnd"/>
      <w:r>
        <w:rPr>
          <w:rFonts w:ascii="Menlo Regular" w:hAnsi="Menlo Regular" w:cs="Menlo Regular"/>
          <w:color w:val="000000"/>
          <w:sz w:val="22"/>
          <w:szCs w:val="22"/>
        </w:rPr>
        <w:t xml:space="preserve"> *record) {</w:t>
      </w:r>
    </w:p>
    <w:p w14:paraId="074F51DD" w14:textId="354D1C24"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if</w:t>
      </w:r>
      <w:proofErr w:type="gramEnd"/>
      <w:r>
        <w:rPr>
          <w:rFonts w:ascii="Menlo Regular" w:hAnsi="Menlo Regular" w:cs="Menlo Regular"/>
          <w:color w:val="000000"/>
          <w:sz w:val="22"/>
          <w:szCs w:val="22"/>
        </w:rPr>
        <w:t xml:space="preserve"> (record &amp;&amp; !</w:t>
      </w:r>
      <w:proofErr w:type="spellStart"/>
      <w:r>
        <w:rPr>
          <w:rFonts w:ascii="Menlo Regular" w:hAnsi="Menlo Regular" w:cs="Menlo Regular"/>
          <w:color w:val="000000"/>
          <w:sz w:val="22"/>
          <w:szCs w:val="22"/>
        </w:rPr>
        <w:t>record.error</w:t>
      </w:r>
      <w:proofErr w:type="spellEnd"/>
      <w:r>
        <w:rPr>
          <w:rFonts w:ascii="Menlo Regular" w:hAnsi="Menlo Regular" w:cs="Menlo Regular"/>
          <w:color w:val="000000"/>
          <w:sz w:val="22"/>
          <w:szCs w:val="22"/>
        </w:rPr>
        <w:t>) {</w:t>
      </w:r>
    </w:p>
    <w:p w14:paraId="27F533F9" w14:textId="7FCEBB81"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gramStart"/>
      <w:r>
        <w:rPr>
          <w:rFonts w:ascii="Menlo Regular" w:hAnsi="Menlo Regular" w:cs="Menlo Regular"/>
          <w:color w:val="000000"/>
          <w:sz w:val="22"/>
          <w:szCs w:val="22"/>
        </w:rPr>
        <w:t>// Payment successful</w:t>
      </w:r>
      <w:r w:rsidR="0091126F">
        <w:rPr>
          <w:rFonts w:ascii="Menlo Regular" w:hAnsi="Menlo Regular" w:cs="Menlo Regular"/>
          <w:color w:val="000000"/>
          <w:sz w:val="22"/>
          <w:szCs w:val="22"/>
        </w:rPr>
        <w:t>.</w:t>
      </w:r>
      <w:proofErr w:type="gramEnd"/>
    </w:p>
    <w:p w14:paraId="29EE4801" w14:textId="5784713B"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lastRenderedPageBreak/>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r w:rsidR="001A6B1D">
        <w:rPr>
          <w:rFonts w:ascii="Menlo Regular" w:hAnsi="Menlo Regular" w:cs="Menlo Regular"/>
          <w:color w:val="000000"/>
          <w:sz w:val="22"/>
          <w:szCs w:val="22"/>
        </w:rPr>
        <w:t xml:space="preserve"> </w:t>
      </w:r>
      <w:proofErr w:type="gramStart"/>
      <w:r w:rsidR="001A6B1D">
        <w:rPr>
          <w:rFonts w:ascii="Menlo Regular" w:hAnsi="Menlo Regular" w:cs="Menlo Regular"/>
          <w:color w:val="000000"/>
          <w:sz w:val="22"/>
          <w:szCs w:val="22"/>
        </w:rPr>
        <w:t>else</w:t>
      </w:r>
      <w:proofErr w:type="gramEnd"/>
      <w:r w:rsidR="001A6B1D">
        <w:rPr>
          <w:rFonts w:ascii="Menlo Regular" w:hAnsi="Menlo Regular" w:cs="Menlo Regular"/>
          <w:color w:val="000000"/>
          <w:sz w:val="22"/>
          <w:szCs w:val="22"/>
        </w:rPr>
        <w:t xml:space="preserve"> {</w:t>
      </w:r>
    </w:p>
    <w:p w14:paraId="4CDC2CA2" w14:textId="35A91533" w:rsidR="001A6B1D" w:rsidRDefault="001A6B1D"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There was an error processing the payment.</w:t>
      </w:r>
    </w:p>
    <w:p w14:paraId="12B226BA" w14:textId="77C7F3AD" w:rsidR="001A6B1D" w:rsidRDefault="001A6B1D"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14:paraId="7FA23F89" w14:textId="72A2D307"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8087DD9" w14:textId="77777777" w:rsidR="00803184" w:rsidRDefault="00803184"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2FAB01" w14:textId="77777777" w:rsidR="00C66E2B" w:rsidRDefault="00C66E2B"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2BC021AD" w14:textId="38073896" w:rsidR="00C66E2B" w:rsidRDefault="00660EA5" w:rsidP="00803184">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roofErr w:type="spellStart"/>
      <w:r>
        <w:rPr>
          <w:rFonts w:ascii="Menlo Regular" w:hAnsi="Menlo Regular" w:cs="Menlo Regular"/>
          <w:color w:val="000000"/>
          <w:sz w:val="22"/>
          <w:szCs w:val="22"/>
        </w:rPr>
        <w:t>EMVTransactionViewController.m</w:t>
      </w:r>
      <w:proofErr w:type="spellEnd"/>
      <w:r>
        <w:rPr>
          <w:rFonts w:ascii="Menlo Regular" w:hAnsi="Menlo Regular" w:cs="Menlo Regular"/>
          <w:color w:val="000000"/>
          <w:sz w:val="22"/>
          <w:szCs w:val="22"/>
        </w:rPr>
        <w:t>)</w:t>
      </w:r>
    </w:p>
    <w:p w14:paraId="5043D062" w14:textId="77777777" w:rsidR="00803184" w:rsidRDefault="00803184" w:rsidP="0061733B"/>
    <w:p w14:paraId="4773EFF9" w14:textId="544B185B" w:rsidR="00011703" w:rsidRDefault="00011703" w:rsidP="0061733B">
      <w:r>
        <w:t>The above API would perform the EMV transaction and also, provide the UI for sending the receipt to a customer.</w:t>
      </w:r>
    </w:p>
    <w:p w14:paraId="345C4EE3" w14:textId="77777777" w:rsidR="00011703" w:rsidRDefault="00011703" w:rsidP="0061733B"/>
    <w:p w14:paraId="7F692D1C" w14:textId="5E5C51F6" w:rsidR="00011703" w:rsidRDefault="00011703" w:rsidP="0061733B">
      <w:r>
        <w:t>Refunds on a completed transaction could be performed via:</w:t>
      </w:r>
    </w:p>
    <w:p w14:paraId="47BEEB89" w14:textId="77777777" w:rsidR="00011703" w:rsidRDefault="00011703" w:rsidP="00011703">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roofErr w:type="spellStart"/>
      <w:r>
        <w:rPr>
          <w:rFonts w:ascii="Menlo Regular" w:hAnsi="Menlo Regular" w:cs="Menlo Regular"/>
          <w:color w:val="3F6E74"/>
          <w:sz w:val="22"/>
          <w:szCs w:val="22"/>
        </w:rPr>
        <w:t>PayPalHereSDK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sharedTransactionManager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beginRefundUsingSDKUI_WithPaymentType</w:t>
      </w:r>
      <w:proofErr w:type="gramStart"/>
      <w:r>
        <w:rPr>
          <w:rFonts w:ascii="Menlo Regular" w:hAnsi="Menlo Regular" w:cs="Menlo Regular"/>
          <w:color w:val="000000"/>
          <w:sz w:val="22"/>
          <w:szCs w:val="22"/>
        </w:rPr>
        <w:t>:</w:t>
      </w:r>
      <w:r>
        <w:rPr>
          <w:rFonts w:ascii="Menlo Regular" w:hAnsi="Menlo Regular" w:cs="Menlo Regular"/>
          <w:color w:val="26474B"/>
          <w:sz w:val="22"/>
          <w:szCs w:val="22"/>
        </w:rPr>
        <w:t>ePPHPaymentMethodChipCard</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withViewController</w:t>
      </w:r>
      <w:r>
        <w:rPr>
          <w:rFonts w:ascii="Menlo Regular" w:hAnsi="Menlo Regular" w:cs="Menlo Regular"/>
          <w:color w:val="000000"/>
          <w:sz w:val="22"/>
          <w:szCs w:val="22"/>
        </w:rPr>
        <w:t>:</w:t>
      </w:r>
      <w:r>
        <w:rPr>
          <w:rFonts w:ascii="Menlo Regular" w:hAnsi="Menlo Regular" w:cs="Menlo Regular"/>
          <w:color w:val="AA0D91"/>
          <w:sz w:val="22"/>
          <w:szCs w:val="22"/>
        </w:rPr>
        <w:t>self</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record</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record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amount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amount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completionHandler</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PPHTransactionResponse</w:t>
      </w:r>
      <w:proofErr w:type="spellEnd"/>
      <w:r>
        <w:rPr>
          <w:rFonts w:ascii="Menlo Regular" w:hAnsi="Menlo Regular" w:cs="Menlo Regular"/>
          <w:color w:val="000000"/>
          <w:sz w:val="22"/>
          <w:szCs w:val="22"/>
        </w:rPr>
        <w:t xml:space="preserve"> *response) {</w:t>
      </w:r>
    </w:p>
    <w:p w14:paraId="025EB992" w14:textId="77777777" w:rsidR="00011703" w:rsidRDefault="00011703" w:rsidP="00011703">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701BE81" w14:textId="31A1F6E3" w:rsidR="00011703" w:rsidRDefault="00011703" w:rsidP="00011703">
      <w:pPr>
        <w:widowControl w:val="0"/>
        <w:tabs>
          <w:tab w:val="left" w:pos="529"/>
        </w:tabs>
        <w:autoSpaceDE w:val="0"/>
        <w:autoSpaceDN w:val="0"/>
        <w:adjustRightInd w:val="0"/>
        <w:spacing w:after="0" w:line="240" w:lineRule="auto"/>
        <w:rPr>
          <w:rFonts w:ascii="Menlo Regular" w:hAnsi="Menlo Regular" w:cs="Menlo Regular"/>
          <w:color w:val="2E0D6E"/>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if</w:t>
      </w:r>
      <w:proofErr w:type="gramEnd"/>
      <w:r>
        <w:rPr>
          <w:rFonts w:ascii="Menlo Regular" w:hAnsi="Menlo Regular" w:cs="Menlo Regular"/>
          <w:color w:val="2E0D6E"/>
          <w:sz w:val="22"/>
          <w:szCs w:val="22"/>
        </w:rPr>
        <w:t xml:space="preserve"> (</w:t>
      </w:r>
      <w:proofErr w:type="spellStart"/>
      <w:r>
        <w:rPr>
          <w:rFonts w:ascii="Menlo Regular" w:hAnsi="Menlo Regular" w:cs="Menlo Regular"/>
          <w:color w:val="2E0D6E"/>
          <w:sz w:val="22"/>
          <w:szCs w:val="22"/>
        </w:rPr>
        <w:t>response.error</w:t>
      </w:r>
      <w:proofErr w:type="spellEnd"/>
      <w:r>
        <w:rPr>
          <w:rFonts w:ascii="Menlo Regular" w:hAnsi="Menlo Regular" w:cs="Menlo Regular"/>
          <w:color w:val="2E0D6E"/>
          <w:sz w:val="22"/>
          <w:szCs w:val="22"/>
        </w:rPr>
        <w:t>) {</w:t>
      </w:r>
    </w:p>
    <w:p w14:paraId="6CEAD68A" w14:textId="0835654C" w:rsidR="00011703" w:rsidRDefault="00011703" w:rsidP="00011703">
      <w:pPr>
        <w:widowControl w:val="0"/>
        <w:tabs>
          <w:tab w:val="left" w:pos="529"/>
        </w:tabs>
        <w:autoSpaceDE w:val="0"/>
        <w:autoSpaceDN w:val="0"/>
        <w:adjustRightInd w:val="0"/>
        <w:spacing w:after="0" w:line="240" w:lineRule="auto"/>
        <w:rPr>
          <w:rFonts w:ascii="Menlo Regular" w:hAnsi="Menlo Regular" w:cs="Menlo Regular"/>
          <w:color w:val="2E0D6E"/>
          <w:sz w:val="22"/>
          <w:szCs w:val="22"/>
        </w:rPr>
      </w:pPr>
      <w:r>
        <w:rPr>
          <w:rFonts w:ascii="Menlo Regular" w:hAnsi="Menlo Regular" w:cs="Menlo Regular"/>
          <w:color w:val="2E0D6E"/>
          <w:sz w:val="22"/>
          <w:szCs w:val="22"/>
        </w:rPr>
        <w:t xml:space="preserve">// </w:t>
      </w:r>
      <w:proofErr w:type="gramStart"/>
      <w:r>
        <w:rPr>
          <w:rFonts w:ascii="Menlo Regular" w:hAnsi="Menlo Regular" w:cs="Menlo Regular"/>
          <w:color w:val="2E0D6E"/>
          <w:sz w:val="22"/>
          <w:szCs w:val="22"/>
        </w:rPr>
        <w:t>error</w:t>
      </w:r>
      <w:proofErr w:type="gramEnd"/>
      <w:r>
        <w:rPr>
          <w:rFonts w:ascii="Menlo Regular" w:hAnsi="Menlo Regular" w:cs="Menlo Regular"/>
          <w:color w:val="2E0D6E"/>
          <w:sz w:val="22"/>
          <w:szCs w:val="22"/>
        </w:rPr>
        <w:t xml:space="preserve"> during refund.</w:t>
      </w:r>
    </w:p>
    <w:p w14:paraId="0057569A" w14:textId="617DD34B" w:rsidR="00011703" w:rsidRDefault="00011703" w:rsidP="00011703">
      <w:pPr>
        <w:widowControl w:val="0"/>
        <w:tabs>
          <w:tab w:val="left" w:pos="529"/>
        </w:tabs>
        <w:autoSpaceDE w:val="0"/>
        <w:autoSpaceDN w:val="0"/>
        <w:adjustRightInd w:val="0"/>
        <w:spacing w:after="0" w:line="240" w:lineRule="auto"/>
        <w:rPr>
          <w:rFonts w:ascii="Menlo Regular" w:hAnsi="Menlo Regular" w:cs="Menlo Regular"/>
          <w:color w:val="2E0D6E"/>
          <w:sz w:val="22"/>
          <w:szCs w:val="22"/>
        </w:rPr>
      </w:pPr>
      <w:r>
        <w:rPr>
          <w:rFonts w:ascii="Menlo Regular" w:hAnsi="Menlo Regular" w:cs="Menlo Regular"/>
          <w:color w:val="2E0D6E"/>
          <w:sz w:val="22"/>
          <w:szCs w:val="22"/>
        </w:rPr>
        <w:tab/>
      </w:r>
      <w:r>
        <w:rPr>
          <w:rFonts w:ascii="Menlo Regular" w:hAnsi="Menlo Regular" w:cs="Menlo Regular"/>
          <w:color w:val="2E0D6E"/>
          <w:sz w:val="22"/>
          <w:szCs w:val="22"/>
        </w:rPr>
        <w:tab/>
      </w:r>
      <w:r>
        <w:rPr>
          <w:rFonts w:ascii="Menlo Regular" w:hAnsi="Menlo Regular" w:cs="Menlo Regular"/>
          <w:color w:val="2E0D6E"/>
          <w:sz w:val="22"/>
          <w:szCs w:val="22"/>
        </w:rPr>
        <w:tab/>
        <w:t>}</w:t>
      </w:r>
      <w:r w:rsidR="006B592D">
        <w:rPr>
          <w:rFonts w:ascii="Menlo Regular" w:hAnsi="Menlo Regular" w:cs="Menlo Regular"/>
          <w:color w:val="2E0D6E"/>
          <w:sz w:val="22"/>
          <w:szCs w:val="22"/>
        </w:rPr>
        <w:t xml:space="preserve"> </w:t>
      </w:r>
      <w:proofErr w:type="gramStart"/>
      <w:r w:rsidR="006B592D">
        <w:rPr>
          <w:rFonts w:ascii="Menlo Regular" w:hAnsi="Menlo Regular" w:cs="Menlo Regular"/>
          <w:color w:val="2E0D6E"/>
          <w:sz w:val="22"/>
          <w:szCs w:val="22"/>
        </w:rPr>
        <w:t>else</w:t>
      </w:r>
      <w:proofErr w:type="gramEnd"/>
      <w:r w:rsidR="006B592D">
        <w:rPr>
          <w:rFonts w:ascii="Menlo Regular" w:hAnsi="Menlo Regular" w:cs="Menlo Regular"/>
          <w:color w:val="2E0D6E"/>
          <w:sz w:val="22"/>
          <w:szCs w:val="22"/>
        </w:rPr>
        <w:t xml:space="preserve"> {</w:t>
      </w:r>
    </w:p>
    <w:p w14:paraId="1D9B3D57" w14:textId="678CEAF3" w:rsidR="006B592D" w:rsidRDefault="006B592D" w:rsidP="00011703">
      <w:pPr>
        <w:widowControl w:val="0"/>
        <w:tabs>
          <w:tab w:val="left" w:pos="529"/>
        </w:tabs>
        <w:autoSpaceDE w:val="0"/>
        <w:autoSpaceDN w:val="0"/>
        <w:adjustRightInd w:val="0"/>
        <w:spacing w:after="0" w:line="240" w:lineRule="auto"/>
        <w:rPr>
          <w:rFonts w:ascii="Menlo Regular" w:hAnsi="Menlo Regular" w:cs="Menlo Regular"/>
          <w:color w:val="2E0D6E"/>
          <w:sz w:val="22"/>
          <w:szCs w:val="22"/>
        </w:rPr>
      </w:pPr>
      <w:r>
        <w:rPr>
          <w:rFonts w:ascii="Menlo Regular" w:hAnsi="Menlo Regular" w:cs="Menlo Regular"/>
          <w:color w:val="2E0D6E"/>
          <w:sz w:val="22"/>
          <w:szCs w:val="22"/>
        </w:rPr>
        <w:t xml:space="preserve">// </w:t>
      </w:r>
      <w:proofErr w:type="gramStart"/>
      <w:r>
        <w:rPr>
          <w:rFonts w:ascii="Menlo Regular" w:hAnsi="Menlo Regular" w:cs="Menlo Regular"/>
          <w:color w:val="2E0D6E"/>
          <w:sz w:val="22"/>
          <w:szCs w:val="22"/>
        </w:rPr>
        <w:t>refund</w:t>
      </w:r>
      <w:proofErr w:type="gramEnd"/>
      <w:r>
        <w:rPr>
          <w:rFonts w:ascii="Menlo Regular" w:hAnsi="Menlo Regular" w:cs="Menlo Regular"/>
          <w:color w:val="2E0D6E"/>
          <w:sz w:val="22"/>
          <w:szCs w:val="22"/>
        </w:rPr>
        <w:t xml:space="preserve"> successful.</w:t>
      </w:r>
    </w:p>
    <w:p w14:paraId="507CDED8" w14:textId="644A9DF9" w:rsidR="006B592D" w:rsidRDefault="006B592D" w:rsidP="00011703">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2E0D6E"/>
          <w:sz w:val="22"/>
          <w:szCs w:val="22"/>
        </w:rPr>
        <w:tab/>
      </w:r>
      <w:r>
        <w:rPr>
          <w:rFonts w:ascii="Menlo Regular" w:hAnsi="Menlo Regular" w:cs="Menlo Regular"/>
          <w:color w:val="2E0D6E"/>
          <w:sz w:val="22"/>
          <w:szCs w:val="22"/>
        </w:rPr>
        <w:tab/>
      </w:r>
      <w:r>
        <w:rPr>
          <w:rFonts w:ascii="Menlo Regular" w:hAnsi="Menlo Regular" w:cs="Menlo Regular"/>
          <w:color w:val="2E0D6E"/>
          <w:sz w:val="22"/>
          <w:szCs w:val="22"/>
        </w:rPr>
        <w:tab/>
        <w:t>}</w:t>
      </w:r>
    </w:p>
    <w:p w14:paraId="4D5E48B0" w14:textId="16C13871" w:rsidR="00011703" w:rsidRDefault="00011703" w:rsidP="00011703">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00F48A41" w14:textId="35176A78" w:rsidR="00011703" w:rsidRDefault="00011703" w:rsidP="00011703">
      <w:pPr>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BE86654" w14:textId="7031452C" w:rsidR="00835302" w:rsidRDefault="00835302" w:rsidP="00011703">
      <w:r>
        <w:rPr>
          <w:rFonts w:ascii="Menlo Regular" w:hAnsi="Menlo Regular" w:cs="Menlo Regular"/>
          <w:color w:val="000000"/>
          <w:sz w:val="22"/>
          <w:szCs w:val="22"/>
        </w:rPr>
        <w:t>(</w:t>
      </w:r>
      <w:proofErr w:type="spellStart"/>
      <w:r>
        <w:rPr>
          <w:rFonts w:ascii="Menlo Regular" w:hAnsi="Menlo Regular" w:cs="Menlo Regular"/>
          <w:color w:val="3F6E74"/>
          <w:sz w:val="22"/>
          <w:szCs w:val="22"/>
        </w:rPr>
        <w:t>EMVSalesHistoryViewController.m</w:t>
      </w:r>
      <w:proofErr w:type="spellEnd"/>
      <w:r>
        <w:rPr>
          <w:rFonts w:ascii="Menlo Regular" w:hAnsi="Menlo Regular" w:cs="Menlo Regular"/>
          <w:color w:val="3F6E74"/>
          <w:sz w:val="22"/>
          <w:szCs w:val="22"/>
        </w:rPr>
        <w:t>)</w:t>
      </w:r>
    </w:p>
    <w:p w14:paraId="6A17EAE5" w14:textId="77777777" w:rsidR="00011703" w:rsidRDefault="00011703" w:rsidP="0061733B"/>
    <w:p w14:paraId="0ABD382B" w14:textId="77777777" w:rsidR="00A630C4" w:rsidRDefault="00A630C4" w:rsidP="00A630C4">
      <w:pPr>
        <w:pStyle w:val="Heading2"/>
      </w:pPr>
      <w:bookmarkStart w:id="102" w:name="_Authentication_and_capture"/>
      <w:bookmarkStart w:id="103" w:name="_Toc404251185"/>
      <w:bookmarkEnd w:id="102"/>
      <w:r>
        <w:t>Additional capabilities</w:t>
      </w:r>
      <w:bookmarkEnd w:id="103"/>
    </w:p>
    <w:p w14:paraId="18206F3D" w14:textId="1B551B27" w:rsidR="00A630C4" w:rsidRPr="00A630C4" w:rsidRDefault="00AA5BA7" w:rsidP="00A630C4">
      <w:pPr>
        <w:rPr>
          <w:lang w:eastAsia="zh-CN"/>
        </w:rPr>
      </w:pPr>
      <w:r>
        <w:rPr>
          <w:lang w:eastAsia="zh-CN"/>
        </w:rPr>
        <w:t>This section describes several addition</w:t>
      </w:r>
      <w:r w:rsidR="00D5000C">
        <w:rPr>
          <w:lang w:eastAsia="zh-CN"/>
        </w:rPr>
        <w:t>al</w:t>
      </w:r>
      <w:r>
        <w:rPr>
          <w:lang w:eastAsia="zh-CN"/>
        </w:rPr>
        <w:t xml:space="preserve"> capabilities of the </w:t>
      </w:r>
      <w:proofErr w:type="gramStart"/>
      <w:r>
        <w:rPr>
          <w:lang w:eastAsia="zh-CN"/>
        </w:rPr>
        <w:t>SDK which</w:t>
      </w:r>
      <w:proofErr w:type="gramEnd"/>
      <w:r>
        <w:rPr>
          <w:lang w:eastAsia="zh-CN"/>
        </w:rPr>
        <w:t xml:space="preserve"> you can use with</w:t>
      </w:r>
      <w:ins w:id="104" w:author="Kash Baghaei" w:date="2015-01-06T13:03:00Z">
        <w:r w:rsidR="00A8665B">
          <w:rPr>
            <w:lang w:eastAsia="zh-CN"/>
          </w:rPr>
          <w:t xml:space="preserve"> </w:t>
        </w:r>
      </w:ins>
      <w:r>
        <w:rPr>
          <w:lang w:eastAsia="zh-CN"/>
        </w:rPr>
        <w:t>transactions.</w:t>
      </w:r>
    </w:p>
    <w:p w14:paraId="2F5831AE" w14:textId="77777777" w:rsidR="00A630C4" w:rsidRDefault="00A630C4" w:rsidP="00A630C4">
      <w:pPr>
        <w:pStyle w:val="Heading3"/>
        <w:rPr>
          <w:ins w:id="105" w:author="Kash Baghaei" w:date="2015-01-06T13:02:00Z"/>
        </w:rPr>
      </w:pPr>
      <w:bookmarkStart w:id="106" w:name="_Toc404251186"/>
      <w:r>
        <w:t>Refunding a payment</w:t>
      </w:r>
      <w:bookmarkEnd w:id="106"/>
    </w:p>
    <w:p w14:paraId="6576B4BA" w14:textId="77777777" w:rsidR="00B93A1B" w:rsidRPr="00645918" w:rsidRDefault="00B93A1B" w:rsidP="00B93A1B">
      <w:pPr>
        <w:pStyle w:val="Heading4"/>
      </w:pPr>
      <w:bookmarkStart w:id="107" w:name="_Toc384036590"/>
      <w:r>
        <w:t>Mag stripe transactions (</w:t>
      </w:r>
      <w:proofErr w:type="spellStart"/>
      <w:r>
        <w:t>SDKSampleApp</w:t>
      </w:r>
      <w:proofErr w:type="spellEnd"/>
      <w:r>
        <w:t>)</w:t>
      </w:r>
    </w:p>
    <w:p w14:paraId="16003F94" w14:textId="77777777" w:rsidR="00B93A1B" w:rsidRDefault="00B93A1B" w:rsidP="00B93A1B">
      <w:pPr>
        <w:rPr>
          <w:lang w:eastAsia="zh-CN"/>
        </w:rPr>
      </w:pPr>
      <w:r>
        <w:rPr>
          <w:lang w:eastAsia="zh-CN"/>
        </w:rPr>
        <w:t xml:space="preserve">To </w:t>
      </w:r>
      <w:r w:rsidRPr="002075BA">
        <w:rPr>
          <w:lang w:eastAsia="zh-CN"/>
        </w:rPr>
        <w:t>refund</w:t>
      </w:r>
      <w:r w:rsidR="00D7182A">
        <w:rPr>
          <w:lang w:eastAsia="zh-CN"/>
        </w:rPr>
        <w:t xml:space="preserve"> a payment</w:t>
      </w:r>
      <w:r w:rsidRPr="002075BA">
        <w:rPr>
          <w:lang w:eastAsia="zh-CN"/>
        </w:rPr>
        <w:t xml:space="preserve">, </w:t>
      </w:r>
      <w:r>
        <w:rPr>
          <w:lang w:eastAsia="zh-CN"/>
        </w:rPr>
        <w:t xml:space="preserve">call the </w:t>
      </w:r>
      <w:proofErr w:type="spellStart"/>
      <w:r w:rsidRPr="00B93A1B">
        <w:rPr>
          <w:rStyle w:val="Code"/>
        </w:rPr>
        <w:t>PPHTransactionManager</w:t>
      </w:r>
      <w:proofErr w:type="spellEnd"/>
      <w:r>
        <w:rPr>
          <w:lang w:eastAsia="zh-CN"/>
        </w:rPr>
        <w:t xml:space="preserve"> class’s </w:t>
      </w:r>
      <w:proofErr w:type="spellStart"/>
      <w:r w:rsidRPr="00B93A1B">
        <w:rPr>
          <w:rStyle w:val="Code"/>
        </w:rPr>
        <w:t>beginRefund</w:t>
      </w:r>
      <w:proofErr w:type="spellEnd"/>
      <w:r>
        <w:rPr>
          <w:lang w:eastAsia="zh-CN"/>
        </w:rPr>
        <w:t xml:space="preserve"> method.</w:t>
      </w:r>
    </w:p>
    <w:p w14:paraId="2293DBD9" w14:textId="77777777" w:rsidR="00B93A1B" w:rsidRDefault="00B93A1B" w:rsidP="00B93A1B">
      <w:pPr>
        <w:pStyle w:val="CodeBox"/>
        <w:rPr>
          <w:lang w:eastAsia="zh-CN"/>
        </w:rPr>
      </w:pPr>
      <w:r w:rsidRPr="00BF59BA">
        <w:rPr>
          <w:rStyle w:val="Code"/>
        </w:rPr>
        <w:t>[</w:t>
      </w:r>
      <w:proofErr w:type="gramStart"/>
      <w:r w:rsidRPr="00BF59BA">
        <w:rPr>
          <w:rStyle w:val="Code"/>
        </w:rPr>
        <w:t>tm</w:t>
      </w:r>
      <w:proofErr w:type="gramEnd"/>
      <w:r w:rsidRPr="00BF59BA">
        <w:rPr>
          <w:rStyle w:val="Code"/>
        </w:rPr>
        <w:t xml:space="preserve"> </w:t>
      </w:r>
      <w:proofErr w:type="spellStart"/>
      <w:r w:rsidRPr="00BF59BA">
        <w:rPr>
          <w:rStyle w:val="Code"/>
        </w:rPr>
        <w:t>beginRefund</w:t>
      </w:r>
      <w:r>
        <w:rPr>
          <w:rStyle w:val="Code"/>
        </w:rPr>
        <w:t>:</w:t>
      </w:r>
      <w:r w:rsidRPr="00B93A1B">
        <w:rPr>
          <w:rStyle w:val="PlaceholderText"/>
        </w:rPr>
        <w:t>transactionID</w:t>
      </w:r>
      <w:proofErr w:type="spellEnd"/>
      <w:r>
        <w:rPr>
          <w:rStyle w:val="Code"/>
        </w:rPr>
        <w:t xml:space="preserve"> </w:t>
      </w:r>
      <w:proofErr w:type="spellStart"/>
      <w:r>
        <w:rPr>
          <w:rStyle w:val="Code"/>
        </w:rPr>
        <w:t>forAmount:</w:t>
      </w:r>
      <w:r w:rsidRPr="00B93A1B">
        <w:rPr>
          <w:rStyle w:val="PlaceholderText"/>
        </w:rPr>
        <w:t>amount</w:t>
      </w:r>
      <w:proofErr w:type="spellEnd"/>
      <w:r>
        <w:rPr>
          <w:rStyle w:val="Code"/>
        </w:rPr>
        <w:t xml:space="preserve"> </w:t>
      </w:r>
      <w:proofErr w:type="spellStart"/>
      <w:r>
        <w:rPr>
          <w:rStyle w:val="Code"/>
        </w:rPr>
        <w:t>completionHandler:</w:t>
      </w:r>
      <w:r w:rsidRPr="00B93A1B">
        <w:rPr>
          <w:rStyle w:val="PlaceholderText"/>
        </w:rPr>
        <w:t>handler</w:t>
      </w:r>
      <w:proofErr w:type="spellEnd"/>
      <w:r w:rsidRPr="00BF59BA">
        <w:rPr>
          <w:rStyle w:val="Code"/>
        </w:rPr>
        <w:t>]</w:t>
      </w:r>
      <w:r>
        <w:t>;</w:t>
      </w:r>
    </w:p>
    <w:p w14:paraId="1D65C776" w14:textId="77777777" w:rsidR="00B93A1B" w:rsidRDefault="00B93A1B" w:rsidP="00B93A1B">
      <w:pPr>
        <w:rPr>
          <w:lang w:eastAsia="zh-CN"/>
        </w:rPr>
      </w:pPr>
      <w:proofErr w:type="spellStart"/>
      <w:proofErr w:type="gramStart"/>
      <w:r w:rsidRPr="00B93A1B">
        <w:rPr>
          <w:rStyle w:val="PlaceholderText"/>
        </w:rPr>
        <w:t>transactionID</w:t>
      </w:r>
      <w:proofErr w:type="spellEnd"/>
      <w:proofErr w:type="gramEnd"/>
      <w:r>
        <w:rPr>
          <w:lang w:eastAsia="zh-CN"/>
        </w:rPr>
        <w:t xml:space="preserve"> is the transaction ID of the transaction to be refunded.</w:t>
      </w:r>
    </w:p>
    <w:p w14:paraId="64A1B31C" w14:textId="77777777" w:rsidR="00B93A1B" w:rsidRDefault="00B93A1B" w:rsidP="00B93A1B">
      <w:pPr>
        <w:rPr>
          <w:lang w:eastAsia="zh-CN"/>
        </w:rPr>
      </w:pPr>
      <w:proofErr w:type="gramStart"/>
      <w:r w:rsidRPr="00B93A1B">
        <w:rPr>
          <w:rStyle w:val="PlaceholderText"/>
        </w:rPr>
        <w:lastRenderedPageBreak/>
        <w:t>amount</w:t>
      </w:r>
      <w:proofErr w:type="gramEnd"/>
      <w:r>
        <w:rPr>
          <w:lang w:eastAsia="zh-CN"/>
        </w:rPr>
        <w:t xml:space="preserve"> is </w:t>
      </w:r>
      <w:r w:rsidR="001C6FE3">
        <w:rPr>
          <w:lang w:eastAsia="zh-CN"/>
        </w:rPr>
        <w:t xml:space="preserve">a </w:t>
      </w:r>
      <w:proofErr w:type="spellStart"/>
      <w:r w:rsidR="001C6FE3" w:rsidRPr="001C6FE3">
        <w:rPr>
          <w:rStyle w:val="Code"/>
        </w:rPr>
        <w:t>PPHAmount</w:t>
      </w:r>
      <w:proofErr w:type="spellEnd"/>
      <w:r w:rsidR="001C6FE3">
        <w:rPr>
          <w:lang w:eastAsia="zh-CN"/>
        </w:rPr>
        <w:t xml:space="preserve"> that specifies </w:t>
      </w:r>
      <w:r>
        <w:rPr>
          <w:lang w:eastAsia="zh-CN"/>
        </w:rPr>
        <w:t>the amount to be refunded. To refund the entire amount of the transaction</w:t>
      </w:r>
      <w:r w:rsidR="00D7182A">
        <w:rPr>
          <w:lang w:eastAsia="zh-CN"/>
        </w:rPr>
        <w:t>,</w:t>
      </w:r>
      <w:r>
        <w:rPr>
          <w:lang w:eastAsia="zh-CN"/>
        </w:rPr>
        <w:t xml:space="preserve"> use </w:t>
      </w:r>
      <w:r w:rsidRPr="00B93A1B">
        <w:rPr>
          <w:rStyle w:val="Code"/>
        </w:rPr>
        <w:t>nil</w:t>
      </w:r>
      <w:r>
        <w:rPr>
          <w:lang w:eastAsia="zh-CN"/>
        </w:rPr>
        <w:t>.</w:t>
      </w:r>
    </w:p>
    <w:p w14:paraId="2A6130AF" w14:textId="77777777" w:rsidR="00B93A1B" w:rsidRDefault="00B93A1B" w:rsidP="00B93A1B">
      <w:pPr>
        <w:rPr>
          <w:lang w:eastAsia="zh-CN"/>
        </w:rPr>
      </w:pPr>
      <w:proofErr w:type="gramStart"/>
      <w:r w:rsidRPr="00B93A1B">
        <w:rPr>
          <w:rStyle w:val="PlaceholderText"/>
        </w:rPr>
        <w:t>handler</w:t>
      </w:r>
      <w:proofErr w:type="gramEnd"/>
      <w:r>
        <w:rPr>
          <w:lang w:eastAsia="zh-CN"/>
        </w:rPr>
        <w:t xml:space="preserve"> is a completion handler.</w:t>
      </w:r>
    </w:p>
    <w:p w14:paraId="6D95788C" w14:textId="77777777" w:rsidR="00B93A1B" w:rsidRDefault="00B93A1B" w:rsidP="00B93A1B">
      <w:pPr>
        <w:pStyle w:val="Heading4"/>
      </w:pPr>
      <w:r>
        <w:t>EMV transactions (</w:t>
      </w:r>
      <w:proofErr w:type="spellStart"/>
      <w:r>
        <w:t>EMVAccreditationSampleApp</w:t>
      </w:r>
      <w:proofErr w:type="spellEnd"/>
      <w:r>
        <w:t>)</w:t>
      </w:r>
    </w:p>
    <w:p w14:paraId="1A3E7DEF" w14:textId="77777777" w:rsidR="00D7182A" w:rsidRDefault="00B93A1B" w:rsidP="00B93A1B">
      <w:bookmarkStart w:id="108" w:name="_Making_Calls_Directly"/>
      <w:bookmarkEnd w:id="108"/>
      <w:r>
        <w:t xml:space="preserve">To refund a payment, </w:t>
      </w:r>
      <w:r w:rsidR="00D7182A">
        <w:t xml:space="preserve">call the </w:t>
      </w:r>
      <w:proofErr w:type="spellStart"/>
      <w:r w:rsidR="00D7182A" w:rsidRPr="00B93A1B">
        <w:rPr>
          <w:rStyle w:val="Code"/>
        </w:rPr>
        <w:t>PPHTransactionManager</w:t>
      </w:r>
      <w:proofErr w:type="spellEnd"/>
      <w:r w:rsidR="00D7182A">
        <w:rPr>
          <w:lang w:eastAsia="zh-CN"/>
        </w:rPr>
        <w:t xml:space="preserve"> class’s </w:t>
      </w:r>
      <w:proofErr w:type="spellStart"/>
      <w:r w:rsidR="00D7182A" w:rsidRPr="00750FF7">
        <w:rPr>
          <w:rStyle w:val="Code"/>
        </w:rPr>
        <w:t>beginRefundUsingSDKUI_WithPaymentType</w:t>
      </w:r>
      <w:proofErr w:type="spellEnd"/>
      <w:r w:rsidR="00D7182A">
        <w:t xml:space="preserve"> method.</w:t>
      </w:r>
    </w:p>
    <w:p w14:paraId="6A720307" w14:textId="77777777" w:rsidR="00D7182A" w:rsidRDefault="00B93A1B" w:rsidP="00D7182A">
      <w:pPr>
        <w:pStyle w:val="CodeBox"/>
        <w:rPr>
          <w:rStyle w:val="Code"/>
        </w:rPr>
      </w:pPr>
      <w:r w:rsidRPr="00750FF7">
        <w:rPr>
          <w:rStyle w:val="Code"/>
        </w:rPr>
        <w:t>[</w:t>
      </w:r>
      <w:proofErr w:type="gramStart"/>
      <w:r w:rsidRPr="00750FF7">
        <w:rPr>
          <w:rStyle w:val="Code"/>
        </w:rPr>
        <w:t>tm</w:t>
      </w:r>
      <w:proofErr w:type="gramEnd"/>
      <w:r w:rsidRPr="00750FF7">
        <w:rPr>
          <w:rStyle w:val="Code"/>
        </w:rPr>
        <w:t xml:space="preserve"> </w:t>
      </w:r>
      <w:proofErr w:type="spellStart"/>
      <w:r w:rsidRPr="00750FF7">
        <w:rPr>
          <w:rStyle w:val="Code"/>
        </w:rPr>
        <w:t>beginRefundUsingSDKUI_WithPaymentType</w:t>
      </w:r>
      <w:r w:rsidR="00D7182A">
        <w:rPr>
          <w:rStyle w:val="Code"/>
        </w:rPr>
        <w:t>:ePPHPaymentMethodChipCard</w:t>
      </w:r>
      <w:proofErr w:type="spellEnd"/>
      <w:r w:rsidR="00D7182A">
        <w:rPr>
          <w:rStyle w:val="Code"/>
        </w:rPr>
        <w:t xml:space="preserve"> </w:t>
      </w:r>
    </w:p>
    <w:p w14:paraId="32EB0F24" w14:textId="77777777" w:rsidR="001C6FE3" w:rsidRDefault="00D7182A" w:rsidP="00D7182A">
      <w:pPr>
        <w:pStyle w:val="CodeBox"/>
        <w:rPr>
          <w:rStyle w:val="Code"/>
        </w:rPr>
      </w:pPr>
      <w:r>
        <w:rPr>
          <w:rStyle w:val="Code"/>
        </w:rPr>
        <w:t xml:space="preserve">        </w:t>
      </w:r>
      <w:proofErr w:type="spellStart"/>
      <w:proofErr w:type="gramStart"/>
      <w:r>
        <w:rPr>
          <w:rStyle w:val="Code"/>
        </w:rPr>
        <w:t>withViewController:</w:t>
      </w:r>
      <w:r w:rsidRPr="00D7182A">
        <w:rPr>
          <w:rStyle w:val="PlaceholderText"/>
        </w:rPr>
        <w:t>viewController</w:t>
      </w:r>
      <w:proofErr w:type="spellEnd"/>
      <w:proofErr w:type="gramEnd"/>
      <w:r>
        <w:rPr>
          <w:rStyle w:val="Code"/>
        </w:rPr>
        <w:t xml:space="preserve"> </w:t>
      </w:r>
      <w:proofErr w:type="spellStart"/>
      <w:r w:rsidR="001C6FE3">
        <w:rPr>
          <w:rStyle w:val="Code"/>
        </w:rPr>
        <w:t>record:</w:t>
      </w:r>
      <w:r w:rsidR="001C6FE3" w:rsidRPr="001C6FE3">
        <w:rPr>
          <w:rStyle w:val="PlaceholderText"/>
        </w:rPr>
        <w:t>transactionRecord</w:t>
      </w:r>
      <w:proofErr w:type="spellEnd"/>
      <w:r w:rsidR="001C6FE3">
        <w:rPr>
          <w:rStyle w:val="Code"/>
        </w:rPr>
        <w:t xml:space="preserve"> </w:t>
      </w:r>
      <w:proofErr w:type="spellStart"/>
      <w:r>
        <w:rPr>
          <w:rStyle w:val="Code"/>
        </w:rPr>
        <w:t>amount:</w:t>
      </w:r>
      <w:r w:rsidRPr="00D7182A">
        <w:rPr>
          <w:rStyle w:val="PlaceholderText"/>
        </w:rPr>
        <w:t>amount</w:t>
      </w:r>
      <w:proofErr w:type="spellEnd"/>
      <w:r>
        <w:rPr>
          <w:rStyle w:val="Code"/>
        </w:rPr>
        <w:t xml:space="preserve"> </w:t>
      </w:r>
    </w:p>
    <w:p w14:paraId="7EB0AB9F" w14:textId="77777777" w:rsidR="00D7182A" w:rsidRDefault="001C6FE3" w:rsidP="00D7182A">
      <w:pPr>
        <w:pStyle w:val="CodeBox"/>
      </w:pPr>
      <w:r>
        <w:rPr>
          <w:rStyle w:val="Code"/>
        </w:rPr>
        <w:t xml:space="preserve">        </w:t>
      </w:r>
      <w:proofErr w:type="spellStart"/>
      <w:proofErr w:type="gramStart"/>
      <w:r w:rsidR="00D7182A">
        <w:rPr>
          <w:rStyle w:val="Code"/>
        </w:rPr>
        <w:t>completionHandler:</w:t>
      </w:r>
      <w:r w:rsidR="00D7182A" w:rsidRPr="00D7182A">
        <w:rPr>
          <w:rStyle w:val="PlaceholderText"/>
        </w:rPr>
        <w:t>handler</w:t>
      </w:r>
      <w:proofErr w:type="spellEnd"/>
      <w:proofErr w:type="gramEnd"/>
      <w:r w:rsidR="00B93A1B" w:rsidRPr="00750FF7">
        <w:rPr>
          <w:rStyle w:val="Code"/>
        </w:rPr>
        <w:t>]</w:t>
      </w:r>
      <w:r w:rsidR="00D7182A" w:rsidRPr="001C6FE3">
        <w:t>;</w:t>
      </w:r>
    </w:p>
    <w:p w14:paraId="5AB4E0E8" w14:textId="77777777" w:rsidR="00D7182A" w:rsidRDefault="00D7182A" w:rsidP="00B93A1B">
      <w:proofErr w:type="spellStart"/>
      <w:proofErr w:type="gramStart"/>
      <w:r>
        <w:rPr>
          <w:rStyle w:val="Code"/>
        </w:rPr>
        <w:t>ePPHPaymentMethodChipCard</w:t>
      </w:r>
      <w:proofErr w:type="spellEnd"/>
      <w:proofErr w:type="gramEnd"/>
      <w:r>
        <w:t xml:space="preserve"> indicates the type of payment being refunded (a payment with an EMV card).</w:t>
      </w:r>
    </w:p>
    <w:p w14:paraId="6824FEB8" w14:textId="77777777" w:rsidR="00D7182A" w:rsidRPr="00D7182A" w:rsidRDefault="00D7182A" w:rsidP="00B93A1B">
      <w:proofErr w:type="spellStart"/>
      <w:proofErr w:type="gramStart"/>
      <w:r>
        <w:t>viewController</w:t>
      </w:r>
      <w:proofErr w:type="spellEnd"/>
      <w:proofErr w:type="gramEnd"/>
      <w:r>
        <w:t xml:space="preserve"> is a class that implement</w:t>
      </w:r>
      <w:r w:rsidR="00AA5BA7">
        <w:t>s…</w:t>
      </w:r>
    </w:p>
    <w:p w14:paraId="6E4CBBE5" w14:textId="77777777" w:rsidR="001C6FE3" w:rsidRPr="001C6FE3" w:rsidRDefault="001C6FE3" w:rsidP="00D7182A">
      <w:proofErr w:type="spellStart"/>
      <w:proofErr w:type="gramStart"/>
      <w:r>
        <w:rPr>
          <w:rStyle w:val="PlaceholderText"/>
        </w:rPr>
        <w:t>transactionRecord</w:t>
      </w:r>
      <w:proofErr w:type="spellEnd"/>
      <w:proofErr w:type="gramEnd"/>
      <w:r w:rsidRPr="001C6FE3">
        <w:t xml:space="preserve"> </w:t>
      </w:r>
      <w:r>
        <w:t>is the transaction record returned by the transaction to be refunded.</w:t>
      </w:r>
    </w:p>
    <w:p w14:paraId="10D14558" w14:textId="77777777" w:rsidR="00D7182A" w:rsidRDefault="00D7182A" w:rsidP="00D7182A">
      <w:pPr>
        <w:rPr>
          <w:lang w:eastAsia="zh-CN"/>
        </w:rPr>
      </w:pPr>
      <w:proofErr w:type="gramStart"/>
      <w:r w:rsidRPr="00B93A1B">
        <w:rPr>
          <w:rStyle w:val="PlaceholderText"/>
        </w:rPr>
        <w:t>amount</w:t>
      </w:r>
      <w:proofErr w:type="gramEnd"/>
      <w:r>
        <w:rPr>
          <w:lang w:eastAsia="zh-CN"/>
        </w:rPr>
        <w:t xml:space="preserve"> is</w:t>
      </w:r>
      <w:r w:rsidR="001C6FE3">
        <w:rPr>
          <w:lang w:eastAsia="zh-CN"/>
        </w:rPr>
        <w:t xml:space="preserve"> a</w:t>
      </w:r>
      <w:r>
        <w:rPr>
          <w:lang w:eastAsia="zh-CN"/>
        </w:rPr>
        <w:t xml:space="preserve"> </w:t>
      </w:r>
      <w:proofErr w:type="spellStart"/>
      <w:r w:rsidR="001C6FE3" w:rsidRPr="001C6FE3">
        <w:rPr>
          <w:rStyle w:val="Code"/>
        </w:rPr>
        <w:t>PPHAmount</w:t>
      </w:r>
      <w:proofErr w:type="spellEnd"/>
      <w:r w:rsidR="001C6FE3">
        <w:rPr>
          <w:lang w:eastAsia="zh-CN"/>
        </w:rPr>
        <w:t xml:space="preserve"> that specifies </w:t>
      </w:r>
      <w:r>
        <w:rPr>
          <w:lang w:eastAsia="zh-CN"/>
        </w:rPr>
        <w:t xml:space="preserve">the amount to be refunded. To refund the entire amount of the transaction, use </w:t>
      </w:r>
      <w:r w:rsidRPr="00B93A1B">
        <w:rPr>
          <w:rStyle w:val="Code"/>
        </w:rPr>
        <w:t>nil</w:t>
      </w:r>
      <w:r>
        <w:rPr>
          <w:lang w:eastAsia="zh-CN"/>
        </w:rPr>
        <w:t>.</w:t>
      </w:r>
    </w:p>
    <w:p w14:paraId="475DEBE7" w14:textId="77777777" w:rsidR="00D7182A" w:rsidRDefault="00D7182A" w:rsidP="00D7182A">
      <w:pPr>
        <w:rPr>
          <w:lang w:eastAsia="zh-CN"/>
        </w:rPr>
      </w:pPr>
      <w:proofErr w:type="gramStart"/>
      <w:r w:rsidRPr="00B93A1B">
        <w:rPr>
          <w:rStyle w:val="PlaceholderText"/>
        </w:rPr>
        <w:t>handler</w:t>
      </w:r>
      <w:proofErr w:type="gramEnd"/>
      <w:r>
        <w:rPr>
          <w:lang w:eastAsia="zh-CN"/>
        </w:rPr>
        <w:t xml:space="preserve"> is a completion handler.</w:t>
      </w:r>
    </w:p>
    <w:p w14:paraId="792FD9D3" w14:textId="77777777" w:rsidR="00B93A1B" w:rsidRDefault="001C6FE3" w:rsidP="00B93A1B">
      <w:r>
        <w:t>The method returns a new transaction record that represents the refund.</w:t>
      </w:r>
    </w:p>
    <w:p w14:paraId="3BC47CD9" w14:textId="77777777" w:rsidR="00B93A1B" w:rsidRDefault="00B93A1B" w:rsidP="00B93A1B">
      <w:pPr>
        <w:pStyle w:val="Heading4"/>
      </w:pPr>
      <w:r>
        <w:t>Authorized captured payments</w:t>
      </w:r>
    </w:p>
    <w:p w14:paraId="7BF65AC8" w14:textId="77777777" w:rsidR="00B93A1B" w:rsidRPr="0095269C" w:rsidRDefault="00B93A1B" w:rsidP="00B93A1B">
      <w:pPr>
        <w:rPr>
          <w:lang w:eastAsia="zh-CN"/>
        </w:rPr>
      </w:pPr>
      <w:r>
        <w:rPr>
          <w:lang w:eastAsia="zh-CN"/>
        </w:rPr>
        <w:t xml:space="preserve">The procedure for refunding an authorized, captured payment is described under </w:t>
      </w:r>
      <w:hyperlink w:anchor="_Refunding_a_captured" w:history="1">
        <w:r w:rsidR="002B54BC" w:rsidRPr="002B54BC">
          <w:rPr>
            <w:rStyle w:val="SubtleReference"/>
            <w:lang w:eastAsia="zh-CN"/>
          </w:rPr>
          <w:t>Refunding a captured payment</w:t>
        </w:r>
      </w:hyperlink>
      <w:r w:rsidR="002B54BC">
        <w:t xml:space="preserve"> in the section </w:t>
      </w:r>
      <w:hyperlink w:anchor="_Authentication_and_capture" w:history="1">
        <w:r w:rsidR="002B54BC" w:rsidRPr="002B54BC">
          <w:rPr>
            <w:rStyle w:val="SubtleReference"/>
          </w:rPr>
          <w:t>Auth</w:t>
        </w:r>
        <w:r w:rsidR="003B32D1">
          <w:rPr>
            <w:rStyle w:val="SubtleReference"/>
          </w:rPr>
          <w:t>oriz</w:t>
        </w:r>
        <w:r w:rsidR="002B54BC" w:rsidRPr="002B54BC">
          <w:rPr>
            <w:rStyle w:val="SubtleReference"/>
          </w:rPr>
          <w:t>ation and capture</w:t>
        </w:r>
      </w:hyperlink>
      <w:r>
        <w:rPr>
          <w:lang w:eastAsia="zh-CN"/>
        </w:rPr>
        <w:t>.</w:t>
      </w:r>
      <w:bookmarkEnd w:id="107"/>
    </w:p>
    <w:p w14:paraId="3505B593" w14:textId="77777777" w:rsidR="00AA5BA7" w:rsidRPr="00A630C4" w:rsidRDefault="00AA5BA7" w:rsidP="00AA5BA7">
      <w:pPr>
        <w:pStyle w:val="Heading3"/>
      </w:pPr>
      <w:bookmarkStart w:id="109" w:name="_Toc384036564"/>
      <w:bookmarkStart w:id="110" w:name="_Toc404251187"/>
      <w:r w:rsidRPr="00A630C4">
        <w:t>Adding a referrer code (BN code</w:t>
      </w:r>
      <w:r>
        <w:t xml:space="preserve"> or attribution code</w:t>
      </w:r>
      <w:r w:rsidRPr="00A630C4">
        <w:t>)</w:t>
      </w:r>
      <w:bookmarkEnd w:id="109"/>
      <w:bookmarkEnd w:id="110"/>
    </w:p>
    <w:p w14:paraId="37139940" w14:textId="77777777" w:rsidR="006C239E" w:rsidRDefault="00AA5BA7" w:rsidP="003C2A7E">
      <w:pPr>
        <w:rPr>
          <w:u w:color="00B050"/>
        </w:rPr>
      </w:pPr>
      <w:r w:rsidRPr="00A630C4">
        <w:rPr>
          <w:u w:color="00B050"/>
        </w:rPr>
        <w:t xml:space="preserve">A developer partner's integration with PayPal can be identified with a </w:t>
      </w:r>
      <w:r w:rsidRPr="00AA5BA7">
        <w:rPr>
          <w:rStyle w:val="Term"/>
        </w:rPr>
        <w:t>referrer code</w:t>
      </w:r>
      <w:r w:rsidRPr="00A630C4">
        <w:rPr>
          <w:u w:color="00B050"/>
        </w:rPr>
        <w:t xml:space="preserve"> (also known as a </w:t>
      </w:r>
      <w:r w:rsidRPr="00AA5BA7">
        <w:rPr>
          <w:rStyle w:val="Term"/>
        </w:rPr>
        <w:t>build notation code</w:t>
      </w:r>
      <w:r w:rsidRPr="00A630C4">
        <w:rPr>
          <w:u w:color="00B050"/>
        </w:rPr>
        <w:t xml:space="preserve">, </w:t>
      </w:r>
      <w:r w:rsidRPr="00AA5BA7">
        <w:rPr>
          <w:rStyle w:val="Term"/>
        </w:rPr>
        <w:t>BN code</w:t>
      </w:r>
      <w:r w:rsidRPr="00A630C4">
        <w:rPr>
          <w:u w:color="00B050"/>
        </w:rPr>
        <w:t xml:space="preserve">, or </w:t>
      </w:r>
      <w:r w:rsidRPr="00AA5BA7">
        <w:rPr>
          <w:rStyle w:val="Term"/>
        </w:rPr>
        <w:t>attribution code</w:t>
      </w:r>
      <w:r w:rsidRPr="00A630C4">
        <w:rPr>
          <w:u w:color="00B050"/>
        </w:rPr>
        <w:t xml:space="preserve">). </w:t>
      </w:r>
      <w:r w:rsidR="006C239E">
        <w:rPr>
          <w:u w:color="00B050"/>
        </w:rPr>
        <w:t xml:space="preserve">If your app sets a referrer code when it initializes the PayPal Here SDK, the SDK will include the referrer code in each </w:t>
      </w:r>
      <w:r w:rsidR="005E2CFA">
        <w:rPr>
          <w:u w:color="00B050"/>
        </w:rPr>
        <w:t xml:space="preserve">call that it makes to a </w:t>
      </w:r>
      <w:r w:rsidR="006C239E">
        <w:rPr>
          <w:u w:color="00B050"/>
        </w:rPr>
        <w:t xml:space="preserve">PayPal </w:t>
      </w:r>
      <w:r w:rsidR="00F71949">
        <w:rPr>
          <w:u w:color="00B050"/>
        </w:rPr>
        <w:t>API</w:t>
      </w:r>
      <w:r w:rsidR="006C239E">
        <w:rPr>
          <w:u w:color="00B050"/>
        </w:rPr>
        <w:t>.</w:t>
      </w:r>
    </w:p>
    <w:p w14:paraId="05EB05B8" w14:textId="77777777" w:rsidR="006C239E" w:rsidRDefault="006C239E" w:rsidP="003C2A7E">
      <w:pPr>
        <w:rPr>
          <w:u w:color="00B050"/>
        </w:rPr>
      </w:pPr>
      <w:r>
        <w:rPr>
          <w:u w:color="00B050"/>
        </w:rPr>
        <w:t xml:space="preserve">A referrer code can help you capture information about your clients’ use of your software. This </w:t>
      </w:r>
      <w:r w:rsidR="00455657">
        <w:rPr>
          <w:u w:color="00B050"/>
        </w:rPr>
        <w:t xml:space="preserve">information </w:t>
      </w:r>
      <w:r>
        <w:rPr>
          <w:u w:color="00B050"/>
        </w:rPr>
        <w:t xml:space="preserve">is essential if your organization charges use-based fees, and </w:t>
      </w:r>
      <w:r w:rsidR="003C2A7E">
        <w:rPr>
          <w:u w:color="00B050"/>
        </w:rPr>
        <w:t xml:space="preserve">it </w:t>
      </w:r>
      <w:r>
        <w:rPr>
          <w:u w:color="00B050"/>
        </w:rPr>
        <w:t xml:space="preserve">can also </w:t>
      </w:r>
      <w:r w:rsidR="00455657">
        <w:rPr>
          <w:u w:color="00B050"/>
        </w:rPr>
        <w:t xml:space="preserve">help you analyze </w:t>
      </w:r>
      <w:r>
        <w:rPr>
          <w:u w:color="00B050"/>
        </w:rPr>
        <w:t>how your software is being used.</w:t>
      </w:r>
    </w:p>
    <w:p w14:paraId="244712AD" w14:textId="77777777" w:rsidR="00AA5BA7" w:rsidRDefault="003C2A7E" w:rsidP="003C2A7E">
      <w:pPr>
        <w:rPr>
          <w:u w:color="00B050"/>
        </w:rPr>
      </w:pPr>
      <w:r>
        <w:rPr>
          <w:u w:color="00B050"/>
        </w:rPr>
        <w:t xml:space="preserve">You can obtain a </w:t>
      </w:r>
      <w:r w:rsidRPr="00A630C4">
        <w:rPr>
          <w:u w:color="00B050"/>
        </w:rPr>
        <w:t>referrer code from your account manager</w:t>
      </w:r>
      <w:r>
        <w:rPr>
          <w:u w:color="00B050"/>
        </w:rPr>
        <w:t>.</w:t>
      </w:r>
      <w:r w:rsidRPr="00A630C4">
        <w:rPr>
          <w:u w:color="00B050"/>
        </w:rPr>
        <w:t xml:space="preserve"> </w:t>
      </w:r>
      <w:r w:rsidR="006C239E" w:rsidRPr="006C239E">
        <w:rPr>
          <w:u w:color="00B050"/>
        </w:rPr>
        <w:t xml:space="preserve">You can </w:t>
      </w:r>
      <w:r>
        <w:rPr>
          <w:u w:color="00B050"/>
        </w:rPr>
        <w:t xml:space="preserve">set it </w:t>
      </w:r>
      <w:r w:rsidR="006C239E">
        <w:rPr>
          <w:u w:color="00B050"/>
        </w:rPr>
        <w:t>during SDK setup by calling</w:t>
      </w:r>
      <w:r w:rsidR="006C239E" w:rsidRPr="006C239E">
        <w:rPr>
          <w:u w:color="00B050"/>
        </w:rPr>
        <w:t xml:space="preserve"> the </w:t>
      </w:r>
      <w:proofErr w:type="spellStart"/>
      <w:r w:rsidR="006C239E" w:rsidRPr="006C239E">
        <w:rPr>
          <w:rStyle w:val="Code"/>
        </w:rPr>
        <w:t>setReferrerCode</w:t>
      </w:r>
      <w:proofErr w:type="spellEnd"/>
      <w:r w:rsidR="006C239E" w:rsidRPr="006C239E">
        <w:rPr>
          <w:u w:color="00B050"/>
        </w:rPr>
        <w:t xml:space="preserve"> method of the </w:t>
      </w:r>
      <w:proofErr w:type="spellStart"/>
      <w:r w:rsidR="006C239E" w:rsidRPr="006C239E">
        <w:rPr>
          <w:rStyle w:val="Code"/>
        </w:rPr>
        <w:t>PayPalHereSDK</w:t>
      </w:r>
      <w:proofErr w:type="spellEnd"/>
      <w:r w:rsidR="006C239E" w:rsidRPr="006C239E">
        <w:rPr>
          <w:u w:color="00B050"/>
        </w:rPr>
        <w:t xml:space="preserve"> class.</w:t>
      </w:r>
      <w:r w:rsidR="006C239E">
        <w:rPr>
          <w:u w:color="00B050"/>
        </w:rPr>
        <w:t xml:space="preserve"> </w:t>
      </w:r>
    </w:p>
    <w:p w14:paraId="55A43E7A" w14:textId="77777777" w:rsidR="003C2A7E" w:rsidRDefault="003C2A7E" w:rsidP="003C2A7E">
      <w:pPr>
        <w:pStyle w:val="CodeBox"/>
        <w:rPr>
          <w:u w:color="00B050"/>
        </w:rPr>
      </w:pPr>
      <w:r>
        <w:rPr>
          <w:u w:color="00B050"/>
        </w:rPr>
        <w:lastRenderedPageBreak/>
        <w:t>[</w:t>
      </w:r>
      <w:proofErr w:type="spellStart"/>
      <w:r>
        <w:rPr>
          <w:u w:color="00B050"/>
        </w:rPr>
        <w:t>PayPalHereSDK</w:t>
      </w:r>
      <w:proofErr w:type="spellEnd"/>
      <w:r>
        <w:rPr>
          <w:u w:color="00B050"/>
        </w:rPr>
        <w:t xml:space="preserve"> </w:t>
      </w:r>
      <w:proofErr w:type="spellStart"/>
      <w:r>
        <w:rPr>
          <w:u w:color="00B050"/>
        </w:rPr>
        <w:t>setReferrerCode</w:t>
      </w:r>
      <w:proofErr w:type="spellEnd"/>
      <w:r>
        <w:rPr>
          <w:u w:color="00B050"/>
        </w:rPr>
        <w:t xml:space="preserve"> </w:t>
      </w:r>
      <w:proofErr w:type="spellStart"/>
      <w:r>
        <w:rPr>
          <w:u w:color="00B050"/>
        </w:rPr>
        <w:t>withCode</w:t>
      </w:r>
      <w:proofErr w:type="gramStart"/>
      <w:r>
        <w:rPr>
          <w:u w:color="00B050"/>
        </w:rPr>
        <w:t>:</w:t>
      </w:r>
      <w:r w:rsidRPr="003C2A7E">
        <w:rPr>
          <w:rStyle w:val="PlaceholderText"/>
        </w:rPr>
        <w:t>referrerCode</w:t>
      </w:r>
      <w:proofErr w:type="spellEnd"/>
      <w:proofErr w:type="gramEnd"/>
      <w:r>
        <w:rPr>
          <w:u w:color="00B050"/>
        </w:rPr>
        <w:t>]</w:t>
      </w:r>
    </w:p>
    <w:p w14:paraId="18FDC10A" w14:textId="77777777" w:rsidR="003C2A7E" w:rsidRPr="003C2A7E" w:rsidRDefault="003C2A7E" w:rsidP="003C2A7E">
      <w:proofErr w:type="spellStart"/>
      <w:proofErr w:type="gramStart"/>
      <w:r w:rsidRPr="003C2A7E">
        <w:rPr>
          <w:rStyle w:val="PlaceholderText"/>
        </w:rPr>
        <w:t>referrerCode</w:t>
      </w:r>
      <w:proofErr w:type="spellEnd"/>
      <w:proofErr w:type="gramEnd"/>
      <w:r>
        <w:t xml:space="preserve"> points to your referrer code, which is ordinarily a</w:t>
      </w:r>
      <w:r w:rsidR="001036F8">
        <w:t>n</w:t>
      </w:r>
      <w:r>
        <w:t xml:space="preserve"> </w:t>
      </w:r>
      <w:proofErr w:type="spellStart"/>
      <w:r w:rsidR="001036F8">
        <w:t>NSS</w:t>
      </w:r>
      <w:r>
        <w:t>tring</w:t>
      </w:r>
      <w:proofErr w:type="spellEnd"/>
      <w:r>
        <w:t>.</w:t>
      </w:r>
    </w:p>
    <w:p w14:paraId="59E353A1" w14:textId="77777777" w:rsidR="00A630C4" w:rsidRDefault="00A630C4" w:rsidP="00A630C4">
      <w:pPr>
        <w:pStyle w:val="Heading3"/>
      </w:pPr>
      <w:bookmarkStart w:id="111" w:name="_Toc404251188"/>
      <w:r>
        <w:t>Adding a cashier ID</w:t>
      </w:r>
      <w:bookmarkEnd w:id="111"/>
    </w:p>
    <w:p w14:paraId="010C2DC5" w14:textId="77777777" w:rsidR="00AA5BA7" w:rsidRPr="00A630C4" w:rsidRDefault="00AA5BA7" w:rsidP="00AA5BA7">
      <w:pPr>
        <w:rPr>
          <w:u w:color="00B050"/>
          <w:lang w:eastAsia="zh-CN"/>
        </w:rPr>
      </w:pPr>
      <w:r w:rsidRPr="00A630C4">
        <w:rPr>
          <w:u w:color="00B050"/>
          <w:lang w:eastAsia="zh-CN"/>
        </w:rPr>
        <w:t xml:space="preserve">You can </w:t>
      </w:r>
      <w:r w:rsidR="003C2A7E">
        <w:rPr>
          <w:u w:color="00B050"/>
          <w:lang w:eastAsia="zh-CN"/>
        </w:rPr>
        <w:t xml:space="preserve">identify </w:t>
      </w:r>
      <w:r w:rsidRPr="00A630C4">
        <w:rPr>
          <w:u w:color="00B050"/>
          <w:lang w:eastAsia="zh-CN"/>
        </w:rPr>
        <w:t xml:space="preserve">a merchant "sub-user" in an invoice by specifying a cashier ID. The sub-user is </w:t>
      </w:r>
      <w:r w:rsidR="003C2A7E">
        <w:rPr>
          <w:u w:color="00B050"/>
          <w:lang w:eastAsia="zh-CN"/>
        </w:rPr>
        <w:t xml:space="preserve">typically </w:t>
      </w:r>
      <w:r w:rsidRPr="00A630C4">
        <w:rPr>
          <w:u w:color="00B050"/>
          <w:lang w:eastAsia="zh-CN"/>
        </w:rPr>
        <w:t xml:space="preserve">the person immediately responsible for the transaction, e.g. </w:t>
      </w:r>
      <w:r w:rsidR="003C2A7E">
        <w:rPr>
          <w:u w:color="00B050"/>
          <w:lang w:eastAsia="zh-CN"/>
        </w:rPr>
        <w:t>a cashier who takes a payment.</w:t>
      </w:r>
    </w:p>
    <w:p w14:paraId="4B448FB8" w14:textId="77777777" w:rsidR="00AA5BA7" w:rsidRPr="00A630C4" w:rsidRDefault="00AA5BA7" w:rsidP="00AA5BA7">
      <w:pPr>
        <w:rPr>
          <w:u w:color="00B050"/>
          <w:lang w:eastAsia="zh-CN"/>
        </w:rPr>
      </w:pPr>
      <w:r w:rsidRPr="00A630C4">
        <w:rPr>
          <w:u w:color="00B050"/>
          <w:lang w:eastAsia="zh-CN"/>
        </w:rPr>
        <w:t>T</w:t>
      </w:r>
      <w:r w:rsidR="003C2A7E">
        <w:rPr>
          <w:u w:color="00B050"/>
          <w:lang w:eastAsia="zh-CN"/>
        </w:rPr>
        <w:t>o include a cas</w:t>
      </w:r>
      <w:r w:rsidRPr="00A630C4">
        <w:rPr>
          <w:u w:color="00B050"/>
          <w:lang w:eastAsia="zh-CN"/>
        </w:rPr>
        <w:t>h</w:t>
      </w:r>
      <w:r w:rsidR="003C2A7E">
        <w:rPr>
          <w:u w:color="00B050"/>
          <w:lang w:eastAsia="zh-CN"/>
        </w:rPr>
        <w:t>i</w:t>
      </w:r>
      <w:r w:rsidRPr="00A630C4">
        <w:rPr>
          <w:u w:color="00B050"/>
          <w:lang w:eastAsia="zh-CN"/>
        </w:rPr>
        <w:t>e</w:t>
      </w:r>
      <w:r w:rsidR="003C2A7E">
        <w:rPr>
          <w:u w:color="00B050"/>
          <w:lang w:eastAsia="zh-CN"/>
        </w:rPr>
        <w:t>r</w:t>
      </w:r>
      <w:r w:rsidRPr="00A630C4">
        <w:rPr>
          <w:u w:color="00B050"/>
          <w:lang w:eastAsia="zh-CN"/>
        </w:rPr>
        <w:t xml:space="preserve"> </w:t>
      </w:r>
      <w:r w:rsidR="003C2A7E">
        <w:rPr>
          <w:u w:color="00B050"/>
          <w:lang w:eastAsia="zh-CN"/>
        </w:rPr>
        <w:t xml:space="preserve">ID in an invoice, store it as an </w:t>
      </w:r>
      <w:proofErr w:type="spellStart"/>
      <w:r w:rsidR="003C2A7E" w:rsidRPr="0090388D">
        <w:rPr>
          <w:rStyle w:val="Code"/>
        </w:rPr>
        <w:t>N</w:t>
      </w:r>
      <w:r w:rsidR="0090388D" w:rsidRPr="0090388D">
        <w:rPr>
          <w:rStyle w:val="Code"/>
        </w:rPr>
        <w:t>SString</w:t>
      </w:r>
      <w:proofErr w:type="spellEnd"/>
      <w:r w:rsidR="0090388D">
        <w:rPr>
          <w:u w:color="00B050"/>
          <w:lang w:eastAsia="zh-CN"/>
        </w:rPr>
        <w:t xml:space="preserve"> </w:t>
      </w:r>
      <w:r w:rsidR="003C2A7E">
        <w:rPr>
          <w:u w:color="00B050"/>
          <w:lang w:eastAsia="zh-CN"/>
        </w:rPr>
        <w:t xml:space="preserve">in the </w:t>
      </w:r>
      <w:proofErr w:type="spellStart"/>
      <w:r w:rsidR="003C2A7E">
        <w:rPr>
          <w:rStyle w:val="Code"/>
        </w:rPr>
        <w:t>PPHInvoice</w:t>
      </w:r>
      <w:proofErr w:type="spellEnd"/>
      <w:r w:rsidR="003C2A7E">
        <w:rPr>
          <w:u w:color="00B050"/>
          <w:lang w:eastAsia="zh-CN"/>
        </w:rPr>
        <w:t xml:space="preserve"> object’s </w:t>
      </w:r>
      <w:proofErr w:type="spellStart"/>
      <w:r w:rsidR="003C2A7E" w:rsidRPr="003C2A7E">
        <w:rPr>
          <w:rStyle w:val="Code"/>
        </w:rPr>
        <w:t>cashierI</w:t>
      </w:r>
      <w:r w:rsidR="0090388D">
        <w:rPr>
          <w:rStyle w:val="Code"/>
        </w:rPr>
        <w:t>d</w:t>
      </w:r>
      <w:proofErr w:type="spellEnd"/>
      <w:r w:rsidR="0090388D">
        <w:rPr>
          <w:rStyle w:val="Code"/>
        </w:rPr>
        <w:t xml:space="preserve"> </w:t>
      </w:r>
      <w:r w:rsidR="003C2A7E">
        <w:rPr>
          <w:u w:color="00B050"/>
          <w:lang w:eastAsia="zh-CN"/>
        </w:rPr>
        <w:t>property:</w:t>
      </w:r>
    </w:p>
    <w:p w14:paraId="204A65AE" w14:textId="77777777" w:rsidR="00AA5BA7" w:rsidRDefault="00AA5BA7" w:rsidP="00AA5BA7">
      <w:pPr>
        <w:pStyle w:val="CodeBox"/>
        <w:rPr>
          <w:u w:color="00B050"/>
        </w:rPr>
      </w:pPr>
      <w:proofErr w:type="spellStart"/>
      <w:proofErr w:type="gramStart"/>
      <w:r w:rsidRPr="00A630C4">
        <w:rPr>
          <w:u w:color="00B050"/>
        </w:rPr>
        <w:t>mInvoice.cashierId</w:t>
      </w:r>
      <w:proofErr w:type="spellEnd"/>
      <w:proofErr w:type="gramEnd"/>
      <w:r w:rsidR="003C2A7E">
        <w:rPr>
          <w:u w:color="00B050"/>
        </w:rPr>
        <w:t xml:space="preserve"> </w:t>
      </w:r>
      <w:r w:rsidRPr="00A630C4">
        <w:rPr>
          <w:u w:color="00B050"/>
        </w:rPr>
        <w:t>=</w:t>
      </w:r>
      <w:r w:rsidR="003C2A7E">
        <w:rPr>
          <w:u w:color="00B050"/>
        </w:rPr>
        <w:t xml:space="preserve"> </w:t>
      </w:r>
      <w:r w:rsidR="0090388D">
        <w:rPr>
          <w:u w:color="00B050"/>
        </w:rPr>
        <w:t>@"</w:t>
      </w:r>
      <w:proofErr w:type="spellStart"/>
      <w:r w:rsidR="003C2A7E" w:rsidRPr="003C2A7E">
        <w:rPr>
          <w:rStyle w:val="PlaceholderText"/>
        </w:rPr>
        <w:t>cashierID</w:t>
      </w:r>
      <w:proofErr w:type="spellEnd"/>
      <w:r w:rsidR="0090388D">
        <w:t>"</w:t>
      </w:r>
      <w:r w:rsidRPr="00A630C4">
        <w:rPr>
          <w:u w:color="00B050"/>
        </w:rPr>
        <w:t>;</w:t>
      </w:r>
    </w:p>
    <w:p w14:paraId="612B8F5D" w14:textId="77777777" w:rsidR="003C2A7E" w:rsidRPr="003C2A7E" w:rsidRDefault="003C2A7E" w:rsidP="003C2A7E">
      <w:r>
        <w:t xml:space="preserve">In this example, </w:t>
      </w:r>
      <w:proofErr w:type="spellStart"/>
      <w:r>
        <w:t>mInvoice</w:t>
      </w:r>
      <w:proofErr w:type="spellEnd"/>
      <w:r>
        <w:t xml:space="preserve"> represents a </w:t>
      </w:r>
      <w:proofErr w:type="spellStart"/>
      <w:r>
        <w:t>PPHInvoice</w:t>
      </w:r>
      <w:proofErr w:type="spellEnd"/>
      <w:r>
        <w:t xml:space="preserve"> object, and </w:t>
      </w:r>
      <w:proofErr w:type="spellStart"/>
      <w:r w:rsidRPr="003C2A7E">
        <w:rPr>
          <w:rStyle w:val="PlaceholderText"/>
        </w:rPr>
        <w:t>cashierID</w:t>
      </w:r>
      <w:proofErr w:type="spellEnd"/>
      <w:r>
        <w:t xml:space="preserve"> is a cashier ID.</w:t>
      </w:r>
    </w:p>
    <w:p w14:paraId="5F27C3BE" w14:textId="77777777" w:rsidR="00A630C4" w:rsidRPr="00A630C4" w:rsidRDefault="00A630C4" w:rsidP="00A630C4">
      <w:pPr>
        <w:pStyle w:val="Heading3"/>
      </w:pPr>
      <w:bookmarkStart w:id="112" w:name="_Toc404251189"/>
      <w:r>
        <w:t xml:space="preserve">Making calls </w:t>
      </w:r>
      <w:r w:rsidR="0090388D">
        <w:t xml:space="preserve">directly to the </w:t>
      </w:r>
      <w:r w:rsidR="006B7091">
        <w:t xml:space="preserve">Mobile In-Store Payments </w:t>
      </w:r>
      <w:r w:rsidR="0090388D">
        <w:t>API</w:t>
      </w:r>
      <w:bookmarkEnd w:id="112"/>
    </w:p>
    <w:p w14:paraId="138D2B84" w14:textId="77777777" w:rsidR="00A16C21" w:rsidRDefault="00A16C21" w:rsidP="00A16C21">
      <w:r>
        <w:t xml:space="preserve">Apps that use PayPal software only to read credit cards, and not to perform transactions within the PayPal Here framework, must call the Mobile In-Store Payments API directly rather than use the PayPal Here SDK. </w:t>
      </w:r>
    </w:p>
    <w:p w14:paraId="29CB121D" w14:textId="77777777" w:rsidR="00A16C21" w:rsidRDefault="00A16C21" w:rsidP="00A16C21">
      <w:r>
        <w:t xml:space="preserve">The Mobile In-Store Payments API is a </w:t>
      </w:r>
      <w:proofErr w:type="spellStart"/>
      <w:r>
        <w:t>RESTful</w:t>
      </w:r>
      <w:proofErr w:type="spellEnd"/>
      <w:r>
        <w:t xml:space="preserve"> interface with the following characteristics: </w:t>
      </w:r>
    </w:p>
    <w:p w14:paraId="6E82ADFC" w14:textId="77777777" w:rsidR="00A16C21" w:rsidRDefault="00A16C21" w:rsidP="00A16C21">
      <w:pPr>
        <w:pStyle w:val="ListBullet"/>
      </w:pPr>
      <w:r>
        <w:t xml:space="preserve">The data-interchange format is JSON. </w:t>
      </w:r>
    </w:p>
    <w:p w14:paraId="26599961" w14:textId="77777777" w:rsidR="00A16C21" w:rsidRDefault="00A16C21" w:rsidP="00A16C21">
      <w:pPr>
        <w:pStyle w:val="ListBullet"/>
      </w:pPr>
      <w:r>
        <w:t>Each request must contain an authentication token; see</w:t>
      </w:r>
      <w:r w:rsidR="006D1B2D">
        <w:t xml:space="preserve"> </w:t>
      </w:r>
      <w:hyperlink w:anchor="_Authenticating_SDK_operations" w:history="1">
        <w:r w:rsidR="006D1B2D" w:rsidRPr="006D1B2D">
          <w:rPr>
            <w:rStyle w:val="Hyperlink"/>
          </w:rPr>
          <w:t>Authenticating SDK operations</w:t>
        </w:r>
      </w:hyperlink>
      <w:r>
        <w:t xml:space="preserve">. </w:t>
      </w:r>
    </w:p>
    <w:p w14:paraId="565DE964" w14:textId="77777777" w:rsidR="00A16C21" w:rsidRDefault="00A16C21" w:rsidP="00A16C21">
      <w:pPr>
        <w:pStyle w:val="ListBullet"/>
        <w:rPr>
          <w:rFonts w:ascii="Courier New" w:hAnsi="Courier New" w:cs="Courier New"/>
        </w:rPr>
      </w:pPr>
      <w:r>
        <w:t xml:space="preserve">The base URI is </w:t>
      </w:r>
      <w:r>
        <w:rPr>
          <w:rFonts w:ascii="Courier New" w:hAnsi="Courier New" w:cs="Courier New"/>
        </w:rPr>
        <w:t>https://www.paypal.com/webapps/hereapi/merchant/v1</w:t>
      </w:r>
      <w:proofErr w:type="gramStart"/>
      <w:r w:rsidRPr="006D1B2D">
        <w:t xml:space="preserve"> </w:t>
      </w:r>
      <w:r w:rsidR="006D1B2D">
        <w:rPr>
          <w:rFonts w:ascii="Courier New" w:hAnsi="Courier New" w:cs="Courier New"/>
        </w:rPr>
        <w:t>.</w:t>
      </w:r>
      <w:proofErr w:type="gramEnd"/>
    </w:p>
    <w:p w14:paraId="6BCF8248" w14:textId="77777777" w:rsidR="00A630C4" w:rsidRDefault="00A16C21" w:rsidP="00A16C21">
      <w:r>
        <w:t xml:space="preserve">For more information about the Mobile In-Store Payments API, see </w:t>
      </w:r>
      <w:hyperlink w:anchor="_Customizing_the_SDK" w:history="1">
        <w:r w:rsidR="00FA07ED" w:rsidRPr="00FA07ED">
          <w:rPr>
            <w:rStyle w:val="Hyperlink"/>
          </w:rPr>
          <w:t>Customizing the SDK with a transaction controller</w:t>
        </w:r>
      </w:hyperlink>
      <w:r w:rsidR="00FA07ED">
        <w:t xml:space="preserve"> </w:t>
      </w:r>
      <w:r>
        <w:t xml:space="preserve">and the </w:t>
      </w:r>
      <w:r w:rsidRPr="006D1B2D">
        <w:rPr>
          <w:rStyle w:val="Ref"/>
        </w:rPr>
        <w:t>Mobile In-Store Payments API Developer Guide</w:t>
      </w:r>
      <w:r>
        <w:t>.</w:t>
      </w:r>
    </w:p>
    <w:p w14:paraId="12C60603" w14:textId="77777777" w:rsidR="00A630C4" w:rsidRDefault="00A630C4" w:rsidP="00A630C4">
      <w:pPr>
        <w:pStyle w:val="Heading1"/>
        <w:rPr>
          <w:u w:color="00B050"/>
        </w:rPr>
      </w:pPr>
      <w:r>
        <w:rPr>
          <w:u w:color="00B050"/>
        </w:rPr>
        <w:lastRenderedPageBreak/>
        <w:t>Using credit card data</w:t>
      </w:r>
    </w:p>
    <w:p w14:paraId="51E14C53" w14:textId="77777777" w:rsidR="008438B5" w:rsidRDefault="008438B5" w:rsidP="008438B5">
      <w:r>
        <w:rPr>
          <w:lang w:eastAsia="zh-CN"/>
        </w:rPr>
        <w:t xml:space="preserve">As described in the </w:t>
      </w:r>
      <w:hyperlink w:anchor="_Overview" w:history="1">
        <w:r w:rsidRPr="00355368">
          <w:rPr>
            <w:rStyle w:val="Hyperlink"/>
            <w:lang w:eastAsia="zh-CN"/>
          </w:rPr>
          <w:t>Overview</w:t>
        </w:r>
      </w:hyperlink>
      <w:r w:rsidRPr="008438B5">
        <w:t>,</w:t>
      </w:r>
      <w:r>
        <w:rPr>
          <w:lang w:eastAsia="zh-CN"/>
        </w:rPr>
        <w:t xml:space="preserve"> </w:t>
      </w:r>
      <w:r>
        <w:t xml:space="preserve">your app can take credit card payments with card data from a card reader or with card data that is manually keyed in. </w:t>
      </w:r>
    </w:p>
    <w:p w14:paraId="4B39DE93" w14:textId="77777777" w:rsidR="008438B5" w:rsidRDefault="008438B5" w:rsidP="008438B5">
      <w:r>
        <w:t xml:space="preserve">Fees for keyed-in data are higher than fees for swipes; see the </w:t>
      </w:r>
      <w:hyperlink r:id="rId29" w:history="1">
        <w:r w:rsidRPr="00BA1931">
          <w:rPr>
            <w:rStyle w:val="Hyperlink"/>
          </w:rPr>
          <w:t>PayPal Here FAQs</w:t>
        </w:r>
      </w:hyperlink>
      <w:r w:rsidR="00611366">
        <w:t xml:space="preserve"> for details.</w:t>
      </w:r>
    </w:p>
    <w:p w14:paraId="061C7FC1" w14:textId="77777777" w:rsidR="008438B5" w:rsidRDefault="008438B5" w:rsidP="008438B5">
      <w:r>
        <w:t xml:space="preserve">To take credit cards using the SDK, the merchant must be </w:t>
      </w:r>
      <w:r w:rsidRPr="002849DF">
        <w:t>approved</w:t>
      </w:r>
      <w:r>
        <w:t xml:space="preserve"> for </w:t>
      </w:r>
      <w:r w:rsidRPr="002849DF">
        <w:t>PayPal</w:t>
      </w:r>
      <w:r>
        <w:t xml:space="preserve"> </w:t>
      </w:r>
      <w:proofErr w:type="spellStart"/>
      <w:r w:rsidRPr="002849DF">
        <w:t>Here</w:t>
      </w:r>
      <w:r>
        <w:t>.</w:t>
      </w:r>
      <w:proofErr w:type="spellEnd"/>
      <w:r>
        <w:t xml:space="preserve"> </w:t>
      </w:r>
      <w:r w:rsidRPr="002849DF">
        <w:t xml:space="preserve">After authenticating a merchant, but before taking </w:t>
      </w:r>
      <w:r>
        <w:t xml:space="preserve">a </w:t>
      </w:r>
      <w:r w:rsidRPr="002849DF">
        <w:t>payment,</w:t>
      </w:r>
      <w:r>
        <w:t xml:space="preserve"> use the</w:t>
      </w:r>
      <w:r w:rsidR="00611366">
        <w:t xml:space="preserve"> </w:t>
      </w:r>
      <w:r w:rsidR="00611366" w:rsidRPr="00611366">
        <w:rPr>
          <w:rStyle w:val="Code"/>
        </w:rPr>
        <w:t>status</w:t>
      </w:r>
      <w:r w:rsidR="00611366">
        <w:t xml:space="preserve"> property</w:t>
      </w:r>
      <w:r>
        <w:t xml:space="preserve"> </w:t>
      </w:r>
      <w:r w:rsidRPr="002849DF">
        <w:t xml:space="preserve">of the </w:t>
      </w:r>
      <w:proofErr w:type="spellStart"/>
      <w:r w:rsidRPr="008470EF">
        <w:rPr>
          <w:rStyle w:val="Code"/>
        </w:rPr>
        <w:t>PPHAccessAccount</w:t>
      </w:r>
      <w:proofErr w:type="spellEnd"/>
      <w:r w:rsidRPr="002849DF">
        <w:t xml:space="preserve"> class</w:t>
      </w:r>
      <w:r>
        <w:t xml:space="preserve"> to </w:t>
      </w:r>
      <w:r w:rsidRPr="00D33721">
        <w:t xml:space="preserve">determine </w:t>
      </w:r>
      <w:r w:rsidR="00611366">
        <w:t xml:space="preserve">whether </w:t>
      </w:r>
      <w:r w:rsidRPr="002849DF">
        <w:t>the logged-in merchant is approved</w:t>
      </w:r>
      <w:r>
        <w:t xml:space="preserve"> for </w:t>
      </w:r>
      <w:r w:rsidRPr="002849DF">
        <w:t>PayPal</w:t>
      </w:r>
      <w:r>
        <w:t xml:space="preserve"> </w:t>
      </w:r>
      <w:proofErr w:type="spellStart"/>
      <w:r w:rsidRPr="002849DF">
        <w:t>Here</w:t>
      </w:r>
      <w:r>
        <w:t>.</w:t>
      </w:r>
      <w:proofErr w:type="spellEnd"/>
      <w:r>
        <w:t xml:space="preserve"> </w:t>
      </w:r>
    </w:p>
    <w:p w14:paraId="0E5DB422" w14:textId="77777777" w:rsidR="00A630C4" w:rsidRDefault="00A630C4" w:rsidP="00A630C4">
      <w:pPr>
        <w:pStyle w:val="Heading2"/>
      </w:pPr>
      <w:bookmarkStart w:id="113" w:name="_Toc404251190"/>
      <w:r>
        <w:t xml:space="preserve">Handling </w:t>
      </w:r>
      <w:r w:rsidR="00867B9D">
        <w:t xml:space="preserve">keyed-in </w:t>
      </w:r>
      <w:r>
        <w:t>card data</w:t>
      </w:r>
      <w:bookmarkEnd w:id="113"/>
    </w:p>
    <w:p w14:paraId="3BD4257D" w14:textId="77777777" w:rsidR="000C1CB0" w:rsidRDefault="000C1CB0" w:rsidP="000C1CB0">
      <w:bookmarkStart w:id="114" w:name="_Toc384036586"/>
      <w:bookmarkStart w:id="115" w:name="_Toc404251191"/>
      <w:r>
        <w:t>If a merchant manually enters</w:t>
      </w:r>
      <w:r w:rsidRPr="00355368">
        <w:t xml:space="preserve"> data from a credit card, </w:t>
      </w:r>
      <w:r>
        <w:t xml:space="preserve">instead of </w:t>
      </w:r>
      <w:r w:rsidRPr="00355368">
        <w:t>swip</w:t>
      </w:r>
      <w:r>
        <w:t>ing it</w:t>
      </w:r>
      <w:r w:rsidRPr="00355368">
        <w:t xml:space="preserve">, the data </w:t>
      </w:r>
      <w:r>
        <w:t>is</w:t>
      </w:r>
      <w:r w:rsidRPr="00355368">
        <w:t xml:space="preserve"> </w:t>
      </w:r>
      <w:r w:rsidRPr="00867B9D">
        <w:rPr>
          <w:rStyle w:val="Term"/>
        </w:rPr>
        <w:t>keyed-in data</w:t>
      </w:r>
      <w:r w:rsidRPr="00867B9D">
        <w:t>,</w:t>
      </w:r>
      <w:r>
        <w:t xml:space="preserve"> also called </w:t>
      </w:r>
      <w:r w:rsidRPr="00867B9D">
        <w:rPr>
          <w:rStyle w:val="Term"/>
        </w:rPr>
        <w:t>card not present data</w:t>
      </w:r>
      <w:r w:rsidRPr="00867B9D">
        <w:t>.</w:t>
      </w:r>
    </w:p>
    <w:p w14:paraId="54AEFB89" w14:textId="77777777" w:rsidR="00333133" w:rsidRDefault="00333133" w:rsidP="00333133">
      <w:r>
        <w:t xml:space="preserve">When an app accepts keyed-in data, the app must fill in the appropriate fields of a </w:t>
      </w:r>
      <w:hyperlink r:id="rId30" w:history="1">
        <w:proofErr w:type="spellStart"/>
        <w:r w:rsidRPr="008470EF">
          <w:rPr>
            <w:rStyle w:val="Code"/>
          </w:rPr>
          <w:t>PPHCardNotPresentData</w:t>
        </w:r>
        <w:proofErr w:type="spellEnd"/>
      </w:hyperlink>
      <w:r>
        <w:t xml:space="preserve"> object and provide that object to a </w:t>
      </w:r>
      <w:hyperlink r:id="rId31" w:history="1">
        <w:proofErr w:type="spellStart"/>
        <w:r w:rsidRPr="008470EF">
          <w:rPr>
            <w:rStyle w:val="Code"/>
          </w:rPr>
          <w:t>PPHTransactionManager</w:t>
        </w:r>
        <w:proofErr w:type="spellEnd"/>
      </w:hyperlink>
      <w:r w:rsidRPr="006667BC">
        <w:t xml:space="preserve"> </w:t>
      </w:r>
      <w:r>
        <w:t xml:space="preserve">object to capture the payment. In this case, the required properties of the </w:t>
      </w:r>
      <w:hyperlink r:id="rId32" w:history="1">
        <w:proofErr w:type="spellStart"/>
        <w:r w:rsidRPr="008470EF">
          <w:rPr>
            <w:rStyle w:val="Code"/>
          </w:rPr>
          <w:t>PPHCardNotPresentData</w:t>
        </w:r>
        <w:proofErr w:type="spellEnd"/>
      </w:hyperlink>
      <w:r>
        <w:t xml:space="preserve"> object are:</w:t>
      </w:r>
    </w:p>
    <w:p w14:paraId="57F4896A" w14:textId="77777777" w:rsidR="00333133" w:rsidRPr="00867B9D" w:rsidRDefault="00333133" w:rsidP="00333133">
      <w:pPr>
        <w:pStyle w:val="ListBullet"/>
        <w:numPr>
          <w:ilvl w:val="0"/>
          <w:numId w:val="1"/>
        </w:numPr>
        <w:rPr>
          <w:rStyle w:val="Code"/>
          <w:rFonts w:asciiTheme="minorHAnsi" w:hAnsiTheme="minorHAnsi"/>
        </w:rPr>
      </w:pPr>
      <w:proofErr w:type="spellStart"/>
      <w:proofErr w:type="gramStart"/>
      <w:r w:rsidRPr="008470EF">
        <w:rPr>
          <w:rStyle w:val="Code"/>
        </w:rPr>
        <w:t>cardNumber</w:t>
      </w:r>
      <w:proofErr w:type="spellEnd"/>
      <w:proofErr w:type="gramEnd"/>
    </w:p>
    <w:p w14:paraId="5B488EC2" w14:textId="77777777" w:rsidR="00333133" w:rsidRPr="00867B9D" w:rsidRDefault="00333133" w:rsidP="00333133">
      <w:pPr>
        <w:pStyle w:val="ListBullet"/>
        <w:numPr>
          <w:ilvl w:val="0"/>
          <w:numId w:val="1"/>
        </w:numPr>
        <w:rPr>
          <w:rStyle w:val="Code"/>
          <w:rFonts w:asciiTheme="minorHAnsi" w:hAnsiTheme="minorHAnsi"/>
        </w:rPr>
      </w:pPr>
      <w:proofErr w:type="spellStart"/>
      <w:proofErr w:type="gramStart"/>
      <w:r w:rsidRPr="008470EF">
        <w:rPr>
          <w:rStyle w:val="Code"/>
        </w:rPr>
        <w:t>expirationDate</w:t>
      </w:r>
      <w:proofErr w:type="spellEnd"/>
      <w:proofErr w:type="gramEnd"/>
    </w:p>
    <w:p w14:paraId="09998DDC" w14:textId="77777777" w:rsidR="00333133" w:rsidRPr="00867B9D" w:rsidRDefault="00333133" w:rsidP="00333133">
      <w:pPr>
        <w:pStyle w:val="ListBullet"/>
        <w:numPr>
          <w:ilvl w:val="0"/>
          <w:numId w:val="1"/>
        </w:numPr>
        <w:rPr>
          <w:rStyle w:val="Code"/>
          <w:rFonts w:asciiTheme="minorHAnsi" w:hAnsiTheme="minorHAnsi"/>
        </w:rPr>
      </w:pPr>
      <w:proofErr w:type="gramStart"/>
      <w:r w:rsidRPr="008470EF">
        <w:rPr>
          <w:rStyle w:val="Code"/>
        </w:rPr>
        <w:t>cvv2</w:t>
      </w:r>
      <w:proofErr w:type="gramEnd"/>
    </w:p>
    <w:p w14:paraId="62E3DB2E" w14:textId="77777777" w:rsidR="00333133" w:rsidRDefault="00333133" w:rsidP="00333133">
      <w:r>
        <w:t xml:space="preserve">Specifying a valid </w:t>
      </w:r>
      <w:proofErr w:type="spellStart"/>
      <w:r w:rsidRPr="008470EF">
        <w:rPr>
          <w:rStyle w:val="Code"/>
        </w:rPr>
        <w:t>postalCode</w:t>
      </w:r>
      <w:proofErr w:type="spellEnd"/>
      <w:r>
        <w:t xml:space="preserve"> greatly increases the likelihood that keyed-in data will be accepted. To support international cards, the postal code must allow alphanumeric values.</w:t>
      </w:r>
    </w:p>
    <w:p w14:paraId="5A5C5EA2" w14:textId="77777777" w:rsidR="000C1CB0" w:rsidRDefault="000C1CB0" w:rsidP="000C1CB0">
      <w:pPr>
        <w:pStyle w:val="Heading4"/>
      </w:pPr>
      <w:r>
        <w:t>Validating the card data</w:t>
      </w:r>
    </w:p>
    <w:p w14:paraId="24A74E69" w14:textId="77777777" w:rsidR="000C1CB0" w:rsidRDefault="000C1CB0" w:rsidP="000C1CB0">
      <w:r>
        <w:t xml:space="preserve">Your app should validate the card number and date before providing the </w:t>
      </w:r>
      <w:proofErr w:type="spellStart"/>
      <w:r w:rsidRPr="008470EF">
        <w:rPr>
          <w:rStyle w:val="Code"/>
        </w:rPr>
        <w:t>PPHCardNotPresentData</w:t>
      </w:r>
      <w:proofErr w:type="spellEnd"/>
      <w:r>
        <w:t xml:space="preserve"> object to the SDK. Note that t</w:t>
      </w:r>
      <w:r w:rsidRPr="008A0270">
        <w:t xml:space="preserve">he SDK handles the date format through the </w:t>
      </w:r>
      <w:proofErr w:type="spellStart"/>
      <w:r w:rsidRPr="008470EF">
        <w:rPr>
          <w:rStyle w:val="Code"/>
        </w:rPr>
        <w:t>NSDate</w:t>
      </w:r>
      <w:proofErr w:type="spellEnd"/>
      <w:r w:rsidRPr="008A0270">
        <w:t xml:space="preserve"> object, which requires a four-digit year.</w:t>
      </w:r>
      <w:r>
        <w:t xml:space="preserve"> Your app should validate that the expiration month/year combination is the current month or a future month.</w:t>
      </w:r>
    </w:p>
    <w:p w14:paraId="4177D8A7" w14:textId="77777777" w:rsidR="000C1CB0" w:rsidRDefault="000C1CB0" w:rsidP="000C1CB0">
      <w:r>
        <w:t xml:space="preserve">The card number should be between 13 and 19 digits long. Use the standard </w:t>
      </w:r>
      <w:hyperlink r:id="rId33" w:history="1">
        <w:proofErr w:type="spellStart"/>
        <w:r w:rsidRPr="00AF3C8B">
          <w:rPr>
            <w:rStyle w:val="Hyperlink"/>
          </w:rPr>
          <w:t>Luhn</w:t>
        </w:r>
        <w:proofErr w:type="spellEnd"/>
        <w:r w:rsidRPr="00AF3C8B">
          <w:rPr>
            <w:rStyle w:val="Hyperlink"/>
          </w:rPr>
          <w:t xml:space="preserve"> algorithm</w:t>
        </w:r>
      </w:hyperlink>
      <w:r>
        <w:t xml:space="preserve"> (also called the </w:t>
      </w:r>
      <w:r w:rsidRPr="00AF3C8B">
        <w:rPr>
          <w:rStyle w:val="Term"/>
        </w:rPr>
        <w:t>mod 10 algorithm</w:t>
      </w:r>
      <w:r>
        <w:t xml:space="preserve"> or the </w:t>
      </w:r>
      <w:r w:rsidRPr="00AF3C8B">
        <w:rPr>
          <w:rStyle w:val="Term"/>
        </w:rPr>
        <w:t>modulus 10 algorithm</w:t>
      </w:r>
      <w:r>
        <w:t>) to sanity-check the card number.</w:t>
      </w:r>
    </w:p>
    <w:p w14:paraId="2DBF5596" w14:textId="77777777" w:rsidR="000C1CB0" w:rsidRDefault="000C1CB0" w:rsidP="000C1CB0">
      <w:pPr>
        <w:pStyle w:val="Heading4"/>
      </w:pPr>
      <w:r>
        <w:lastRenderedPageBreak/>
        <w:t>Presenting the card number and date to the user</w:t>
      </w:r>
    </w:p>
    <w:p w14:paraId="204329F2" w14:textId="77777777" w:rsidR="000C1CB0" w:rsidRDefault="000C1CB0" w:rsidP="000C1CB0">
      <w:r w:rsidRPr="00883726">
        <w:t xml:space="preserve">Your </w:t>
      </w:r>
      <w:r>
        <w:t xml:space="preserve">app’s </w:t>
      </w:r>
      <w:r w:rsidRPr="00883726">
        <w:t xml:space="preserve">user interface </w:t>
      </w:r>
      <w:r>
        <w:t xml:space="preserve">should </w:t>
      </w:r>
      <w:r w:rsidRPr="002D084D">
        <w:t>automatic</w:t>
      </w:r>
      <w:r>
        <w:t>ally</w:t>
      </w:r>
      <w:r w:rsidRPr="002D084D">
        <w:t xml:space="preserve"> spac</w:t>
      </w:r>
      <w:r>
        <w:t xml:space="preserve">e the card number in groups of four digits as the user enters it. (Note that American Express cards, whose </w:t>
      </w:r>
      <w:r w:rsidRPr="00EA161D">
        <w:rPr>
          <w:rStyle w:val="Term"/>
        </w:rPr>
        <w:t>bank identification number</w:t>
      </w:r>
      <w:r>
        <w:rPr>
          <w:rStyle w:val="Term"/>
        </w:rPr>
        <w:t>s</w:t>
      </w:r>
      <w:r>
        <w:t xml:space="preserve"> (BINs) start with 34 or 37, have 15 digits. For these numbers, space the number in groups of 4, 6, and 5 digits.</w:t>
      </w:r>
    </w:p>
    <w:p w14:paraId="4BACE335" w14:textId="77777777" w:rsidR="000C1CB0" w:rsidRDefault="000C1CB0" w:rsidP="000C1CB0">
      <w:r>
        <w:t>Present the expiration date to the user as it is printed on a typical card: a two-digit month followed by a two-digit year. Preferably, let the user enter the month and year from a pair of drop-down lists with a slash ("/") between them.</w:t>
      </w:r>
    </w:p>
    <w:p w14:paraId="42954E3B" w14:textId="77777777" w:rsidR="00BD0B6B" w:rsidRDefault="00BD0B6B" w:rsidP="00BD0B6B">
      <w:pPr>
        <w:pStyle w:val="Heading3"/>
      </w:pPr>
      <w:r>
        <w:t>Accepting a Signature</w:t>
      </w:r>
      <w:bookmarkEnd w:id="114"/>
      <w:bookmarkEnd w:id="115"/>
    </w:p>
    <w:p w14:paraId="74E70F70" w14:textId="77777777" w:rsidR="00C71410" w:rsidRDefault="00BD0B6B" w:rsidP="00BD0B6B">
      <w:r>
        <w:t xml:space="preserve">After </w:t>
      </w:r>
      <w:r w:rsidR="00C71410">
        <w:t xml:space="preserve">your </w:t>
      </w:r>
      <w:r>
        <w:t xml:space="preserve">app </w:t>
      </w:r>
      <w:r w:rsidR="00C71410">
        <w:t xml:space="preserve">completes an invoice and receives </w:t>
      </w:r>
      <w:r>
        <w:t>a card</w:t>
      </w:r>
      <w:r w:rsidR="00EF16E0">
        <w:t>-read</w:t>
      </w:r>
      <w:r>
        <w:t xml:space="preserve"> notification, </w:t>
      </w:r>
      <w:r w:rsidR="00C71410">
        <w:t xml:space="preserve">but before it pays the invoice, it can capture </w:t>
      </w:r>
      <w:r>
        <w:t xml:space="preserve">a signature image. (For some merchants and transaction-amounts, </w:t>
      </w:r>
      <w:r w:rsidR="00C71410">
        <w:t xml:space="preserve">the PayPal Here </w:t>
      </w:r>
      <w:r w:rsidR="00F71949">
        <w:t xml:space="preserve">SDK </w:t>
      </w:r>
      <w:r w:rsidR="00C71410">
        <w:t xml:space="preserve">requires </w:t>
      </w:r>
      <w:r>
        <w:t xml:space="preserve">a </w:t>
      </w:r>
      <w:r w:rsidR="00F71949">
        <w:t xml:space="preserve">signature </w:t>
      </w:r>
      <w:r w:rsidR="00C71410">
        <w:t>before payment).</w:t>
      </w:r>
    </w:p>
    <w:p w14:paraId="5F482C01" w14:textId="41BE37CB" w:rsidR="00BD0B6B" w:rsidRDefault="00BD0B6B" w:rsidP="00BD0B6B">
      <w:r>
        <w:t xml:space="preserve">Use the </w:t>
      </w:r>
      <w:proofErr w:type="spellStart"/>
      <w:r w:rsidRPr="008470EF">
        <w:rPr>
          <w:rStyle w:val="Code"/>
        </w:rPr>
        <w:t>PPHTransactionManager</w:t>
      </w:r>
      <w:proofErr w:type="spellEnd"/>
      <w:r>
        <w:t xml:space="preserve"> class’s </w:t>
      </w:r>
      <w:proofErr w:type="spellStart"/>
      <w:r w:rsidRPr="008470EF">
        <w:rPr>
          <w:rStyle w:val="Code"/>
        </w:rPr>
        <w:t>finalizePaymentForTransaction</w:t>
      </w:r>
      <w:proofErr w:type="spellEnd"/>
      <w:r>
        <w:t xml:space="preserve"> method, which finalizes the payment. </w:t>
      </w:r>
    </w:p>
    <w:p w14:paraId="50F2B85F" w14:textId="77777777" w:rsidR="00BD0B6B" w:rsidRDefault="00BD0B6B" w:rsidP="00BD0B6B">
      <w:pPr>
        <w:pStyle w:val="Heading3"/>
      </w:pPr>
      <w:bookmarkStart w:id="116" w:name="_Toc384036587"/>
      <w:bookmarkStart w:id="117" w:name="_Toc404251192"/>
      <w:r>
        <w:t>Detailed Communication with a Credit Card Reader</w:t>
      </w:r>
      <w:bookmarkEnd w:id="116"/>
      <w:bookmarkEnd w:id="117"/>
    </w:p>
    <w:p w14:paraId="0A97F4A6" w14:textId="77777777" w:rsidR="00BD0B6B" w:rsidRDefault="00BD0B6B" w:rsidP="00BD0B6B">
      <w:pPr>
        <w:rPr>
          <w:lang w:eastAsia="zh-CN"/>
        </w:rPr>
      </w:pPr>
      <w:r>
        <w:rPr>
          <w:lang w:eastAsia="zh-CN"/>
        </w:rPr>
        <w:t xml:space="preserve">This section is an overview of how an app uses the SDK for detailed </w:t>
      </w:r>
      <w:r>
        <w:t>communication with a credit card reader.</w:t>
      </w:r>
      <w:r w:rsidR="00DD6988">
        <w:t xml:space="preserve"> “Detailed communication</w:t>
      </w:r>
      <w:proofErr w:type="gramStart"/>
      <w:r w:rsidR="00DD6988">
        <w:t>”</w:t>
      </w:r>
      <w:proofErr w:type="gramEnd"/>
      <w:r w:rsidR="00DD6988">
        <w:t xml:space="preserve"> means that the app controls individual card reader operations, rather than simply asking the SDK to read a card.</w:t>
      </w:r>
    </w:p>
    <w:p w14:paraId="02913982" w14:textId="77777777" w:rsidR="00BD0B6B" w:rsidRDefault="00BD0B6B" w:rsidP="00BD0B6B">
      <w:pPr>
        <w:pStyle w:val="MessageHeader"/>
        <w:rPr>
          <w:lang w:eastAsia="zh-CN"/>
        </w:rPr>
      </w:pPr>
      <w:r>
        <w:rPr>
          <w:b/>
        </w:rPr>
        <w:t>NOTE:</w:t>
      </w:r>
      <w:r>
        <w:t xml:space="preserve"> Your app can use the </w:t>
      </w:r>
      <w:hyperlink r:id="rId34" w:history="1">
        <w:proofErr w:type="spellStart"/>
        <w:r w:rsidRPr="008470EF">
          <w:rPr>
            <w:rStyle w:val="Code"/>
          </w:rPr>
          <w:t>PPHTransactionManager</w:t>
        </w:r>
        <w:proofErr w:type="spellEnd"/>
      </w:hyperlink>
      <w:r>
        <w:t xml:space="preserve"> class to take credit card payments, </w:t>
      </w:r>
      <w:r w:rsidRPr="006C143D">
        <w:rPr>
          <w:b/>
        </w:rPr>
        <w:t>without</w:t>
      </w:r>
      <w:r>
        <w:t xml:space="preserve"> </w:t>
      </w:r>
      <w:r w:rsidR="00DD6988">
        <w:t xml:space="preserve">this type of </w:t>
      </w:r>
      <w:r>
        <w:t xml:space="preserve">detailed communication. </w:t>
      </w:r>
      <w:r>
        <w:rPr>
          <w:lang w:eastAsia="zh-CN"/>
        </w:rPr>
        <w:t xml:space="preserve"> </w:t>
      </w:r>
    </w:p>
    <w:p w14:paraId="1857E25B" w14:textId="77777777" w:rsidR="00BD0B6B" w:rsidRDefault="00BD0B6B" w:rsidP="00BD0B6B">
      <w:pPr>
        <w:pStyle w:val="Heading4"/>
      </w:pPr>
      <w:r>
        <w:t>Starting Communication with the Card Reader</w:t>
      </w:r>
    </w:p>
    <w:p w14:paraId="7E938464" w14:textId="77777777" w:rsidR="00BD0B6B" w:rsidRDefault="00BD0B6B" w:rsidP="001D029B">
      <w:r>
        <w:t xml:space="preserve">The </w:t>
      </w:r>
      <w:hyperlink r:id="rId35" w:history="1">
        <w:proofErr w:type="spellStart"/>
        <w:r w:rsidRPr="008470EF">
          <w:rPr>
            <w:rStyle w:val="Code"/>
          </w:rPr>
          <w:t>PPHCardReaderManager</w:t>
        </w:r>
        <w:proofErr w:type="spellEnd"/>
      </w:hyperlink>
      <w:r w:rsidRPr="00D8594B">
        <w:t xml:space="preserve"> </w:t>
      </w:r>
      <w:r>
        <w:t>c</w:t>
      </w:r>
      <w:r w:rsidRPr="00D8594B">
        <w:t>lass</w:t>
      </w:r>
      <w:r>
        <w:t xml:space="preserve"> </w:t>
      </w:r>
      <w:r>
        <w:rPr>
          <w:rFonts w:ascii="Helvetica" w:hAnsi="Helvetica" w:cs="Helvetica"/>
          <w:color w:val="000000"/>
        </w:rPr>
        <w:t xml:space="preserve">handles all interaction with </w:t>
      </w:r>
      <w:r w:rsidR="001D029B">
        <w:rPr>
          <w:rFonts w:ascii="Helvetica" w:hAnsi="Helvetica" w:cs="Helvetica"/>
          <w:color w:val="000000"/>
        </w:rPr>
        <w:t xml:space="preserve">all types of </w:t>
      </w:r>
      <w:r>
        <w:rPr>
          <w:rFonts w:ascii="Helvetica" w:hAnsi="Helvetica" w:cs="Helvetica"/>
          <w:color w:val="000000"/>
        </w:rPr>
        <w:t>credit card readers</w:t>
      </w:r>
      <w:r w:rsidR="001D029B">
        <w:rPr>
          <w:rFonts w:ascii="Helvetica" w:hAnsi="Helvetica" w:cs="Helvetica"/>
          <w:color w:val="000000"/>
        </w:rPr>
        <w:t>,</w:t>
      </w:r>
      <w:r>
        <w:rPr>
          <w:rFonts w:ascii="Helvetica" w:hAnsi="Helvetica" w:cs="Helvetica"/>
          <w:color w:val="000000"/>
        </w:rPr>
        <w:t xml:space="preserve"> </w:t>
      </w:r>
      <w:r w:rsidR="001D029B">
        <w:rPr>
          <w:rFonts w:ascii="Helvetica" w:hAnsi="Helvetica" w:cs="Helvetica"/>
          <w:color w:val="000000"/>
        </w:rPr>
        <w:t xml:space="preserve">including </w:t>
      </w:r>
      <w:r>
        <w:t>audio readers, dock port r</w:t>
      </w:r>
      <w:r w:rsidR="001D029B">
        <w:t>eaders, and Bluetooth readers</w:t>
      </w:r>
      <w:r w:rsidR="00DD6988">
        <w:t>.</w:t>
      </w:r>
      <w:r w:rsidR="001D029B">
        <w:t xml:space="preserve"> It handles readers for both mag stripe and EMV cards.</w:t>
      </w:r>
    </w:p>
    <w:p w14:paraId="7C4ADE2B" w14:textId="77777777" w:rsidR="00493E98" w:rsidRDefault="00493E98" w:rsidP="00493E98">
      <w:pPr>
        <w:pStyle w:val="Heading5"/>
      </w:pPr>
      <w:r>
        <w:t>Monitoring for card reader connections</w:t>
      </w:r>
    </w:p>
    <w:p w14:paraId="5F3A22E9" w14:textId="77777777" w:rsidR="00BD0B6B" w:rsidRDefault="00DD6988" w:rsidP="00BD0B6B">
      <w:pPr>
        <w:rPr>
          <w:rFonts w:ascii="Helvetica" w:hAnsi="Helvetica" w:cs="Helvetica"/>
          <w:color w:val="000000"/>
        </w:rPr>
      </w:pPr>
      <w:r>
        <w:rPr>
          <w:rFonts w:ascii="Helvetica" w:hAnsi="Helvetica" w:cs="Helvetica"/>
          <w:color w:val="000000"/>
        </w:rPr>
        <w:t xml:space="preserve">To communicate with </w:t>
      </w:r>
      <w:r w:rsidR="0025128D">
        <w:rPr>
          <w:rFonts w:ascii="Helvetica" w:hAnsi="Helvetica" w:cs="Helvetica"/>
          <w:color w:val="000000"/>
        </w:rPr>
        <w:t>a</w:t>
      </w:r>
      <w:r>
        <w:rPr>
          <w:rFonts w:ascii="Helvetica" w:hAnsi="Helvetica" w:cs="Helvetica"/>
          <w:color w:val="000000"/>
        </w:rPr>
        <w:t xml:space="preserve"> card reader, your app must first start </w:t>
      </w:r>
      <w:r>
        <w:rPr>
          <w:rStyle w:val="Term"/>
        </w:rPr>
        <w:t>monitoring</w:t>
      </w:r>
      <w:r>
        <w:t xml:space="preserve"> </w:t>
      </w:r>
      <w:r w:rsidR="0025128D">
        <w:t>for connection or removal of card reader</w:t>
      </w:r>
      <w:r>
        <w:t>s.</w:t>
      </w:r>
      <w:r w:rsidR="0025128D">
        <w:t xml:space="preserve"> </w:t>
      </w:r>
      <w:r w:rsidR="00BD0B6B">
        <w:rPr>
          <w:rFonts w:ascii="Helvetica" w:hAnsi="Helvetica" w:cs="Helvetica"/>
          <w:color w:val="000000"/>
        </w:rPr>
        <w:t xml:space="preserve">The </w:t>
      </w:r>
      <w:proofErr w:type="spellStart"/>
      <w:r w:rsidR="00BD0B6B" w:rsidRPr="008470EF">
        <w:rPr>
          <w:rStyle w:val="Code"/>
        </w:rPr>
        <w:t>PPHCardReaderManager</w:t>
      </w:r>
      <w:proofErr w:type="spellEnd"/>
      <w:r w:rsidR="00BD0B6B" w:rsidRPr="00101BFE">
        <w:rPr>
          <w:rFonts w:ascii="Helvetica" w:hAnsi="Helvetica" w:cs="Helvetica"/>
          <w:color w:val="000000"/>
        </w:rPr>
        <w:t xml:space="preserve"> </w:t>
      </w:r>
      <w:r w:rsidR="00BD0B6B">
        <w:rPr>
          <w:rFonts w:ascii="Helvetica" w:hAnsi="Helvetica" w:cs="Helvetica"/>
          <w:color w:val="000000"/>
        </w:rPr>
        <w:t xml:space="preserve">class’s </w:t>
      </w:r>
      <w:proofErr w:type="spellStart"/>
      <w:r w:rsidR="00BD0B6B" w:rsidRPr="008470EF">
        <w:rPr>
          <w:rStyle w:val="Code"/>
        </w:rPr>
        <w:t>beginMonitoring</w:t>
      </w:r>
      <w:proofErr w:type="spellEnd"/>
      <w:r w:rsidR="00BD0B6B">
        <w:rPr>
          <w:rFonts w:ascii="Helvetica" w:hAnsi="Helvetica" w:cs="Helvetica"/>
          <w:color w:val="000000"/>
        </w:rPr>
        <w:t xml:space="preserve"> method </w:t>
      </w:r>
      <w:r w:rsidR="0025128D">
        <w:rPr>
          <w:rFonts w:ascii="Helvetica" w:hAnsi="Helvetica" w:cs="Helvetica"/>
          <w:color w:val="000000"/>
        </w:rPr>
        <w:t>does this</w:t>
      </w:r>
      <w:r w:rsidR="001D029B">
        <w:rPr>
          <w:rFonts w:ascii="Helvetica" w:hAnsi="Helvetica" w:cs="Helvetica"/>
          <w:color w:val="000000"/>
        </w:rPr>
        <w:t xml:space="preserve">. The </w:t>
      </w:r>
      <w:proofErr w:type="spellStart"/>
      <w:r w:rsidR="001D029B">
        <w:rPr>
          <w:rFonts w:ascii="Helvetica" w:hAnsi="Helvetica" w:cs="Helvetica"/>
          <w:color w:val="000000"/>
        </w:rPr>
        <w:t>PayPalHereSDK</w:t>
      </w:r>
      <w:proofErr w:type="spellEnd"/>
      <w:r w:rsidR="001D029B">
        <w:rPr>
          <w:rFonts w:ascii="Helvetica" w:hAnsi="Helvetica" w:cs="Helvetica"/>
          <w:color w:val="000000"/>
        </w:rPr>
        <w:t xml:space="preserve"> class’s </w:t>
      </w:r>
      <w:proofErr w:type="spellStart"/>
      <w:r w:rsidR="001D029B">
        <w:rPr>
          <w:rFonts w:ascii="Helvetica" w:hAnsi="Helvetica" w:cs="Helvetica"/>
          <w:color w:val="000000"/>
        </w:rPr>
        <w:t>sharedCardReaderManager</w:t>
      </w:r>
      <w:proofErr w:type="spellEnd"/>
      <w:r w:rsidR="001D029B">
        <w:rPr>
          <w:rFonts w:ascii="Helvetica" w:hAnsi="Helvetica" w:cs="Helvetica"/>
          <w:color w:val="000000"/>
        </w:rPr>
        <w:t xml:space="preserve"> property points to a default card reader </w:t>
      </w:r>
      <w:proofErr w:type="gramStart"/>
      <w:r w:rsidR="001D029B">
        <w:rPr>
          <w:rFonts w:ascii="Helvetica" w:hAnsi="Helvetica" w:cs="Helvetica"/>
          <w:color w:val="000000"/>
        </w:rPr>
        <w:t>manager which</w:t>
      </w:r>
      <w:proofErr w:type="gramEnd"/>
      <w:r w:rsidR="001D029B">
        <w:rPr>
          <w:rFonts w:ascii="Helvetica" w:hAnsi="Helvetica" w:cs="Helvetica"/>
          <w:color w:val="000000"/>
        </w:rPr>
        <w:t xml:space="preserve"> you can use for this purpose.</w:t>
      </w:r>
    </w:p>
    <w:p w14:paraId="545A3842" w14:textId="77777777" w:rsidR="001D029B" w:rsidRPr="008470EF" w:rsidRDefault="001D029B" w:rsidP="001D029B">
      <w:pPr>
        <w:pStyle w:val="CodeBox"/>
      </w:pPr>
      <w:r w:rsidRPr="008470EF">
        <w:t>[[</w:t>
      </w:r>
      <w:proofErr w:type="spellStart"/>
      <w:r w:rsidRPr="008470EF">
        <w:t>PayPalHereSDK</w:t>
      </w:r>
      <w:proofErr w:type="spellEnd"/>
      <w:r w:rsidRPr="008470EF">
        <w:t xml:space="preserve"> </w:t>
      </w:r>
      <w:proofErr w:type="spellStart"/>
      <w:r w:rsidRPr="008470EF">
        <w:t>sharedCardReaderManager</w:t>
      </w:r>
      <w:proofErr w:type="spellEnd"/>
      <w:r w:rsidRPr="008470EF">
        <w:t xml:space="preserve">] </w:t>
      </w:r>
      <w:proofErr w:type="spellStart"/>
      <w:r w:rsidRPr="008470EF">
        <w:t>beginMonitoring</w:t>
      </w:r>
      <w:proofErr w:type="spellEnd"/>
      <w:r w:rsidRPr="008470EF">
        <w:t>];</w:t>
      </w:r>
    </w:p>
    <w:p w14:paraId="242D203C" w14:textId="77777777" w:rsidR="001D029B" w:rsidRPr="001D029B" w:rsidRDefault="001D029B" w:rsidP="00BD0B6B">
      <w:pPr>
        <w:rPr>
          <w:rFonts w:ascii="Helvetica" w:hAnsi="Helvetica" w:cs="Helvetica"/>
          <w:color w:val="000000"/>
        </w:rPr>
      </w:pPr>
      <w:proofErr w:type="spellStart"/>
      <w:proofErr w:type="gramStart"/>
      <w:r w:rsidRPr="0056308A">
        <w:rPr>
          <w:rStyle w:val="Code"/>
        </w:rPr>
        <w:t>beginMonitoring</w:t>
      </w:r>
      <w:proofErr w:type="spellEnd"/>
      <w:proofErr w:type="gramEnd"/>
      <w:r>
        <w:rPr>
          <w:rFonts w:ascii="Helvetica" w:hAnsi="Helvetica" w:cs="Helvetica"/>
          <w:color w:val="000000"/>
        </w:rPr>
        <w:t xml:space="preserve"> accepts a parameter which specifies the types of readers to </w:t>
      </w:r>
      <w:r w:rsidR="0056308A">
        <w:rPr>
          <w:rFonts w:ascii="Helvetica" w:hAnsi="Helvetica" w:cs="Helvetica"/>
          <w:color w:val="000000"/>
        </w:rPr>
        <w:t>monitor</w:t>
      </w:r>
      <w:r w:rsidR="00493E98">
        <w:rPr>
          <w:rFonts w:ascii="Helvetica" w:hAnsi="Helvetica" w:cs="Helvetica"/>
          <w:color w:val="000000"/>
        </w:rPr>
        <w:t>.</w:t>
      </w:r>
    </w:p>
    <w:p w14:paraId="723A529E" w14:textId="77777777" w:rsidR="001D029B" w:rsidRPr="008470EF" w:rsidRDefault="001D029B" w:rsidP="001D029B">
      <w:pPr>
        <w:pStyle w:val="CodeBox"/>
      </w:pPr>
      <w:r w:rsidRPr="008470EF">
        <w:lastRenderedPageBreak/>
        <w:t>[[</w:t>
      </w:r>
      <w:proofErr w:type="spellStart"/>
      <w:r w:rsidRPr="008470EF">
        <w:t>PayPalHereSDK</w:t>
      </w:r>
      <w:proofErr w:type="spellEnd"/>
      <w:r w:rsidRPr="008470EF">
        <w:t xml:space="preserve"> </w:t>
      </w:r>
      <w:proofErr w:type="spellStart"/>
      <w:r w:rsidRPr="008470EF">
        <w:t>sharedCardReaderManager</w:t>
      </w:r>
      <w:proofErr w:type="spellEnd"/>
      <w:r w:rsidRPr="008470EF">
        <w:t xml:space="preserve">] </w:t>
      </w:r>
      <w:proofErr w:type="spellStart"/>
      <w:r w:rsidRPr="008470EF">
        <w:t>beginMonitoring</w:t>
      </w:r>
      <w:proofErr w:type="gramStart"/>
      <w:r>
        <w:t>:</w:t>
      </w:r>
      <w:r>
        <w:rPr>
          <w:rStyle w:val="PlaceholderText"/>
        </w:rPr>
        <w:t>readerTypes</w:t>
      </w:r>
      <w:proofErr w:type="spellEnd"/>
      <w:proofErr w:type="gramEnd"/>
      <w:r w:rsidRPr="008470EF">
        <w:t>];</w:t>
      </w:r>
    </w:p>
    <w:p w14:paraId="428079C6" w14:textId="77777777" w:rsidR="00493E98" w:rsidRDefault="00493E98" w:rsidP="00493E98">
      <w:pPr>
        <w:rPr>
          <w:ins w:id="118" w:author="Kash Baghaei" w:date="2015-01-06T13:18:00Z"/>
          <w:rFonts w:cs="Helvetica"/>
          <w:color w:val="000000"/>
        </w:rPr>
      </w:pPr>
      <w:proofErr w:type="spellStart"/>
      <w:proofErr w:type="gramStart"/>
      <w:r>
        <w:rPr>
          <w:rStyle w:val="PlaceholderText"/>
        </w:rPr>
        <w:t>readerTypes</w:t>
      </w:r>
      <w:proofErr w:type="spellEnd"/>
      <w:proofErr w:type="gramEnd"/>
      <w:r w:rsidRPr="00493E98">
        <w:t xml:space="preserve"> </w:t>
      </w:r>
      <w:r>
        <w:rPr>
          <w:rFonts w:cs="Helvetica"/>
          <w:color w:val="000000"/>
        </w:rPr>
        <w:t xml:space="preserve">is an </w:t>
      </w:r>
      <w:r>
        <w:rPr>
          <w:rStyle w:val="Code"/>
        </w:rPr>
        <w:t>id</w:t>
      </w:r>
      <w:r w:rsidRPr="001D029B">
        <w:t xml:space="preserve"> </w:t>
      </w:r>
      <w:r>
        <w:t xml:space="preserve">that </w:t>
      </w:r>
      <w:r>
        <w:rPr>
          <w:rFonts w:cs="Helvetica"/>
          <w:color w:val="000000"/>
        </w:rPr>
        <w:t xml:space="preserve">points to a </w:t>
      </w:r>
      <w:proofErr w:type="spellStart"/>
      <w:r>
        <w:rPr>
          <w:rStyle w:val="Code"/>
        </w:rPr>
        <w:t>PPHReaderTypeMask</w:t>
      </w:r>
      <w:proofErr w:type="spellEnd"/>
      <w:r w:rsidRPr="00C25CEB">
        <w:t xml:space="preserve"> </w:t>
      </w:r>
      <w:r>
        <w:t>value</w:t>
      </w:r>
      <w:r>
        <w:rPr>
          <w:rFonts w:cs="Helvetica"/>
          <w:color w:val="000000"/>
        </w:rPr>
        <w:t>.</w:t>
      </w:r>
    </w:p>
    <w:p w14:paraId="6CC59F17" w14:textId="55B6A76C" w:rsidR="003A1930" w:rsidRDefault="003A1930" w:rsidP="003A1930">
      <w:pPr>
        <w:pStyle w:val="CommentText"/>
        <w:rPr>
          <w:ins w:id="119" w:author="Kash Baghaei" w:date="2015-01-06T13:18:00Z"/>
        </w:rPr>
      </w:pPr>
      <w:proofErr w:type="spellStart"/>
      <w:proofErr w:type="gramStart"/>
      <w:ins w:id="120" w:author="Kash Baghaei" w:date="2015-01-06T13:18:00Z">
        <w:r w:rsidRPr="008470EF">
          <w:t>beginMonitoring</w:t>
        </w:r>
        <w:proofErr w:type="spellEnd"/>
        <w:proofErr w:type="gramEnd"/>
        <w:r>
          <w:t xml:space="preserve"> looks for </w:t>
        </w:r>
      </w:ins>
      <w:ins w:id="121" w:author="Kash Baghaei" w:date="2015-01-06T13:19:00Z">
        <w:r>
          <w:t xml:space="preserve">events from </w:t>
        </w:r>
      </w:ins>
      <w:ins w:id="122" w:author="Kash Baghaei" w:date="2015-01-06T13:18:00Z">
        <w:r>
          <w:t>any devices that is connected such as an inserted  the phone or a Bluetooth connected</w:t>
        </w:r>
      </w:ins>
      <w:ins w:id="123" w:author="Kash Baghaei" w:date="2015-01-06T13:19:00Z">
        <w:r>
          <w:t xml:space="preserve"> terminal.</w:t>
        </w:r>
      </w:ins>
    </w:p>
    <w:p w14:paraId="267189F1" w14:textId="77777777" w:rsidR="003A1930" w:rsidRDefault="003A1930" w:rsidP="00493E98">
      <w:pPr>
        <w:rPr>
          <w:rFonts w:cs="Helvetica"/>
          <w:color w:val="000000"/>
        </w:rPr>
      </w:pPr>
    </w:p>
    <w:p w14:paraId="55CC7CDE" w14:textId="77777777" w:rsidR="00BD0B6B" w:rsidRDefault="00BD0B6B" w:rsidP="00BD0B6B">
      <w:pPr>
        <w:pStyle w:val="MessageHeader"/>
      </w:pPr>
      <w:r>
        <w:rPr>
          <w:b/>
        </w:rPr>
        <w:t>NOTE:</w:t>
      </w:r>
      <w:r>
        <w:t xml:space="preserve"> If you are using a PayPal-supported, custom accessory </w:t>
      </w:r>
      <w:proofErr w:type="spellStart"/>
      <w:r>
        <w:t>swiper</w:t>
      </w:r>
      <w:proofErr w:type="spellEnd"/>
      <w:r>
        <w:t xml:space="preserve"> (such as a </w:t>
      </w:r>
      <w:proofErr w:type="spellStart"/>
      <w:r>
        <w:t>Magtek</w:t>
      </w:r>
      <w:proofErr w:type="spellEnd"/>
      <w:r>
        <w:t xml:space="preserve"> custom branded </w:t>
      </w:r>
      <w:proofErr w:type="spellStart"/>
      <w:r>
        <w:t>swiper</w:t>
      </w:r>
      <w:proofErr w:type="spellEnd"/>
      <w:r>
        <w:t xml:space="preserve">), set it up using the </w:t>
      </w:r>
      <w:proofErr w:type="spellStart"/>
      <w:r w:rsidRPr="009B24AB">
        <w:rPr>
          <w:rStyle w:val="Code"/>
        </w:rPr>
        <w:t>PPHCardReaderBasicInformation</w:t>
      </w:r>
      <w:proofErr w:type="spellEnd"/>
      <w:r>
        <w:t xml:space="preserve"> class </w:t>
      </w:r>
      <w:r w:rsidRPr="00B054DA">
        <w:t>before</w:t>
      </w:r>
      <w:r>
        <w:t xml:space="preserve"> </w:t>
      </w:r>
      <w:proofErr w:type="spellStart"/>
      <w:r w:rsidRPr="009B24AB">
        <w:rPr>
          <w:rStyle w:val="Code"/>
        </w:rPr>
        <w:t>PPHCardReaderManager</w:t>
      </w:r>
      <w:r>
        <w:t>’s</w:t>
      </w:r>
      <w:proofErr w:type="spellEnd"/>
      <w:r>
        <w:t xml:space="preserve"> </w:t>
      </w:r>
      <w:proofErr w:type="spellStart"/>
      <w:r w:rsidRPr="009B24AB">
        <w:rPr>
          <w:rStyle w:val="Code"/>
        </w:rPr>
        <w:t>beginMonitoring</w:t>
      </w:r>
      <w:proofErr w:type="spellEnd"/>
      <w:r>
        <w:t xml:space="preserve"> method.</w:t>
      </w:r>
    </w:p>
    <w:p w14:paraId="20DF259F" w14:textId="77777777" w:rsidR="00493E98" w:rsidRDefault="00493E98" w:rsidP="00493E98">
      <w:pPr>
        <w:pStyle w:val="Heading5"/>
      </w:pPr>
      <w:r>
        <w:t>Handling card reader notifications</w:t>
      </w:r>
    </w:p>
    <w:p w14:paraId="2BB2F77D" w14:textId="77777777" w:rsidR="00493E98" w:rsidRDefault="00493E98" w:rsidP="00493E98">
      <w:pPr>
        <w:rPr>
          <w:ins w:id="124" w:author="Kash Baghaei" w:date="2015-01-06T13:16:00Z"/>
        </w:rPr>
      </w:pPr>
      <w:r>
        <w:t xml:space="preserve">After </w:t>
      </w:r>
      <w:r w:rsidRPr="00014CE0">
        <w:t>you</w:t>
      </w:r>
      <w:r>
        <w:t xml:space="preserve">r app begins </w:t>
      </w:r>
      <w:r w:rsidRPr="00014CE0">
        <w:t>monitoring</w:t>
      </w:r>
      <w:r>
        <w:t xml:space="preserve"> for card readers</w:t>
      </w:r>
      <w:r w:rsidRPr="00014CE0">
        <w:t>, the SDK will fir</w:t>
      </w:r>
      <w:r>
        <w:t>e</w:t>
      </w:r>
      <w:r w:rsidRPr="00014CE0">
        <w:t xml:space="preserve"> notification center events </w:t>
      </w:r>
      <w:r>
        <w:t>as it discovers readers.</w:t>
      </w:r>
    </w:p>
    <w:p w14:paraId="0BCD4F21" w14:textId="77777777" w:rsidR="00493E98" w:rsidRPr="00014CE0" w:rsidRDefault="00493E98" w:rsidP="00493E98">
      <w:r>
        <w:t xml:space="preserve">Rather than </w:t>
      </w:r>
      <w:r w:rsidRPr="00014CE0">
        <w:t xml:space="preserve">monitor the notification center directly, </w:t>
      </w:r>
      <w:r>
        <w:t xml:space="preserve">you should make use of the protocol </w:t>
      </w:r>
      <w:r w:rsidRPr="00014CE0">
        <w:t>that translate</w:t>
      </w:r>
      <w:r>
        <w:t>s</w:t>
      </w:r>
      <w:r w:rsidRPr="00014CE0">
        <w:t xml:space="preserve"> </w:t>
      </w:r>
      <w:proofErr w:type="spellStart"/>
      <w:r w:rsidRPr="00014CE0">
        <w:t>untyped</w:t>
      </w:r>
      <w:proofErr w:type="spellEnd"/>
      <w:r w:rsidRPr="00014CE0">
        <w:t xml:space="preserve"> notification center</w:t>
      </w:r>
      <w:r>
        <w:t xml:space="preserve"> calls into typed delegate calls. S</w:t>
      </w:r>
      <w:r w:rsidRPr="00014CE0">
        <w:t>imply stor</w:t>
      </w:r>
      <w:r>
        <w:t>e</w:t>
      </w:r>
      <w:r w:rsidRPr="00014CE0">
        <w:t xml:space="preserve"> an instance of </w:t>
      </w:r>
      <w:proofErr w:type="spellStart"/>
      <w:r w:rsidRPr="00627FC3">
        <w:rPr>
          <w:rStyle w:val="Code"/>
        </w:rPr>
        <w:t>PPHCardReaderWatcher</w:t>
      </w:r>
      <w:proofErr w:type="spellEnd"/>
      <w:r>
        <w:t xml:space="preserve"> in your </w:t>
      </w:r>
      <w:r w:rsidR="00AB72BE">
        <w:t xml:space="preserve">view controller </w:t>
      </w:r>
      <w:r>
        <w:t xml:space="preserve">class and </w:t>
      </w:r>
      <w:r w:rsidR="00AC5156">
        <w:t xml:space="preserve">make the class </w:t>
      </w:r>
      <w:r>
        <w:t>implement</w:t>
      </w:r>
      <w:r w:rsidRPr="00014CE0">
        <w:t xml:space="preserve"> the </w:t>
      </w:r>
      <w:proofErr w:type="spellStart"/>
      <w:r w:rsidRPr="00627FC3">
        <w:rPr>
          <w:rStyle w:val="Code"/>
        </w:rPr>
        <w:t>PPHCardReaderDelegate</w:t>
      </w:r>
      <w:proofErr w:type="spellEnd"/>
      <w:r w:rsidRPr="00014CE0">
        <w:t xml:space="preserve"> protoc</w:t>
      </w:r>
      <w:r>
        <w:t>ol:</w:t>
      </w:r>
    </w:p>
    <w:p w14:paraId="5E615ADC" w14:textId="77777777" w:rsidR="00493E98" w:rsidRPr="008470EF" w:rsidRDefault="00493E98" w:rsidP="00493E98">
      <w:pPr>
        <w:pStyle w:val="CodeBox"/>
      </w:pPr>
      <w:proofErr w:type="spellStart"/>
      <w:proofErr w:type="gramStart"/>
      <w:r w:rsidRPr="008470EF">
        <w:t>self.readerWatcher</w:t>
      </w:r>
      <w:proofErr w:type="spellEnd"/>
      <w:proofErr w:type="gramEnd"/>
      <w:r w:rsidRPr="008470EF">
        <w:t xml:space="preserve"> = </w:t>
      </w:r>
    </w:p>
    <w:p w14:paraId="57E79AC3" w14:textId="77777777" w:rsidR="00493E98" w:rsidRPr="008470EF" w:rsidRDefault="00493E98" w:rsidP="00493E98">
      <w:pPr>
        <w:pStyle w:val="CodeBox"/>
      </w:pPr>
      <w:r w:rsidRPr="008470EF">
        <w:t xml:space="preserve">    [[</w:t>
      </w:r>
      <w:proofErr w:type="spellStart"/>
      <w:proofErr w:type="gramStart"/>
      <w:r w:rsidRPr="008470EF">
        <w:t>alloc</w:t>
      </w:r>
      <w:proofErr w:type="spellEnd"/>
      <w:proofErr w:type="gramEnd"/>
      <w:r w:rsidRPr="008470EF">
        <w:t xml:space="preserve">] </w:t>
      </w:r>
      <w:proofErr w:type="spellStart"/>
      <w:r w:rsidRPr="008470EF">
        <w:t>initWithDelegate</w:t>
      </w:r>
      <w:proofErr w:type="spellEnd"/>
      <w:r w:rsidRPr="008470EF">
        <w:t>: self];</w:t>
      </w:r>
    </w:p>
    <w:p w14:paraId="6B2919CE" w14:textId="4C05843F" w:rsidR="00AC5156" w:rsidRDefault="00AC5156" w:rsidP="00493E98">
      <w:r>
        <w:t xml:space="preserve">Your app will be notified when the SDK starts monitoring for card readers, when a card reader is connected or removed, when card reader metadata is received, and when a card swipe (or EMV equivalent) is attempted, completed, and failed. See the </w:t>
      </w:r>
      <w:proofErr w:type="spellStart"/>
      <w:ins w:id="125" w:author="Kash Baghaei" w:date="2015-01-06T13:15:00Z">
        <w:r w:rsidR="003A1930">
          <w:t>Apple</w:t>
        </w:r>
      </w:ins>
      <w:r>
        <w:t>doc</w:t>
      </w:r>
      <w:proofErr w:type="spellEnd"/>
      <w:r>
        <w:t xml:space="preserve"> description of </w:t>
      </w:r>
      <w:proofErr w:type="spellStart"/>
      <w:r w:rsidRPr="00AC5156">
        <w:rPr>
          <w:rStyle w:val="Code"/>
        </w:rPr>
        <w:t>PPHCardReaderWatcher</w:t>
      </w:r>
      <w:proofErr w:type="spellEnd"/>
      <w:r>
        <w:t xml:space="preserve"> for details.</w:t>
      </w:r>
    </w:p>
    <w:p w14:paraId="22CFF46A" w14:textId="77777777" w:rsidR="00493E98" w:rsidRDefault="00493E98" w:rsidP="00493E98">
      <w:r w:rsidRPr="00014CE0">
        <w:t xml:space="preserve">Because audio jack readers have batteries in them, be careful about </w:t>
      </w:r>
      <w:r>
        <w:t xml:space="preserve">leaving a </w:t>
      </w:r>
      <w:proofErr w:type="spellStart"/>
      <w:r w:rsidRPr="008470EF">
        <w:rPr>
          <w:rStyle w:val="Code"/>
        </w:rPr>
        <w:t>PPHTransactionManager</w:t>
      </w:r>
      <w:proofErr w:type="spellEnd"/>
      <w:r w:rsidRPr="007F7C4C">
        <w:t xml:space="preserve"> object </w:t>
      </w:r>
      <w:r>
        <w:t xml:space="preserve">open for too long. For information see the </w:t>
      </w:r>
      <w:hyperlink r:id="rId36" w:history="1">
        <w:proofErr w:type="spellStart"/>
        <w:r w:rsidRPr="008470EF">
          <w:rPr>
            <w:rStyle w:val="Code"/>
          </w:rPr>
          <w:t>PPHTransactionManager</w:t>
        </w:r>
        <w:proofErr w:type="spellEnd"/>
      </w:hyperlink>
      <w:r>
        <w:t xml:space="preserve"> class.</w:t>
      </w:r>
    </w:p>
    <w:p w14:paraId="1EE054A9" w14:textId="77777777" w:rsidR="00493E98" w:rsidRDefault="00493E98" w:rsidP="00493E98">
      <w:pPr>
        <w:pStyle w:val="Heading5"/>
      </w:pPr>
      <w:r>
        <w:t>Activating a card reader</w:t>
      </w:r>
    </w:p>
    <w:p w14:paraId="1F1C9C2E" w14:textId="77777777" w:rsidR="00BD0B6B" w:rsidRPr="00101BFE" w:rsidRDefault="00AC5156" w:rsidP="00BD0B6B">
      <w:pPr>
        <w:rPr>
          <w:rFonts w:ascii="Helvetica" w:hAnsi="Helvetica" w:cs="Helvetica"/>
          <w:color w:val="000000"/>
        </w:rPr>
      </w:pPr>
      <w:r>
        <w:rPr>
          <w:rFonts w:ascii="Helvetica" w:hAnsi="Helvetica" w:cs="Helvetica"/>
          <w:color w:val="000000"/>
        </w:rPr>
        <w:t xml:space="preserve">When your app is notified that a card reader of interest to you has been connected, it should connect or activate the reader. </w:t>
      </w:r>
      <w:r w:rsidR="00BD0B6B">
        <w:rPr>
          <w:rFonts w:ascii="Helvetica" w:hAnsi="Helvetica" w:cs="Helvetica"/>
          <w:color w:val="000000"/>
        </w:rPr>
        <w:t xml:space="preserve">The </w:t>
      </w:r>
      <w:proofErr w:type="spellStart"/>
      <w:r w:rsidR="00BD0B6B" w:rsidRPr="00101BFE">
        <w:rPr>
          <w:rStyle w:val="Code"/>
        </w:rPr>
        <w:t>PPHCardReaderManager</w:t>
      </w:r>
      <w:proofErr w:type="spellEnd"/>
      <w:r w:rsidR="00BD0B6B" w:rsidRPr="00101BFE">
        <w:rPr>
          <w:rFonts w:ascii="Helvetica" w:hAnsi="Helvetica" w:cs="Helvetica"/>
          <w:color w:val="000000"/>
        </w:rPr>
        <w:t xml:space="preserve"> </w:t>
      </w:r>
      <w:r w:rsidR="00BD0B6B">
        <w:rPr>
          <w:rFonts w:ascii="Helvetica" w:hAnsi="Helvetica" w:cs="Helvetica"/>
          <w:color w:val="000000"/>
        </w:rPr>
        <w:t xml:space="preserve">class’s </w:t>
      </w:r>
      <w:proofErr w:type="spellStart"/>
      <w:r w:rsidR="00BD0B6B" w:rsidRPr="00101BFE">
        <w:rPr>
          <w:rStyle w:val="Code"/>
        </w:rPr>
        <w:t>activateReader</w:t>
      </w:r>
      <w:proofErr w:type="spellEnd"/>
      <w:r w:rsidR="00BD0B6B">
        <w:rPr>
          <w:rFonts w:ascii="Helvetica" w:hAnsi="Helvetica" w:cs="Helvetica"/>
          <w:color w:val="000000"/>
        </w:rPr>
        <w:t xml:space="preserve"> method </w:t>
      </w:r>
      <w:r>
        <w:rPr>
          <w:rFonts w:ascii="Helvetica" w:hAnsi="Helvetica" w:cs="Helvetica"/>
          <w:color w:val="000000"/>
        </w:rPr>
        <w:t>does this</w:t>
      </w:r>
      <w:r w:rsidR="00BD0B6B" w:rsidRPr="00101BFE">
        <w:rPr>
          <w:rFonts w:ascii="Helvetica" w:hAnsi="Helvetica" w:cs="Helvetica"/>
          <w:color w:val="000000"/>
        </w:rPr>
        <w:t xml:space="preserve">. In the case of </w:t>
      </w:r>
      <w:r w:rsidR="00BD0B6B">
        <w:rPr>
          <w:rFonts w:ascii="Helvetica" w:hAnsi="Helvetica" w:cs="Helvetica"/>
          <w:color w:val="000000"/>
        </w:rPr>
        <w:t>an</w:t>
      </w:r>
      <w:r w:rsidR="00BD0B6B" w:rsidRPr="00101BFE">
        <w:rPr>
          <w:rFonts w:ascii="Helvetica" w:hAnsi="Helvetica" w:cs="Helvetica"/>
          <w:color w:val="000000"/>
        </w:rPr>
        <w:t xml:space="preserve"> audio reader, the battery</w:t>
      </w:r>
      <w:r w:rsidR="00BD0B6B">
        <w:rPr>
          <w:rFonts w:ascii="Helvetica" w:hAnsi="Helvetica" w:cs="Helvetica"/>
          <w:color w:val="000000"/>
        </w:rPr>
        <w:t xml:space="preserve"> may be activated; </w:t>
      </w:r>
      <w:r w:rsidR="00BD0B6B" w:rsidRPr="00101BFE">
        <w:rPr>
          <w:rFonts w:ascii="Helvetica" w:hAnsi="Helvetica" w:cs="Helvetica"/>
          <w:color w:val="000000"/>
        </w:rPr>
        <w:t>in other cases</w:t>
      </w:r>
      <w:r w:rsidR="00BD0B6B">
        <w:rPr>
          <w:rFonts w:ascii="Helvetica" w:hAnsi="Helvetica" w:cs="Helvetica"/>
          <w:color w:val="000000"/>
        </w:rPr>
        <w:t>, an activity such as connecting to a B</w:t>
      </w:r>
      <w:r w:rsidR="00BD0B6B" w:rsidRPr="00101BFE">
        <w:rPr>
          <w:rFonts w:ascii="Helvetica" w:hAnsi="Helvetica" w:cs="Helvetica"/>
          <w:color w:val="000000"/>
        </w:rPr>
        <w:t>lue</w:t>
      </w:r>
      <w:r w:rsidR="00BD0B6B">
        <w:rPr>
          <w:rFonts w:ascii="Helvetica" w:hAnsi="Helvetica" w:cs="Helvetica"/>
          <w:color w:val="000000"/>
        </w:rPr>
        <w:t>tooth accessory or feature port accessory is completed:</w:t>
      </w:r>
    </w:p>
    <w:p w14:paraId="27A060D0" w14:textId="77777777" w:rsidR="0056308A" w:rsidRDefault="0056308A" w:rsidP="00BD0B6B">
      <w:pPr>
        <w:pStyle w:val="CodeBox"/>
      </w:pPr>
      <w:r w:rsidRPr="008470EF">
        <w:t>[[</w:t>
      </w:r>
      <w:proofErr w:type="spellStart"/>
      <w:r w:rsidRPr="008470EF">
        <w:t>PayPalHereSDK</w:t>
      </w:r>
      <w:proofErr w:type="spellEnd"/>
      <w:r w:rsidRPr="008470EF">
        <w:t xml:space="preserve"> </w:t>
      </w:r>
      <w:proofErr w:type="spellStart"/>
      <w:r w:rsidRPr="008470EF">
        <w:t>sharedCardReaderManager</w:t>
      </w:r>
      <w:proofErr w:type="spellEnd"/>
      <w:r w:rsidRPr="008470EF">
        <w:t xml:space="preserve">] </w:t>
      </w:r>
      <w:proofErr w:type="spellStart"/>
      <w:r>
        <w:t>activateReader</w:t>
      </w:r>
      <w:proofErr w:type="gramStart"/>
      <w:r>
        <w:t>:</w:t>
      </w:r>
      <w:r>
        <w:rPr>
          <w:rStyle w:val="PlaceholderText"/>
        </w:rPr>
        <w:t>readerOrNil</w:t>
      </w:r>
      <w:proofErr w:type="spellEnd"/>
      <w:proofErr w:type="gramEnd"/>
      <w:r w:rsidRPr="008470EF">
        <w:t>];</w:t>
      </w:r>
    </w:p>
    <w:p w14:paraId="4EAEC5B5" w14:textId="77777777" w:rsidR="00BD0B6B" w:rsidRDefault="00BD0B6B" w:rsidP="00BD0B6B">
      <w:pPr>
        <w:rPr>
          <w:rFonts w:ascii="Helvetica" w:hAnsi="Helvetica" w:cs="Helvetica"/>
          <w:color w:val="000000"/>
        </w:rPr>
      </w:pPr>
      <w:proofErr w:type="spellStart"/>
      <w:proofErr w:type="gramStart"/>
      <w:r w:rsidRPr="0056308A">
        <w:rPr>
          <w:rStyle w:val="PlaceholderText"/>
        </w:rPr>
        <w:t>readerOrNil</w:t>
      </w:r>
      <w:proofErr w:type="spellEnd"/>
      <w:proofErr w:type="gramEnd"/>
      <w:r>
        <w:rPr>
          <w:rFonts w:ascii="Helvetica" w:hAnsi="Helvetica" w:cs="Helvetica"/>
          <w:color w:val="000000"/>
        </w:rPr>
        <w:t xml:space="preserve"> </w:t>
      </w:r>
      <w:r w:rsidR="0056308A">
        <w:rPr>
          <w:rFonts w:ascii="Helvetica" w:hAnsi="Helvetica" w:cs="Helvetica"/>
          <w:color w:val="000000"/>
        </w:rPr>
        <w:t xml:space="preserve">points to a </w:t>
      </w:r>
      <w:proofErr w:type="spellStart"/>
      <w:r w:rsidR="0056308A" w:rsidRPr="0056308A">
        <w:rPr>
          <w:rStyle w:val="Code"/>
        </w:rPr>
        <w:t>PPHCardReaderBasicInformation</w:t>
      </w:r>
      <w:proofErr w:type="spellEnd"/>
      <w:r w:rsidR="0056308A">
        <w:rPr>
          <w:rFonts w:ascii="Helvetica" w:hAnsi="Helvetica" w:cs="Helvetica"/>
          <w:color w:val="000000"/>
        </w:rPr>
        <w:t xml:space="preserve"> object which identifies the </w:t>
      </w:r>
      <w:r w:rsidRPr="00101BFE">
        <w:rPr>
          <w:rFonts w:ascii="Helvetica" w:hAnsi="Helvetica" w:cs="Helvetica"/>
          <w:color w:val="000000"/>
        </w:rPr>
        <w:t>reader to activate</w:t>
      </w:r>
      <w:r w:rsidR="00EC6794">
        <w:rPr>
          <w:rFonts w:ascii="Helvetica" w:hAnsi="Helvetica" w:cs="Helvetica"/>
          <w:color w:val="000000"/>
        </w:rPr>
        <w:t>.</w:t>
      </w:r>
      <w:r w:rsidRPr="00101BFE">
        <w:rPr>
          <w:rFonts w:ascii="Helvetica" w:hAnsi="Helvetica" w:cs="Helvetica"/>
          <w:color w:val="000000"/>
        </w:rPr>
        <w:t xml:space="preserve"> </w:t>
      </w:r>
      <w:r w:rsidR="00EC6794">
        <w:rPr>
          <w:rFonts w:ascii="Helvetica" w:hAnsi="Helvetica" w:cs="Helvetica"/>
          <w:color w:val="000000"/>
        </w:rPr>
        <w:t xml:space="preserve">A </w:t>
      </w:r>
      <w:r w:rsidRPr="00101BFE">
        <w:rPr>
          <w:rStyle w:val="Code"/>
        </w:rPr>
        <w:t>nil</w:t>
      </w:r>
      <w:r w:rsidRPr="00101BFE">
        <w:rPr>
          <w:rFonts w:ascii="Helvetica" w:hAnsi="Helvetica" w:cs="Helvetica"/>
          <w:color w:val="000000"/>
        </w:rPr>
        <w:t xml:space="preserve"> </w:t>
      </w:r>
      <w:r w:rsidR="00EC6794">
        <w:rPr>
          <w:rFonts w:ascii="Helvetica" w:hAnsi="Helvetica" w:cs="Helvetica"/>
          <w:color w:val="000000"/>
        </w:rPr>
        <w:t xml:space="preserve">represents </w:t>
      </w:r>
      <w:r w:rsidRPr="00101BFE">
        <w:rPr>
          <w:rFonts w:ascii="Helvetica" w:hAnsi="Helvetica" w:cs="Helvetica"/>
          <w:color w:val="000000"/>
        </w:rPr>
        <w:t>the default</w:t>
      </w:r>
      <w:r>
        <w:rPr>
          <w:rFonts w:ascii="Helvetica" w:hAnsi="Helvetica" w:cs="Helvetica"/>
          <w:color w:val="000000"/>
        </w:rPr>
        <w:t xml:space="preserve"> reader or </w:t>
      </w:r>
      <w:r w:rsidR="00EC6794">
        <w:rPr>
          <w:rFonts w:ascii="Helvetica" w:hAnsi="Helvetica" w:cs="Helvetica"/>
          <w:color w:val="000000"/>
        </w:rPr>
        <w:t xml:space="preserve">the </w:t>
      </w:r>
      <w:r w:rsidRPr="00101BFE">
        <w:rPr>
          <w:rFonts w:ascii="Helvetica" w:hAnsi="Helvetica" w:cs="Helvetica"/>
          <w:color w:val="000000"/>
        </w:rPr>
        <w:t>only reader.</w:t>
      </w:r>
    </w:p>
    <w:p w14:paraId="21E388CC" w14:textId="77777777" w:rsidR="00BD0B6B" w:rsidRDefault="00BD0B6B" w:rsidP="00BD0B6B">
      <w:pPr>
        <w:pStyle w:val="MessageHeader"/>
      </w:pPr>
      <w:r>
        <w:rPr>
          <w:b/>
        </w:rPr>
        <w:lastRenderedPageBreak/>
        <w:t>NOTE:</w:t>
      </w:r>
      <w:r>
        <w:t xml:space="preserve"> Your app should have permission to access to the user’s GPS coordinates from Apple’s location services before you activate a reader</w:t>
      </w:r>
      <w:r w:rsidR="0056308A">
        <w:t xml:space="preserve"> because activation requires access to the device’s </w:t>
      </w:r>
      <w:r>
        <w:t xml:space="preserve">GPS coordinates. </w:t>
      </w:r>
    </w:p>
    <w:p w14:paraId="3103BDFF" w14:textId="77777777" w:rsidR="00BD0B6B" w:rsidRDefault="00036B60" w:rsidP="00BD0B6B">
      <w:r>
        <w:t xml:space="preserve">The SDK uses </w:t>
      </w:r>
      <w:r w:rsidR="00BD0B6B">
        <w:t xml:space="preserve">high volume </w:t>
      </w:r>
      <w:r>
        <w:t xml:space="preserve">audio </w:t>
      </w:r>
      <w:r w:rsidR="00BD0B6B">
        <w:t xml:space="preserve">tones </w:t>
      </w:r>
      <w:r>
        <w:t>to communicate with audio readers</w:t>
      </w:r>
      <w:r w:rsidR="00BD0B6B">
        <w:t xml:space="preserve">. Therefore, your app should confirm that a user is not likely to have head phones plugged into the audio jack </w:t>
      </w:r>
      <w:r>
        <w:t xml:space="preserve">when </w:t>
      </w:r>
      <w:r w:rsidR="00BD0B6B">
        <w:t>your app start</w:t>
      </w:r>
      <w:r>
        <w:t>s</w:t>
      </w:r>
      <w:r w:rsidR="00BD0B6B">
        <w:t xml:space="preserve"> mo</w:t>
      </w:r>
      <w:r>
        <w:t>nitoring for card readers.</w:t>
      </w:r>
    </w:p>
    <w:p w14:paraId="779CA8D7" w14:textId="77777777" w:rsidR="00A630C4" w:rsidRDefault="00DF316A" w:rsidP="00A630C4">
      <w:pPr>
        <w:pStyle w:val="Heading1"/>
      </w:pPr>
      <w:r>
        <w:lastRenderedPageBreak/>
        <w:t>SDK features for check-in transactions</w:t>
      </w:r>
    </w:p>
    <w:p w14:paraId="50062BB4" w14:textId="77777777" w:rsidR="00DF316A" w:rsidRPr="00DF316A" w:rsidRDefault="00DF316A" w:rsidP="00FC6C56">
      <w:r>
        <w:rPr>
          <w:rStyle w:val="Term"/>
        </w:rPr>
        <w:t>Check-in transactions</w:t>
      </w:r>
      <w:r>
        <w:t xml:space="preserve"> are </w:t>
      </w:r>
      <w:proofErr w:type="gramStart"/>
      <w:r>
        <w:t>transactions which</w:t>
      </w:r>
      <w:proofErr w:type="gramEnd"/>
      <w:r>
        <w:t xml:space="preserve"> are paid through a PayPal account rather than a credit or debit card. They are unique to PayPal, and offer several features that traditional card transactions do not.</w:t>
      </w:r>
    </w:p>
    <w:p w14:paraId="17C76BF0" w14:textId="094D9362" w:rsidR="00B836E1" w:rsidRDefault="00FC6C56" w:rsidP="00FC6C56">
      <w:r w:rsidRPr="0063665C">
        <w:rPr>
          <w:lang w:eastAsia="zh-CN"/>
        </w:rPr>
        <w:t xml:space="preserve">A </w:t>
      </w:r>
      <w:r w:rsidR="00B836E1">
        <w:rPr>
          <w:lang w:eastAsia="zh-CN"/>
        </w:rPr>
        <w:t xml:space="preserve">customer begins a check-in transaction by displaying a list of near-by merchant locations in the PayPal </w:t>
      </w:r>
      <w:ins w:id="126" w:author="Kash Baghaei" w:date="2015-01-06T13:20:00Z">
        <w:r w:rsidR="0086482A">
          <w:rPr>
            <w:lang w:eastAsia="zh-CN"/>
          </w:rPr>
          <w:t xml:space="preserve">Wallet </w:t>
        </w:r>
      </w:ins>
      <w:r w:rsidR="00B836E1">
        <w:rPr>
          <w:lang w:eastAsia="zh-CN"/>
        </w:rPr>
        <w:t xml:space="preserve">app on their smartphone. </w:t>
      </w:r>
      <w:r w:rsidR="00DF316A">
        <w:rPr>
          <w:lang w:eastAsia="zh-CN"/>
        </w:rPr>
        <w:t>The customer selects</w:t>
      </w:r>
      <w:r w:rsidR="00B836E1">
        <w:rPr>
          <w:lang w:eastAsia="zh-CN"/>
        </w:rPr>
        <w:t xml:space="preserve"> a merchant location, </w:t>
      </w:r>
      <w:r w:rsidR="00DF316A">
        <w:rPr>
          <w:lang w:eastAsia="zh-CN"/>
        </w:rPr>
        <w:t xml:space="preserve">and thereby </w:t>
      </w:r>
      <w:r w:rsidR="00B836E1" w:rsidRPr="00202504">
        <w:rPr>
          <w:rStyle w:val="Term"/>
        </w:rPr>
        <w:t xml:space="preserve">checks in </w:t>
      </w:r>
      <w:r w:rsidR="00B836E1">
        <w:t>to that location</w:t>
      </w:r>
      <w:r w:rsidR="00DF316A">
        <w:t>. Checking in</w:t>
      </w:r>
      <w:r w:rsidR="00B836E1">
        <w:t xml:space="preserve"> creates a </w:t>
      </w:r>
      <w:proofErr w:type="gramStart"/>
      <w:r w:rsidR="00B836E1" w:rsidRPr="00202504">
        <w:rPr>
          <w:rStyle w:val="Term"/>
        </w:rPr>
        <w:t xml:space="preserve">tab </w:t>
      </w:r>
      <w:r w:rsidR="00B836E1">
        <w:t>which</w:t>
      </w:r>
      <w:proofErr w:type="gramEnd"/>
      <w:r w:rsidR="00B836E1">
        <w:t xml:space="preserve"> represents the state of the transaction.</w:t>
      </w:r>
    </w:p>
    <w:p w14:paraId="58849DF8" w14:textId="44DF3615" w:rsidR="002B1C0E" w:rsidRDefault="00B836E1" w:rsidP="00FC6C56">
      <w:pPr>
        <w:rPr>
          <w:lang w:eastAsia="zh-CN"/>
        </w:rPr>
      </w:pPr>
      <w:r>
        <w:t xml:space="preserve">When the customer is ready to pay for goods </w:t>
      </w:r>
      <w:r w:rsidR="00847555">
        <w:t xml:space="preserve">and </w:t>
      </w:r>
      <w:r>
        <w:t xml:space="preserve">services they have purchased, a merchant employee (a cashier) identifies them from a list of checked-in customers, that is, customers who have open tabs. </w:t>
      </w:r>
      <w:r>
        <w:rPr>
          <w:lang w:eastAsia="zh-CN"/>
        </w:rPr>
        <w:t xml:space="preserve">PayPal Here causes the </w:t>
      </w:r>
      <w:r w:rsidR="00FC6C56" w:rsidRPr="0063665C">
        <w:rPr>
          <w:lang w:eastAsia="zh-CN"/>
        </w:rPr>
        <w:t>customer</w:t>
      </w:r>
      <w:r>
        <w:rPr>
          <w:lang w:eastAsia="zh-CN"/>
        </w:rPr>
        <w:t xml:space="preserve">’s PayPal </w:t>
      </w:r>
      <w:ins w:id="127" w:author="Kash Baghaei" w:date="2015-01-06T13:20:00Z">
        <w:r w:rsidR="0086482A">
          <w:rPr>
            <w:lang w:eastAsia="zh-CN"/>
          </w:rPr>
          <w:t xml:space="preserve">Wallet </w:t>
        </w:r>
      </w:ins>
      <w:r>
        <w:rPr>
          <w:lang w:eastAsia="zh-CN"/>
        </w:rPr>
        <w:t>app to display</w:t>
      </w:r>
      <w:r w:rsidR="00FC6C56" w:rsidRPr="0063665C">
        <w:rPr>
          <w:lang w:eastAsia="zh-CN"/>
        </w:rPr>
        <w:t xml:space="preserve"> </w:t>
      </w:r>
      <w:r w:rsidR="002B1C0E">
        <w:rPr>
          <w:lang w:eastAsia="zh-CN"/>
        </w:rPr>
        <w:t xml:space="preserve">a request to pay the tab. </w:t>
      </w:r>
      <w:r w:rsidR="00847555">
        <w:rPr>
          <w:lang w:eastAsia="zh-CN"/>
        </w:rPr>
        <w:t>If t</w:t>
      </w:r>
      <w:r w:rsidR="002B1C0E">
        <w:rPr>
          <w:lang w:eastAsia="zh-CN"/>
        </w:rPr>
        <w:t>he customer agree</w:t>
      </w:r>
      <w:r w:rsidR="00847555">
        <w:rPr>
          <w:lang w:eastAsia="zh-CN"/>
        </w:rPr>
        <w:t>s</w:t>
      </w:r>
      <w:r w:rsidR="002B1C0E">
        <w:rPr>
          <w:lang w:eastAsia="zh-CN"/>
        </w:rPr>
        <w:t xml:space="preserve"> to the request, PayPal Here pays the merchant through the </w:t>
      </w:r>
      <w:r w:rsidR="00FC6C56">
        <w:rPr>
          <w:lang w:eastAsia="zh-CN"/>
        </w:rPr>
        <w:t>c</w:t>
      </w:r>
      <w:r w:rsidR="002B1C0E">
        <w:rPr>
          <w:lang w:eastAsia="zh-CN"/>
        </w:rPr>
        <w:t>ustomer’s PayPal account.</w:t>
      </w:r>
    </w:p>
    <w:p w14:paraId="72AD0D61" w14:textId="77777777" w:rsidR="002B1C0E" w:rsidRDefault="002B1C0E" w:rsidP="00FC6C56">
      <w:pPr>
        <w:rPr>
          <w:lang w:eastAsia="zh-CN"/>
        </w:rPr>
      </w:pPr>
      <w:r>
        <w:rPr>
          <w:lang w:eastAsia="zh-CN"/>
        </w:rPr>
        <w:t xml:space="preserve">Because </w:t>
      </w:r>
      <w:r w:rsidR="00847555">
        <w:rPr>
          <w:lang w:eastAsia="zh-CN"/>
        </w:rPr>
        <w:t xml:space="preserve">the </w:t>
      </w:r>
      <w:r>
        <w:rPr>
          <w:lang w:eastAsia="zh-CN"/>
        </w:rPr>
        <w:t xml:space="preserve">workflow </w:t>
      </w:r>
      <w:r w:rsidR="00847555">
        <w:rPr>
          <w:lang w:eastAsia="zh-CN"/>
        </w:rPr>
        <w:t xml:space="preserve">of a check-in transaction </w:t>
      </w:r>
      <w:r>
        <w:rPr>
          <w:lang w:eastAsia="zh-CN"/>
        </w:rPr>
        <w:t xml:space="preserve">is different from </w:t>
      </w:r>
      <w:r w:rsidR="00847555">
        <w:rPr>
          <w:lang w:eastAsia="zh-CN"/>
        </w:rPr>
        <w:t>that of a card transaction</w:t>
      </w:r>
      <w:r>
        <w:rPr>
          <w:lang w:eastAsia="zh-CN"/>
        </w:rPr>
        <w:t xml:space="preserve">, it </w:t>
      </w:r>
      <w:r w:rsidR="00847555">
        <w:rPr>
          <w:lang w:eastAsia="zh-CN"/>
        </w:rPr>
        <w:t xml:space="preserve">causes </w:t>
      </w:r>
      <w:r>
        <w:rPr>
          <w:lang w:eastAsia="zh-CN"/>
        </w:rPr>
        <w:t>a merchant app to use different classes and methods in the PayPal Here SDK.</w:t>
      </w:r>
    </w:p>
    <w:p w14:paraId="73E73DB8" w14:textId="786E073B" w:rsidR="00847555" w:rsidRDefault="0086482A" w:rsidP="00847555">
      <w:pPr>
        <w:pStyle w:val="Heading2"/>
      </w:pPr>
      <w:ins w:id="128" w:author="Kash Baghaei" w:date="2015-01-06T13:21:00Z">
        <w:r>
          <w:t>Check-in payment workflow</w:t>
        </w:r>
      </w:ins>
    </w:p>
    <w:p w14:paraId="0937A2E0" w14:textId="77777777" w:rsidR="002B1C0E" w:rsidRDefault="00847555" w:rsidP="00FC6C56">
      <w:pPr>
        <w:rPr>
          <w:lang w:eastAsia="zh-CN"/>
        </w:rPr>
      </w:pPr>
      <w:r>
        <w:rPr>
          <w:lang w:eastAsia="zh-CN"/>
        </w:rPr>
        <w:t xml:space="preserve">PayPal Here uses location data extensively to process check-in transactions, and in fact cannot process them at all unless </w:t>
      </w:r>
      <w:r>
        <w:t xml:space="preserve">location services </w:t>
      </w:r>
      <w:r w:rsidR="00E40149">
        <w:t xml:space="preserve">are </w:t>
      </w:r>
      <w:r>
        <w:t>enabled for the customer’s PayPal Here app</w:t>
      </w:r>
      <w:r w:rsidR="002B1C0E">
        <w:rPr>
          <w:lang w:eastAsia="zh-CN"/>
        </w:rPr>
        <w:t>. For example, PayPal Here needs to know the customer’s location to display the list of near-by merchants who offer check-in transactions. Thus, for check-in transactions the PayPal Here SDK’s location management features are important.</w:t>
      </w:r>
      <w:bookmarkStart w:id="129" w:name="work"/>
      <w:bookmarkEnd w:id="129"/>
    </w:p>
    <w:p w14:paraId="3670158F" w14:textId="77777777" w:rsidR="003169C4" w:rsidRDefault="002B1C0E" w:rsidP="002B1C0E">
      <w:pPr>
        <w:rPr>
          <w:lang w:eastAsia="zh-CN"/>
        </w:rPr>
      </w:pPr>
      <w:r>
        <w:rPr>
          <w:lang w:eastAsia="zh-CN"/>
        </w:rPr>
        <w:t>A merchant app</w:t>
      </w:r>
      <w:r w:rsidRPr="00716485">
        <w:rPr>
          <w:lang w:eastAsia="zh-CN"/>
        </w:rPr>
        <w:t xml:space="preserve"> can create a location </w:t>
      </w:r>
      <w:r>
        <w:rPr>
          <w:lang w:eastAsia="zh-CN"/>
        </w:rPr>
        <w:t>for a merchant</w:t>
      </w:r>
      <w:r w:rsidRPr="00716485">
        <w:rPr>
          <w:lang w:eastAsia="zh-CN"/>
        </w:rPr>
        <w:t xml:space="preserve">, get current locations </w:t>
      </w:r>
      <w:r>
        <w:rPr>
          <w:lang w:eastAsia="zh-CN"/>
        </w:rPr>
        <w:t xml:space="preserve">for the merchant, and </w:t>
      </w:r>
      <w:r w:rsidRPr="00716485">
        <w:rPr>
          <w:lang w:eastAsia="zh-CN"/>
        </w:rPr>
        <w:t xml:space="preserve">modify </w:t>
      </w:r>
      <w:r>
        <w:rPr>
          <w:lang w:eastAsia="zh-CN"/>
        </w:rPr>
        <w:t xml:space="preserve">location </w:t>
      </w:r>
      <w:r w:rsidRPr="00716485">
        <w:rPr>
          <w:lang w:eastAsia="zh-CN"/>
        </w:rPr>
        <w:t xml:space="preserve">properties such as latitude and longitude </w:t>
      </w:r>
      <w:r w:rsidR="003169C4">
        <w:rPr>
          <w:lang w:eastAsia="zh-CN"/>
        </w:rPr>
        <w:t xml:space="preserve">and </w:t>
      </w:r>
      <w:r w:rsidRPr="00716485">
        <w:rPr>
          <w:lang w:eastAsia="zh-CN"/>
        </w:rPr>
        <w:t xml:space="preserve">whether </w:t>
      </w:r>
      <w:r>
        <w:rPr>
          <w:lang w:eastAsia="zh-CN"/>
        </w:rPr>
        <w:t xml:space="preserve">a location currently is </w:t>
      </w:r>
      <w:r w:rsidRPr="00716485">
        <w:rPr>
          <w:lang w:eastAsia="zh-CN"/>
        </w:rPr>
        <w:t>open.</w:t>
      </w:r>
    </w:p>
    <w:p w14:paraId="04F7F2E8" w14:textId="77777777" w:rsidR="003169C4" w:rsidRDefault="003169C4" w:rsidP="002B1C0E">
      <w:pPr>
        <w:rPr>
          <w:lang w:eastAsia="zh-CN"/>
        </w:rPr>
      </w:pPr>
      <w:r w:rsidRPr="003169C4">
        <w:rPr>
          <w:lang w:eastAsia="zh-CN"/>
        </w:rPr>
        <w:t>For more information</w:t>
      </w:r>
      <w:r>
        <w:rPr>
          <w:lang w:eastAsia="zh-CN"/>
        </w:rPr>
        <w:t xml:space="preserve"> about how PayPal Here uses location data, see </w:t>
      </w:r>
      <w:r>
        <w:rPr>
          <w:i/>
          <w:lang w:eastAsia="zh-CN"/>
        </w:rPr>
        <w:t>Mobile In-Store Locations API: Managing Merchant Locations.</w:t>
      </w:r>
      <w:r>
        <w:rPr>
          <w:lang w:eastAsia="zh-CN"/>
        </w:rPr>
        <w:t xml:space="preserve"> (Although </w:t>
      </w:r>
      <w:r>
        <w:rPr>
          <w:i/>
          <w:lang w:eastAsia="zh-CN"/>
        </w:rPr>
        <w:t>Managing Merchant Locations</w:t>
      </w:r>
      <w:r>
        <w:rPr>
          <w:lang w:eastAsia="zh-CN"/>
        </w:rPr>
        <w:t xml:space="preserve"> describes a</w:t>
      </w:r>
      <w:r w:rsidR="007B559A">
        <w:rPr>
          <w:lang w:eastAsia="zh-CN"/>
        </w:rPr>
        <w:t>n API associated with the</w:t>
      </w:r>
      <w:r>
        <w:rPr>
          <w:lang w:eastAsia="zh-CN"/>
        </w:rPr>
        <w:t xml:space="preserve"> Mobile In-Store Payments</w:t>
      </w:r>
      <w:r w:rsidR="007B559A">
        <w:rPr>
          <w:lang w:eastAsia="zh-CN"/>
        </w:rPr>
        <w:t xml:space="preserve"> service</w:t>
      </w:r>
      <w:r>
        <w:rPr>
          <w:lang w:eastAsia="zh-CN"/>
        </w:rPr>
        <w:t>, the PayPal Here SDK use</w:t>
      </w:r>
      <w:r w:rsidR="00F71949">
        <w:rPr>
          <w:lang w:eastAsia="zh-CN"/>
        </w:rPr>
        <w:t>s</w:t>
      </w:r>
      <w:r>
        <w:rPr>
          <w:lang w:eastAsia="zh-CN"/>
        </w:rPr>
        <w:t xml:space="preserve"> location data in similar ways.)</w:t>
      </w:r>
    </w:p>
    <w:p w14:paraId="372E6D99" w14:textId="77777777" w:rsidR="007B559A" w:rsidRDefault="007B559A" w:rsidP="002B1C0E">
      <w:pPr>
        <w:rPr>
          <w:lang w:eastAsia="zh-CN"/>
        </w:rPr>
      </w:pPr>
      <w:r>
        <w:rPr>
          <w:lang w:eastAsia="zh-CN"/>
        </w:rPr>
        <w:t>An app that processes check-in payments should use a workflow similar to this one:</w:t>
      </w:r>
    </w:p>
    <w:p w14:paraId="0B2F4CB8" w14:textId="77777777" w:rsidR="007B559A" w:rsidRPr="00A630C4" w:rsidRDefault="007B559A" w:rsidP="007B559A">
      <w:pPr>
        <w:pStyle w:val="ListNumber"/>
        <w:numPr>
          <w:ilvl w:val="0"/>
          <w:numId w:val="19"/>
        </w:numPr>
        <w:ind w:right="1008"/>
        <w:rPr>
          <w:u w:color="00B050"/>
        </w:rPr>
      </w:pPr>
      <w:r>
        <w:rPr>
          <w:u w:color="00B050"/>
        </w:rPr>
        <w:t>During merchant setup, c</w:t>
      </w:r>
      <w:r w:rsidRPr="00A630C4">
        <w:rPr>
          <w:u w:color="00B050"/>
        </w:rPr>
        <w:t xml:space="preserve">reate </w:t>
      </w:r>
      <w:r>
        <w:rPr>
          <w:u w:color="00B050"/>
        </w:rPr>
        <w:t xml:space="preserve">a </w:t>
      </w:r>
      <w:r w:rsidRPr="00A630C4">
        <w:rPr>
          <w:u w:color="00B050"/>
        </w:rPr>
        <w:t>location</w:t>
      </w:r>
      <w:r>
        <w:rPr>
          <w:u w:color="00B050"/>
        </w:rPr>
        <w:t xml:space="preserve"> to represent the merchant’s place of business (or each of them)</w:t>
      </w:r>
      <w:r w:rsidRPr="00A630C4">
        <w:rPr>
          <w:u w:color="00B050"/>
        </w:rPr>
        <w:t xml:space="preserve">. </w:t>
      </w:r>
      <w:r>
        <w:rPr>
          <w:u w:color="00B050"/>
        </w:rPr>
        <w:t>The coordinates of a location</w:t>
      </w:r>
      <w:r w:rsidRPr="00A630C4">
        <w:rPr>
          <w:u w:color="00B050"/>
        </w:rPr>
        <w:t xml:space="preserve"> </w:t>
      </w:r>
      <w:r>
        <w:rPr>
          <w:u w:color="00B050"/>
        </w:rPr>
        <w:t xml:space="preserve">may be derived from the host device’s </w:t>
      </w:r>
      <w:r w:rsidRPr="00A630C4">
        <w:rPr>
          <w:u w:color="00B050"/>
        </w:rPr>
        <w:t>GPS coordinates</w:t>
      </w:r>
      <w:r>
        <w:rPr>
          <w:u w:color="00B050"/>
        </w:rPr>
        <w:t>,</w:t>
      </w:r>
      <w:r w:rsidRPr="00A630C4">
        <w:rPr>
          <w:u w:color="00B050"/>
        </w:rPr>
        <w:t xml:space="preserve"> </w:t>
      </w:r>
      <w:r>
        <w:rPr>
          <w:u w:color="00B050"/>
        </w:rPr>
        <w:t>or may be keyed in.</w:t>
      </w:r>
    </w:p>
    <w:p w14:paraId="309EE2EC" w14:textId="77777777" w:rsidR="007B559A" w:rsidRPr="00A630C4" w:rsidRDefault="007B559A" w:rsidP="007B559A">
      <w:pPr>
        <w:pStyle w:val="ListNumber"/>
        <w:numPr>
          <w:ilvl w:val="0"/>
          <w:numId w:val="19"/>
        </w:numPr>
        <w:ind w:right="1008"/>
        <w:rPr>
          <w:u w:color="00B050"/>
        </w:rPr>
      </w:pPr>
      <w:r>
        <w:rPr>
          <w:u w:color="00B050"/>
        </w:rPr>
        <w:lastRenderedPageBreak/>
        <w:t xml:space="preserve">In operation, periodically </w:t>
      </w:r>
      <w:r w:rsidRPr="00A630C4">
        <w:rPr>
          <w:u w:color="00B050"/>
        </w:rPr>
        <w:t>retrieve customers who hav</w:t>
      </w:r>
      <w:r>
        <w:rPr>
          <w:u w:color="00B050"/>
        </w:rPr>
        <w:t>e checked in (who have opened tabs) at the location.</w:t>
      </w:r>
    </w:p>
    <w:p w14:paraId="5A74346D" w14:textId="77777777" w:rsidR="007B559A" w:rsidRPr="00A630C4" w:rsidRDefault="007B559A" w:rsidP="007B559A">
      <w:pPr>
        <w:pStyle w:val="ListNumber"/>
        <w:numPr>
          <w:ilvl w:val="0"/>
          <w:numId w:val="19"/>
        </w:numPr>
        <w:ind w:right="1008"/>
        <w:rPr>
          <w:u w:color="00B050"/>
        </w:rPr>
      </w:pPr>
      <w:r>
        <w:rPr>
          <w:u w:color="00B050"/>
        </w:rPr>
        <w:t xml:space="preserve">Allow </w:t>
      </w:r>
      <w:r w:rsidRPr="00A630C4">
        <w:rPr>
          <w:u w:color="00B050"/>
        </w:rPr>
        <w:t xml:space="preserve">the merchant to select a customer who wants to </w:t>
      </w:r>
      <w:r>
        <w:rPr>
          <w:u w:color="00B050"/>
        </w:rPr>
        <w:t>pay their tab</w:t>
      </w:r>
      <w:r w:rsidRPr="00A630C4">
        <w:rPr>
          <w:u w:color="00B050"/>
        </w:rPr>
        <w:t>.</w:t>
      </w:r>
    </w:p>
    <w:p w14:paraId="370C1862" w14:textId="77777777" w:rsidR="007B559A" w:rsidRPr="00A630C4" w:rsidRDefault="007B559A" w:rsidP="007B559A">
      <w:pPr>
        <w:pStyle w:val="ListNumber"/>
        <w:numPr>
          <w:ilvl w:val="0"/>
          <w:numId w:val="19"/>
        </w:numPr>
        <w:ind w:right="1008"/>
        <w:rPr>
          <w:u w:color="00B050"/>
        </w:rPr>
      </w:pPr>
      <w:r w:rsidRPr="00A630C4">
        <w:rPr>
          <w:u w:color="00B050"/>
        </w:rPr>
        <w:t xml:space="preserve">Create an invoice for </w:t>
      </w:r>
      <w:r>
        <w:rPr>
          <w:u w:color="00B050"/>
        </w:rPr>
        <w:t>the</w:t>
      </w:r>
      <w:r w:rsidRPr="00A630C4">
        <w:rPr>
          <w:u w:color="00B050"/>
        </w:rPr>
        <w:t xml:space="preserve"> customer, select items for </w:t>
      </w:r>
      <w:r>
        <w:rPr>
          <w:u w:color="00B050"/>
        </w:rPr>
        <w:t xml:space="preserve">the </w:t>
      </w:r>
      <w:r w:rsidRPr="00A630C4">
        <w:rPr>
          <w:u w:color="00B050"/>
        </w:rPr>
        <w:t xml:space="preserve">invoice, and confirm </w:t>
      </w:r>
      <w:r>
        <w:rPr>
          <w:u w:color="00B050"/>
        </w:rPr>
        <w:t xml:space="preserve">the </w:t>
      </w:r>
      <w:r w:rsidRPr="00A630C4">
        <w:rPr>
          <w:u w:color="00B050"/>
        </w:rPr>
        <w:t>invoice amount.</w:t>
      </w:r>
    </w:p>
    <w:p w14:paraId="661038D2" w14:textId="77777777" w:rsidR="007B559A" w:rsidRPr="00A630C4" w:rsidRDefault="007B559A" w:rsidP="007B559A">
      <w:pPr>
        <w:pStyle w:val="ListNumber"/>
        <w:numPr>
          <w:ilvl w:val="0"/>
          <w:numId w:val="19"/>
        </w:numPr>
        <w:ind w:right="1008"/>
        <w:rPr>
          <w:u w:color="00B050"/>
        </w:rPr>
      </w:pPr>
      <w:r w:rsidRPr="00A630C4">
        <w:rPr>
          <w:u w:color="00B050"/>
        </w:rPr>
        <w:t xml:space="preserve">Accept a PayPal payment for the amount of the invoice. </w:t>
      </w:r>
    </w:p>
    <w:p w14:paraId="1760CC99" w14:textId="77777777" w:rsidR="002B1C0E" w:rsidRDefault="003169C4" w:rsidP="003169C4">
      <w:pPr>
        <w:rPr>
          <w:lang w:eastAsia="zh-CN"/>
        </w:rPr>
      </w:pPr>
      <w:r>
        <w:rPr>
          <w:lang w:eastAsia="zh-CN"/>
        </w:rPr>
        <w:t xml:space="preserve">For details about how the PayPal Here SDK calls are used to manage location data, see the </w:t>
      </w:r>
      <w:proofErr w:type="spellStart"/>
      <w:r>
        <w:rPr>
          <w:lang w:eastAsia="zh-CN"/>
        </w:rPr>
        <w:t>Javadoc</w:t>
      </w:r>
      <w:proofErr w:type="spellEnd"/>
      <w:r>
        <w:rPr>
          <w:lang w:eastAsia="zh-CN"/>
        </w:rPr>
        <w:t xml:space="preserve"> pages for the classes </w:t>
      </w:r>
      <w:proofErr w:type="spellStart"/>
      <w:r w:rsidRPr="003169C4">
        <w:rPr>
          <w:rStyle w:val="Code"/>
          <w:lang w:eastAsia="zh-CN"/>
        </w:rPr>
        <w:t>PPHL</w:t>
      </w:r>
      <w:r w:rsidR="00DF316A" w:rsidRPr="003169C4">
        <w:rPr>
          <w:rStyle w:val="Code"/>
          <w:lang w:eastAsia="zh-CN"/>
        </w:rPr>
        <w:t>ocal</w:t>
      </w:r>
      <w:r w:rsidRPr="003169C4">
        <w:rPr>
          <w:rStyle w:val="Code"/>
          <w:lang w:eastAsia="zh-CN"/>
        </w:rPr>
        <w:t>M</w:t>
      </w:r>
      <w:r w:rsidR="00DF316A" w:rsidRPr="003169C4">
        <w:rPr>
          <w:rStyle w:val="Code"/>
          <w:lang w:eastAsia="zh-CN"/>
        </w:rPr>
        <w:t>anager</w:t>
      </w:r>
      <w:proofErr w:type="spellEnd"/>
      <w:r>
        <w:rPr>
          <w:lang w:eastAsia="zh-CN"/>
        </w:rPr>
        <w:t xml:space="preserve">, </w:t>
      </w:r>
      <w:proofErr w:type="spellStart"/>
      <w:r w:rsidR="00DF316A" w:rsidRPr="003169C4">
        <w:rPr>
          <w:rStyle w:val="Code"/>
          <w:lang w:eastAsia="zh-CN"/>
        </w:rPr>
        <w:t>PPHLocation</w:t>
      </w:r>
      <w:proofErr w:type="spellEnd"/>
      <w:r w:rsidR="00DF316A">
        <w:rPr>
          <w:lang w:eastAsia="zh-CN"/>
        </w:rPr>
        <w:t xml:space="preserve">, </w:t>
      </w:r>
      <w:r>
        <w:rPr>
          <w:lang w:eastAsia="zh-CN"/>
        </w:rPr>
        <w:t>and</w:t>
      </w:r>
      <w:r w:rsidR="00DF316A">
        <w:rPr>
          <w:lang w:eastAsia="zh-CN"/>
        </w:rPr>
        <w:t xml:space="preserve"> other classes whose names start with </w:t>
      </w:r>
      <w:proofErr w:type="spellStart"/>
      <w:r w:rsidR="00DF316A" w:rsidRPr="00DF316A">
        <w:rPr>
          <w:rStyle w:val="Code"/>
          <w:lang w:eastAsia="zh-CN"/>
        </w:rPr>
        <w:t>PPHL</w:t>
      </w:r>
      <w:r w:rsidR="00DF316A" w:rsidRPr="00DF316A">
        <w:rPr>
          <w:rStyle w:val="Code"/>
        </w:rPr>
        <w:t>ocation</w:t>
      </w:r>
      <w:proofErr w:type="spellEnd"/>
      <w:r w:rsidRPr="00DF316A">
        <w:t>.</w:t>
      </w:r>
      <w:r>
        <w:rPr>
          <w:lang w:eastAsia="zh-CN"/>
        </w:rPr>
        <w:t xml:space="preserve"> </w:t>
      </w:r>
    </w:p>
    <w:p w14:paraId="7795CA2B" w14:textId="77777777" w:rsidR="002B1C0E" w:rsidRDefault="00847555" w:rsidP="00847555">
      <w:pPr>
        <w:pStyle w:val="Heading2"/>
      </w:pPr>
      <w:bookmarkStart w:id="130" w:name="_Toc404251194"/>
      <w:r>
        <w:t>Tab data</w:t>
      </w:r>
      <w:bookmarkEnd w:id="130"/>
    </w:p>
    <w:p w14:paraId="4879C37D" w14:textId="77777777" w:rsidR="00847555" w:rsidRDefault="00847555" w:rsidP="00847555">
      <w:pPr>
        <w:rPr>
          <w:lang w:eastAsia="zh-CN"/>
        </w:rPr>
      </w:pPr>
      <w:r>
        <w:rPr>
          <w:lang w:eastAsia="zh-CN"/>
        </w:rPr>
        <w:t xml:space="preserve">The PayPal Here SDK offers a rich set of classes and methods for managing data about tabs. For example, you can </w:t>
      </w:r>
      <w:r w:rsidR="00263FE1">
        <w:rPr>
          <w:lang w:eastAsia="zh-CN"/>
        </w:rPr>
        <w:t xml:space="preserve">create, update, and delete locations, set the location where an instance of your app is running, and </w:t>
      </w:r>
      <w:r>
        <w:rPr>
          <w:lang w:eastAsia="zh-CN"/>
        </w:rPr>
        <w:t xml:space="preserve">fetch </w:t>
      </w:r>
      <w:r w:rsidR="00263FE1">
        <w:rPr>
          <w:lang w:eastAsia="zh-CN"/>
        </w:rPr>
        <w:t xml:space="preserve">a list </w:t>
      </w:r>
      <w:r>
        <w:rPr>
          <w:lang w:eastAsia="zh-CN"/>
        </w:rPr>
        <w:t xml:space="preserve">of tabs that are open at </w:t>
      </w:r>
      <w:r w:rsidR="00263FE1">
        <w:rPr>
          <w:lang w:eastAsia="zh-CN"/>
        </w:rPr>
        <w:t xml:space="preserve">that </w:t>
      </w:r>
      <w:r>
        <w:rPr>
          <w:lang w:eastAsia="zh-CN"/>
        </w:rPr>
        <w:t xml:space="preserve">location. </w:t>
      </w:r>
      <w:r w:rsidR="00263FE1">
        <w:rPr>
          <w:lang w:eastAsia="zh-CN"/>
        </w:rPr>
        <w:t xml:space="preserve">You can also watch the location for tabs being opened and closed. </w:t>
      </w:r>
    </w:p>
    <w:p w14:paraId="024D7399" w14:textId="77777777" w:rsidR="00263FE1" w:rsidRPr="00847555" w:rsidRDefault="00263FE1" w:rsidP="00847555">
      <w:pPr>
        <w:rPr>
          <w:lang w:eastAsia="zh-CN"/>
        </w:rPr>
      </w:pPr>
      <w:r>
        <w:rPr>
          <w:lang w:eastAsia="zh-CN"/>
        </w:rPr>
        <w:t xml:space="preserve">You use fetch a </w:t>
      </w:r>
      <w:hyperlink r:id="rId37" w:history="1">
        <w:proofErr w:type="spellStart"/>
        <w:r w:rsidRPr="008470EF">
          <w:rPr>
            <w:rStyle w:val="Code"/>
          </w:rPr>
          <w:t>PPHLocation</w:t>
        </w:r>
        <w:r>
          <w:rPr>
            <w:rStyle w:val="Code"/>
          </w:rPr>
          <w:t>Checkin</w:t>
        </w:r>
        <w:proofErr w:type="spellEnd"/>
      </w:hyperlink>
      <w:r>
        <w:rPr>
          <w:lang w:eastAsia="zh-CN"/>
        </w:rPr>
        <w:t xml:space="preserve"> object to get information about a tab, such as its status, its amount, and its customer’s ID, name, and photo URL.</w:t>
      </w:r>
    </w:p>
    <w:p w14:paraId="7058583F" w14:textId="77777777" w:rsidR="00FC6C56" w:rsidRDefault="00FC6C56" w:rsidP="00FC6C56">
      <w:pPr>
        <w:rPr>
          <w:lang w:eastAsia="zh-CN"/>
        </w:rPr>
      </w:pPr>
      <w:r w:rsidRPr="00716485">
        <w:rPr>
          <w:lang w:eastAsia="zh-CN"/>
        </w:rPr>
        <w:t xml:space="preserve">You </w:t>
      </w:r>
      <w:r>
        <w:rPr>
          <w:lang w:eastAsia="zh-CN"/>
        </w:rPr>
        <w:t xml:space="preserve">also </w:t>
      </w:r>
      <w:r w:rsidRPr="00716485">
        <w:rPr>
          <w:lang w:eastAsia="zh-CN"/>
        </w:rPr>
        <w:t xml:space="preserve">can </w:t>
      </w:r>
      <w:r w:rsidR="00263FE1">
        <w:rPr>
          <w:lang w:eastAsia="zh-CN"/>
        </w:rPr>
        <w:t xml:space="preserve">watch for newly opened and deleted </w:t>
      </w:r>
      <w:r w:rsidRPr="00716485">
        <w:rPr>
          <w:lang w:eastAsia="zh-CN"/>
        </w:rPr>
        <w:t xml:space="preserve">tabs </w:t>
      </w:r>
      <w:r w:rsidR="00263FE1">
        <w:rPr>
          <w:lang w:eastAsia="zh-CN"/>
        </w:rPr>
        <w:t xml:space="preserve">at </w:t>
      </w:r>
      <w:r w:rsidRPr="00716485">
        <w:rPr>
          <w:lang w:eastAsia="zh-CN"/>
        </w:rPr>
        <w:t>a location</w:t>
      </w:r>
      <w:r>
        <w:rPr>
          <w:lang w:eastAsia="zh-CN"/>
        </w:rPr>
        <w:t xml:space="preserve"> with the </w:t>
      </w:r>
      <w:proofErr w:type="spellStart"/>
      <w:r w:rsidR="00263FE1" w:rsidRPr="008470EF">
        <w:rPr>
          <w:rStyle w:val="Code"/>
        </w:rPr>
        <w:t>PPHLocalManager</w:t>
      </w:r>
      <w:proofErr w:type="spellEnd"/>
      <w:r w:rsidR="00263FE1">
        <w:rPr>
          <w:lang w:eastAsia="zh-CN"/>
        </w:rPr>
        <w:t xml:space="preserve"> class’s</w:t>
      </w:r>
      <w:r w:rsidR="00263FE1" w:rsidRPr="008470EF">
        <w:rPr>
          <w:rStyle w:val="Code"/>
        </w:rPr>
        <w:t xml:space="preserve"> </w:t>
      </w:r>
      <w:proofErr w:type="spellStart"/>
      <w:r w:rsidRPr="008470EF">
        <w:rPr>
          <w:rStyle w:val="Code"/>
        </w:rPr>
        <w:t>watcherForLocationId</w:t>
      </w:r>
      <w:proofErr w:type="gramStart"/>
      <w:r w:rsidRPr="008470EF">
        <w:rPr>
          <w:rStyle w:val="Code"/>
        </w:rPr>
        <w:t>:withDelegate</w:t>
      </w:r>
      <w:proofErr w:type="spellEnd"/>
      <w:proofErr w:type="gramEnd"/>
      <w:r w:rsidRPr="00716485">
        <w:rPr>
          <w:lang w:eastAsia="zh-CN"/>
        </w:rPr>
        <w:t xml:space="preserve"> </w:t>
      </w:r>
      <w:r>
        <w:rPr>
          <w:lang w:eastAsia="zh-CN"/>
        </w:rPr>
        <w:t>method.</w:t>
      </w:r>
    </w:p>
    <w:p w14:paraId="083E546A" w14:textId="1F30102C" w:rsidR="00FC6C56" w:rsidRPr="00716485" w:rsidRDefault="00FC6C56" w:rsidP="00FC6C56">
      <w:pPr>
        <w:rPr>
          <w:lang w:eastAsia="zh-CN"/>
        </w:rPr>
      </w:pPr>
      <w:r w:rsidRPr="00716485">
        <w:rPr>
          <w:lang w:eastAsia="zh-CN"/>
        </w:rPr>
        <w:t xml:space="preserve">The </w:t>
      </w:r>
      <w:r>
        <w:rPr>
          <w:lang w:eastAsia="zh-CN"/>
        </w:rPr>
        <w:t xml:space="preserve">following </w:t>
      </w:r>
      <w:r w:rsidRPr="00716485">
        <w:rPr>
          <w:lang w:eastAsia="zh-CN"/>
        </w:rPr>
        <w:t xml:space="preserve">code </w:t>
      </w:r>
      <w:r>
        <w:rPr>
          <w:lang w:eastAsia="zh-CN"/>
        </w:rPr>
        <w:t xml:space="preserve">gets a </w:t>
      </w:r>
      <w:r w:rsidRPr="00716485">
        <w:rPr>
          <w:lang w:eastAsia="zh-CN"/>
        </w:rPr>
        <w:t>list of locations and modifies the first location</w:t>
      </w:r>
      <w:r w:rsidR="00263FE1">
        <w:rPr>
          <w:lang w:eastAsia="zh-CN"/>
        </w:rPr>
        <w:t>.</w:t>
      </w:r>
      <w:r>
        <w:rPr>
          <w:lang w:eastAsia="zh-CN"/>
        </w:rPr>
        <w:t xml:space="preserve"> </w:t>
      </w:r>
      <w:r w:rsidRPr="00716485">
        <w:rPr>
          <w:lang w:eastAsia="zh-CN"/>
        </w:rPr>
        <w:t xml:space="preserve">Then </w:t>
      </w:r>
      <w:r>
        <w:rPr>
          <w:lang w:eastAsia="zh-CN"/>
        </w:rPr>
        <w:t>the code</w:t>
      </w:r>
      <w:r w:rsidRPr="00716485">
        <w:rPr>
          <w:lang w:eastAsia="zh-CN"/>
        </w:rPr>
        <w:t xml:space="preserve"> creates and saves a location watcher, which will mo</w:t>
      </w:r>
      <w:r>
        <w:rPr>
          <w:lang w:eastAsia="zh-CN"/>
        </w:rPr>
        <w:t>nitor the location for new tabs</w:t>
      </w:r>
      <w:r w:rsidRPr="00716485">
        <w:rPr>
          <w:lang w:eastAsia="zh-CN"/>
        </w:rPr>
        <w:t>.</w:t>
      </w:r>
    </w:p>
    <w:p w14:paraId="5A3923B9" w14:textId="77777777" w:rsidR="00FC6C56" w:rsidRPr="008470EF" w:rsidRDefault="00FC6C56" w:rsidP="00FC6C56">
      <w:pPr>
        <w:pStyle w:val="CodeBox"/>
      </w:pPr>
      <w:r w:rsidRPr="008470EF">
        <w:t>[</w:t>
      </w:r>
      <w:r>
        <w:br/>
        <w:t xml:space="preserve">    </w:t>
      </w:r>
      <w:r w:rsidRPr="008470EF">
        <w:t>[</w:t>
      </w:r>
      <w:proofErr w:type="spellStart"/>
      <w:r w:rsidRPr="008470EF">
        <w:t>PayPalHereSDK</w:t>
      </w:r>
      <w:proofErr w:type="spellEnd"/>
      <w:r w:rsidRPr="008470EF">
        <w:t xml:space="preserve"> </w:t>
      </w:r>
      <w:proofErr w:type="spellStart"/>
      <w:r w:rsidRPr="008470EF">
        <w:t>sharedLocalManager</w:t>
      </w:r>
      <w:proofErr w:type="spellEnd"/>
      <w:r w:rsidRPr="008470EF">
        <w:t xml:space="preserve">] </w:t>
      </w:r>
    </w:p>
    <w:p w14:paraId="5D1C5968" w14:textId="77777777" w:rsidR="00FC6C56" w:rsidRPr="00B36CB9" w:rsidRDefault="00FC6C56" w:rsidP="00FC6C56">
      <w:pPr>
        <w:pStyle w:val="CodeBox"/>
      </w:pPr>
      <w:r w:rsidRPr="00B36CB9">
        <w:t xml:space="preserve">    </w:t>
      </w:r>
      <w:proofErr w:type="spellStart"/>
      <w:proofErr w:type="gramStart"/>
      <w:r w:rsidRPr="00B36CB9">
        <w:t>beginGetLocations</w:t>
      </w:r>
      <w:proofErr w:type="spellEnd"/>
      <w:proofErr w:type="gramEnd"/>
      <w:r w:rsidRPr="00B36CB9">
        <w:t>:^(</w:t>
      </w:r>
      <w:proofErr w:type="spellStart"/>
      <w:r w:rsidRPr="00B36CB9">
        <w:t>PPHError</w:t>
      </w:r>
      <w:proofErr w:type="spellEnd"/>
      <w:r w:rsidRPr="00B36CB9">
        <w:t xml:space="preserve"> *error, </w:t>
      </w:r>
      <w:proofErr w:type="spellStart"/>
      <w:r w:rsidRPr="00B36CB9">
        <w:t>NSArray</w:t>
      </w:r>
      <w:proofErr w:type="spellEnd"/>
      <w:r w:rsidRPr="00B36CB9">
        <w:t xml:space="preserve"> *locations) {</w:t>
      </w:r>
    </w:p>
    <w:p w14:paraId="239EC585" w14:textId="77777777" w:rsidR="00FC6C56" w:rsidRPr="00B36CB9" w:rsidRDefault="00FC6C56" w:rsidP="00FC6C56">
      <w:pPr>
        <w:pStyle w:val="CodeBox"/>
      </w:pPr>
      <w:r w:rsidRPr="00B36CB9">
        <w:t xml:space="preserve">        </w:t>
      </w:r>
      <w:proofErr w:type="spellStart"/>
      <w:r w:rsidRPr="00B36CB9">
        <w:t>PPHLocation</w:t>
      </w:r>
      <w:proofErr w:type="spellEnd"/>
      <w:r w:rsidRPr="00B36CB9">
        <w:t xml:space="preserve"> *</w:t>
      </w:r>
      <w:proofErr w:type="spellStart"/>
      <w:r w:rsidRPr="00B36CB9">
        <w:t>l</w:t>
      </w:r>
      <w:r w:rsidR="00A335E1">
        <w:t>oc</w:t>
      </w:r>
      <w:proofErr w:type="spellEnd"/>
      <w:r w:rsidRPr="00B36CB9">
        <w:t xml:space="preserve"> = [locations objectAtIndex:0];</w:t>
      </w:r>
    </w:p>
    <w:p w14:paraId="1D0C57E2" w14:textId="77777777" w:rsidR="00FC6C56" w:rsidRPr="00B36CB9" w:rsidRDefault="00FC6C56" w:rsidP="00FC6C56">
      <w:pPr>
        <w:pStyle w:val="CodeBox"/>
      </w:pPr>
      <w:r w:rsidRPr="00B36CB9">
        <w:t xml:space="preserve">        </w:t>
      </w:r>
      <w:proofErr w:type="spellStart"/>
      <w:proofErr w:type="gramStart"/>
      <w:r w:rsidRPr="00B36CB9">
        <w:t>l</w:t>
      </w:r>
      <w:r w:rsidR="00A335E1">
        <w:t>oc</w:t>
      </w:r>
      <w:r w:rsidRPr="00B36CB9">
        <w:t>.contactInfo.lineOne</w:t>
      </w:r>
      <w:proofErr w:type="spellEnd"/>
      <w:proofErr w:type="gramEnd"/>
      <w:r w:rsidRPr="00B36CB9">
        <w:t xml:space="preserve"> = @"1 International Place";</w:t>
      </w:r>
    </w:p>
    <w:p w14:paraId="7D944766" w14:textId="77777777" w:rsidR="00FC6C56" w:rsidRPr="00B36CB9" w:rsidRDefault="00FC6C56" w:rsidP="00FC6C56">
      <w:pPr>
        <w:pStyle w:val="CodeBox"/>
      </w:pPr>
      <w:r w:rsidRPr="00B36CB9">
        <w:t xml:space="preserve">        </w:t>
      </w:r>
      <w:proofErr w:type="spellStart"/>
      <w:proofErr w:type="gramStart"/>
      <w:r w:rsidRPr="00B36CB9">
        <w:t>l</w:t>
      </w:r>
      <w:r w:rsidR="00A335E1">
        <w:t>oc</w:t>
      </w:r>
      <w:r w:rsidRPr="00B36CB9">
        <w:t>.contactInfo.city</w:t>
      </w:r>
      <w:proofErr w:type="spellEnd"/>
      <w:proofErr w:type="gramEnd"/>
      <w:r w:rsidRPr="00B36CB9">
        <w:t xml:space="preserve"> = @"Boston";</w:t>
      </w:r>
    </w:p>
    <w:p w14:paraId="3C840D24" w14:textId="77777777" w:rsidR="00FC6C56" w:rsidRPr="00B36CB9" w:rsidRDefault="00FC6C56" w:rsidP="00FC6C56">
      <w:pPr>
        <w:pStyle w:val="CodeBox"/>
      </w:pPr>
      <w:r w:rsidRPr="00B36CB9">
        <w:t xml:space="preserve">        </w:t>
      </w:r>
      <w:proofErr w:type="spellStart"/>
      <w:proofErr w:type="gramStart"/>
      <w:r w:rsidRPr="00B36CB9">
        <w:t>l</w:t>
      </w:r>
      <w:r w:rsidR="00A335E1">
        <w:t>oc</w:t>
      </w:r>
      <w:r w:rsidRPr="00B36CB9">
        <w:t>.contactInfo.state</w:t>
      </w:r>
      <w:proofErr w:type="spellEnd"/>
      <w:proofErr w:type="gramEnd"/>
      <w:r w:rsidRPr="00B36CB9">
        <w:t xml:space="preserve"> = "MA";</w:t>
      </w:r>
    </w:p>
    <w:p w14:paraId="30F8E5F0" w14:textId="77777777" w:rsidR="00FC6C56" w:rsidRPr="00B36CB9" w:rsidRDefault="00FC6C56" w:rsidP="00FC6C56">
      <w:pPr>
        <w:pStyle w:val="CodeBox"/>
      </w:pPr>
      <w:r w:rsidRPr="00B36CB9">
        <w:t xml:space="preserve">        </w:t>
      </w:r>
      <w:proofErr w:type="spellStart"/>
      <w:proofErr w:type="gramStart"/>
      <w:r w:rsidRPr="00B36CB9">
        <w:t>l</w:t>
      </w:r>
      <w:r w:rsidR="00A335E1">
        <w:t>oc</w:t>
      </w:r>
      <w:r w:rsidRPr="00B36CB9">
        <w:t>.contactInfo.countryCode</w:t>
      </w:r>
      <w:proofErr w:type="spellEnd"/>
      <w:proofErr w:type="gramEnd"/>
      <w:r w:rsidRPr="00B36CB9">
        <w:t xml:space="preserve"> = @"US";</w:t>
      </w:r>
    </w:p>
    <w:p w14:paraId="5799E314" w14:textId="77777777" w:rsidR="00FC6C56" w:rsidRPr="00B36CB9" w:rsidRDefault="00FC6C56" w:rsidP="00FC6C56">
      <w:pPr>
        <w:pStyle w:val="CodeBox"/>
      </w:pPr>
      <w:r w:rsidRPr="00B36CB9">
        <w:t xml:space="preserve">        </w:t>
      </w:r>
      <w:proofErr w:type="spellStart"/>
      <w:proofErr w:type="gramStart"/>
      <w:r w:rsidRPr="00B36CB9">
        <w:t>l</w:t>
      </w:r>
      <w:r w:rsidR="00A335E1">
        <w:t>oc</w:t>
      </w:r>
      <w:r w:rsidRPr="00B36CB9">
        <w:t>.tabExtensionType</w:t>
      </w:r>
      <w:proofErr w:type="spellEnd"/>
      <w:proofErr w:type="gramEnd"/>
      <w:r w:rsidRPr="00B36CB9">
        <w:t xml:space="preserve"> = </w:t>
      </w:r>
      <w:proofErr w:type="spellStart"/>
      <w:r w:rsidRPr="00B36CB9">
        <w:t>ePPHTabExtensionTypeNone</w:t>
      </w:r>
      <w:proofErr w:type="spellEnd"/>
      <w:r w:rsidRPr="00B36CB9">
        <w:t>;</w:t>
      </w:r>
    </w:p>
    <w:p w14:paraId="45A96DA0" w14:textId="77777777" w:rsidR="00FC6C56" w:rsidRPr="00B36CB9" w:rsidRDefault="00FC6C56" w:rsidP="00FC6C56">
      <w:pPr>
        <w:pStyle w:val="CodeBox"/>
      </w:pPr>
      <w:r w:rsidRPr="00B36CB9">
        <w:t xml:space="preserve">        [</w:t>
      </w:r>
      <w:proofErr w:type="spellStart"/>
      <w:proofErr w:type="gramStart"/>
      <w:r w:rsidRPr="00B36CB9">
        <w:t>l</w:t>
      </w:r>
      <w:r w:rsidR="00A335E1">
        <w:t>oc</w:t>
      </w:r>
      <w:proofErr w:type="spellEnd"/>
      <w:proofErr w:type="gramEnd"/>
      <w:r w:rsidRPr="00B36CB9">
        <w:t xml:space="preserve"> save:^(</w:t>
      </w:r>
      <w:proofErr w:type="spellStart"/>
      <w:r w:rsidRPr="00B36CB9">
        <w:t>PPHError</w:t>
      </w:r>
      <w:proofErr w:type="spellEnd"/>
      <w:r w:rsidRPr="00B36CB9">
        <w:t xml:space="preserve"> *error) {</w:t>
      </w:r>
    </w:p>
    <w:p w14:paraId="0FDF7A88" w14:textId="77777777" w:rsidR="00FC6C56" w:rsidRPr="00B36CB9" w:rsidRDefault="00FC6C56" w:rsidP="00FC6C56">
      <w:pPr>
        <w:pStyle w:val="CodeBox"/>
      </w:pPr>
      <w:r w:rsidRPr="00B36CB9">
        <w:t xml:space="preserve">            </w:t>
      </w:r>
      <w:proofErr w:type="spellStart"/>
      <w:proofErr w:type="gramStart"/>
      <w:r w:rsidRPr="00B36CB9">
        <w:t>self.locationWatcher</w:t>
      </w:r>
      <w:proofErr w:type="spellEnd"/>
      <w:proofErr w:type="gramEnd"/>
      <w:r w:rsidRPr="00B36CB9">
        <w:t xml:space="preserve"> = [</w:t>
      </w:r>
    </w:p>
    <w:p w14:paraId="0B6C59FF" w14:textId="77777777" w:rsidR="00FC6C56" w:rsidRPr="00B36CB9" w:rsidRDefault="00FC6C56" w:rsidP="00FC6C56">
      <w:pPr>
        <w:pStyle w:val="CodeBox"/>
      </w:pPr>
      <w:r w:rsidRPr="00B36CB9">
        <w:t xml:space="preserve">                [</w:t>
      </w:r>
      <w:proofErr w:type="spellStart"/>
      <w:r w:rsidRPr="00B36CB9">
        <w:t>PayPalHereSDK</w:t>
      </w:r>
      <w:proofErr w:type="spellEnd"/>
      <w:r w:rsidRPr="00B36CB9">
        <w:t xml:space="preserve"> </w:t>
      </w:r>
      <w:proofErr w:type="spellStart"/>
      <w:r w:rsidRPr="00B36CB9">
        <w:t>sharedLocalManager</w:t>
      </w:r>
      <w:proofErr w:type="spellEnd"/>
      <w:r w:rsidRPr="00B36CB9">
        <w:t xml:space="preserve">] </w:t>
      </w:r>
    </w:p>
    <w:p w14:paraId="56C55404" w14:textId="77777777" w:rsidR="00FC6C56" w:rsidRPr="00B36CB9" w:rsidRDefault="00AA4129" w:rsidP="00FC6C56">
      <w:pPr>
        <w:pStyle w:val="CodeBox"/>
      </w:pPr>
      <w:r>
        <w:t xml:space="preserve">        </w:t>
      </w:r>
      <w:r w:rsidR="00FC6C56" w:rsidRPr="00B36CB9">
        <w:t xml:space="preserve">                </w:t>
      </w:r>
      <w:proofErr w:type="spellStart"/>
      <w:proofErr w:type="gramStart"/>
      <w:r w:rsidR="00FC6C56" w:rsidRPr="00B36CB9">
        <w:t>watcherForLocationId:l</w:t>
      </w:r>
      <w:r w:rsidR="00E449A0">
        <w:t>oc</w:t>
      </w:r>
      <w:r w:rsidR="00FC6C56" w:rsidRPr="00B36CB9">
        <w:t>.locationId</w:t>
      </w:r>
      <w:proofErr w:type="spellEnd"/>
      <w:proofErr w:type="gramEnd"/>
      <w:r w:rsidR="00FC6C56" w:rsidRPr="00B36CB9">
        <w:t xml:space="preserve"> </w:t>
      </w:r>
      <w:proofErr w:type="spellStart"/>
      <w:r w:rsidR="00FC6C56" w:rsidRPr="00B36CB9">
        <w:t>withDelegate:self</w:t>
      </w:r>
      <w:proofErr w:type="spellEnd"/>
    </w:p>
    <w:p w14:paraId="6B35091F" w14:textId="77777777" w:rsidR="00FC6C56" w:rsidRPr="00B36CB9" w:rsidRDefault="00FC6C56" w:rsidP="00FC6C56">
      <w:pPr>
        <w:pStyle w:val="CodeBox"/>
      </w:pPr>
      <w:r w:rsidRPr="00B36CB9">
        <w:t xml:space="preserve">            ];</w:t>
      </w:r>
    </w:p>
    <w:p w14:paraId="6CABEB23" w14:textId="77777777" w:rsidR="00FC6C56" w:rsidRPr="00B36CB9" w:rsidRDefault="00FC6C56" w:rsidP="00FC6C56">
      <w:pPr>
        <w:pStyle w:val="CodeBox"/>
      </w:pPr>
      <w:r w:rsidRPr="00B36CB9">
        <w:t xml:space="preserve">            [</w:t>
      </w:r>
      <w:proofErr w:type="spellStart"/>
      <w:proofErr w:type="gramStart"/>
      <w:r w:rsidRPr="00B36CB9">
        <w:t>self.locationWatcher</w:t>
      </w:r>
      <w:proofErr w:type="spellEnd"/>
      <w:proofErr w:type="gramEnd"/>
      <w:r w:rsidRPr="00B36CB9">
        <w:t xml:space="preserve"> update];</w:t>
      </w:r>
    </w:p>
    <w:p w14:paraId="1A6887BE" w14:textId="77777777" w:rsidR="00FC6C56" w:rsidRPr="00B36CB9" w:rsidRDefault="00FC6C56" w:rsidP="00FC6C56">
      <w:pPr>
        <w:pStyle w:val="CodeBox"/>
      </w:pPr>
      <w:r w:rsidRPr="00B36CB9">
        <w:t xml:space="preserve">        </w:t>
      </w:r>
      <w:proofErr w:type="gramStart"/>
      <w:r w:rsidRPr="00B36CB9">
        <w:t>} ]</w:t>
      </w:r>
      <w:proofErr w:type="gramEnd"/>
      <w:r w:rsidRPr="00B36CB9">
        <w:t>;</w:t>
      </w:r>
    </w:p>
    <w:p w14:paraId="372C3866" w14:textId="77777777" w:rsidR="00FC6C56" w:rsidRPr="00B36CB9" w:rsidRDefault="00FC6C56" w:rsidP="00FC6C56">
      <w:pPr>
        <w:pStyle w:val="CodeBox"/>
      </w:pPr>
      <w:r w:rsidRPr="00B36CB9">
        <w:t xml:space="preserve">    }</w:t>
      </w:r>
    </w:p>
    <w:p w14:paraId="367C799F" w14:textId="77777777" w:rsidR="00FC6C56" w:rsidRPr="00B36CB9" w:rsidRDefault="00FC6C56" w:rsidP="00FC6C56">
      <w:pPr>
        <w:pStyle w:val="CodeBox"/>
      </w:pPr>
      <w:r w:rsidRPr="00B36CB9">
        <w:t>];</w:t>
      </w:r>
    </w:p>
    <w:p w14:paraId="6052970F" w14:textId="77777777" w:rsidR="00FC6C56" w:rsidRDefault="00FC6C56" w:rsidP="00FC6C56">
      <w:r>
        <w:lastRenderedPageBreak/>
        <w:t xml:space="preserve">For </w:t>
      </w:r>
      <w:r w:rsidR="00A335E1">
        <w:t xml:space="preserve">details about </w:t>
      </w:r>
      <w:r>
        <w:t xml:space="preserve">the classes for managing tabs, see </w:t>
      </w:r>
      <w:r w:rsidRPr="001C17B5">
        <w:t xml:space="preserve">the </w:t>
      </w:r>
      <w:r w:rsidR="00AB72BE">
        <w:t>reference documentation</w:t>
      </w:r>
      <w:r w:rsidR="00A335E1">
        <w:t xml:space="preserve"> for the </w:t>
      </w:r>
      <w:proofErr w:type="spellStart"/>
      <w:r w:rsidR="00A335E1" w:rsidRPr="00FB2626">
        <w:rPr>
          <w:rStyle w:val="Code"/>
        </w:rPr>
        <w:t>PPHLocation</w:t>
      </w:r>
      <w:proofErr w:type="spellEnd"/>
      <w:r w:rsidR="00AB72BE">
        <w:rPr>
          <w:rStyle w:val="Code"/>
        </w:rPr>
        <w:t xml:space="preserve"> </w:t>
      </w:r>
      <w:r w:rsidR="00AB72BE">
        <w:t xml:space="preserve">class and other classes whose names begin with </w:t>
      </w:r>
      <w:proofErr w:type="spellStart"/>
      <w:r w:rsidR="00AB72BE" w:rsidRPr="00FB2626">
        <w:rPr>
          <w:rStyle w:val="Code"/>
        </w:rPr>
        <w:t>PPHLocation</w:t>
      </w:r>
      <w:proofErr w:type="spellEnd"/>
      <w:r w:rsidRPr="00A335E1">
        <w:t>.</w:t>
      </w:r>
    </w:p>
    <w:p w14:paraId="5B7A1388" w14:textId="77777777" w:rsidR="00A630C4" w:rsidRDefault="00A630C4" w:rsidP="00A630C4">
      <w:pPr>
        <w:pStyle w:val="Heading1"/>
      </w:pPr>
      <w:r>
        <w:lastRenderedPageBreak/>
        <w:t>Creating an invoice</w:t>
      </w:r>
    </w:p>
    <w:p w14:paraId="754C369F" w14:textId="77777777" w:rsidR="0083030D" w:rsidRPr="00014CE0" w:rsidRDefault="00FA6A6A" w:rsidP="0083030D">
      <w:proofErr w:type="gramStart"/>
      <w:r>
        <w:t>An</w:t>
      </w:r>
      <w:r w:rsidRPr="00014CE0">
        <w:t xml:space="preserve"> </w:t>
      </w:r>
      <w:r w:rsidRPr="00FA6A6A">
        <w:rPr>
          <w:rStyle w:val="Term"/>
        </w:rPr>
        <w:t>invoice</w:t>
      </w:r>
      <w:r w:rsidRPr="00014CE0">
        <w:t xml:space="preserve"> is </w:t>
      </w:r>
      <w:r>
        <w:t xml:space="preserve">represented by </w:t>
      </w:r>
      <w:r w:rsidR="00B54C5D">
        <w:t xml:space="preserve">the </w:t>
      </w:r>
      <w:proofErr w:type="spellStart"/>
      <w:r w:rsidRPr="008470EF">
        <w:rPr>
          <w:rStyle w:val="Code"/>
        </w:rPr>
        <w:t>PPHInvoice</w:t>
      </w:r>
      <w:proofErr w:type="spellEnd"/>
      <w:r w:rsidR="00B54C5D">
        <w:rPr>
          <w:rStyle w:val="Code"/>
        </w:rPr>
        <w:t xml:space="preserve"> </w:t>
      </w:r>
      <w:r w:rsidR="00B54C5D">
        <w:t>class</w:t>
      </w:r>
      <w:proofErr w:type="gramEnd"/>
      <w:r w:rsidRPr="00B54C5D">
        <w:t>.</w:t>
      </w:r>
      <w:r w:rsidR="002A0829">
        <w:t xml:space="preserve"> </w:t>
      </w:r>
      <w:r w:rsidR="00B54C5D">
        <w:t xml:space="preserve">You </w:t>
      </w:r>
      <w:r w:rsidR="00B54C5D" w:rsidRPr="00B54C5D">
        <w:t xml:space="preserve">create an invoice by </w:t>
      </w:r>
      <w:r w:rsidR="00B54C5D">
        <w:t xml:space="preserve">creating a new instance of </w:t>
      </w:r>
      <w:proofErr w:type="spellStart"/>
      <w:r w:rsidR="00B54C5D" w:rsidRPr="00B54C5D">
        <w:rPr>
          <w:rStyle w:val="Code"/>
        </w:rPr>
        <w:t>PPHInvoice</w:t>
      </w:r>
      <w:proofErr w:type="spellEnd"/>
      <w:r w:rsidR="00B54C5D">
        <w:t>.</w:t>
      </w:r>
      <w:r w:rsidR="00B54C5D" w:rsidRPr="00B54C5D">
        <w:t xml:space="preserve"> </w:t>
      </w:r>
      <w:r w:rsidR="008059AB">
        <w:t xml:space="preserve">You </w:t>
      </w:r>
      <w:r w:rsidR="0083030D">
        <w:t xml:space="preserve">should </w:t>
      </w:r>
      <w:r w:rsidR="0083030D" w:rsidRPr="00014CE0">
        <w:t>set a currency</w:t>
      </w:r>
      <w:r w:rsidR="0083030D">
        <w:t xml:space="preserve"> type</w:t>
      </w:r>
      <w:r w:rsidR="00042253">
        <w:t xml:space="preserve"> and </w:t>
      </w:r>
      <w:r w:rsidR="0083030D" w:rsidRPr="00014CE0">
        <w:t xml:space="preserve">add one or more items, </w:t>
      </w:r>
      <w:r w:rsidR="00042253">
        <w:t xml:space="preserve">as in the example below, </w:t>
      </w:r>
      <w:r w:rsidR="0083030D" w:rsidRPr="00014CE0">
        <w:t xml:space="preserve">and set </w:t>
      </w:r>
      <w:r w:rsidR="0083030D">
        <w:t xml:space="preserve">the </w:t>
      </w:r>
      <w:r w:rsidR="0075608D">
        <w:t xml:space="preserve">tax or </w:t>
      </w:r>
      <w:r w:rsidR="00042253">
        <w:t xml:space="preserve">any </w:t>
      </w:r>
      <w:r w:rsidR="0083030D" w:rsidRPr="00014CE0">
        <w:t xml:space="preserve">other </w:t>
      </w:r>
      <w:r w:rsidR="00042253">
        <w:t xml:space="preserve">required </w:t>
      </w:r>
      <w:r w:rsidR="0083030D" w:rsidRPr="00014CE0">
        <w:t>information:</w:t>
      </w:r>
    </w:p>
    <w:p w14:paraId="07D87963" w14:textId="77777777" w:rsidR="0083030D" w:rsidRPr="008470EF" w:rsidRDefault="0083030D" w:rsidP="0083030D">
      <w:pPr>
        <w:pStyle w:val="CodeBox"/>
      </w:pPr>
      <w:proofErr w:type="spellStart"/>
      <w:r w:rsidRPr="008470EF">
        <w:t>PPHInvoice</w:t>
      </w:r>
      <w:proofErr w:type="spellEnd"/>
      <w:r w:rsidRPr="008470EF">
        <w:t xml:space="preserve"> *invoice = </w:t>
      </w:r>
      <w:proofErr w:type="gramStart"/>
      <w:r w:rsidRPr="008470EF">
        <w:t>[</w:t>
      </w:r>
      <w:r w:rsidR="00042253">
        <w:t xml:space="preserve"> </w:t>
      </w:r>
      <w:r w:rsidRPr="008470EF">
        <w:t>[</w:t>
      </w:r>
      <w:proofErr w:type="spellStart"/>
      <w:proofErr w:type="gramEnd"/>
      <w:r w:rsidRPr="008470EF">
        <w:t>PPHInvoice</w:t>
      </w:r>
      <w:proofErr w:type="spellEnd"/>
      <w:r w:rsidRPr="008470EF">
        <w:t xml:space="preserve"> </w:t>
      </w:r>
      <w:proofErr w:type="spellStart"/>
      <w:r w:rsidRPr="008470EF">
        <w:t>alloc</w:t>
      </w:r>
      <w:proofErr w:type="spellEnd"/>
      <w:r w:rsidRPr="008470EF">
        <w:t xml:space="preserve">] </w:t>
      </w:r>
      <w:proofErr w:type="spellStart"/>
      <w:r w:rsidRPr="008470EF">
        <w:t>initWithCurrency:self.currencyField.text</w:t>
      </w:r>
      <w:proofErr w:type="spellEnd"/>
      <w:r w:rsidR="00042253">
        <w:t xml:space="preserve"> </w:t>
      </w:r>
      <w:r w:rsidRPr="008470EF">
        <w:t>];</w:t>
      </w:r>
    </w:p>
    <w:p w14:paraId="16B575C0" w14:textId="77777777" w:rsidR="0083030D" w:rsidRDefault="0083030D" w:rsidP="0075608D">
      <w:pPr>
        <w:pStyle w:val="CodeBox"/>
      </w:pPr>
      <w:r>
        <w:t>[</w:t>
      </w:r>
      <w:proofErr w:type="gramStart"/>
      <w:r>
        <w:t>invoice</w:t>
      </w:r>
      <w:proofErr w:type="gramEnd"/>
      <w:r w:rsidR="0075608D">
        <w:t xml:space="preserve"> </w:t>
      </w:r>
      <w:proofErr w:type="spellStart"/>
      <w:r w:rsidRPr="008470EF">
        <w:t>addItemWithId</w:t>
      </w:r>
      <w:proofErr w:type="spellEnd"/>
      <w:r w:rsidRPr="008470EF">
        <w:t>: @"Item"</w:t>
      </w:r>
      <w:r>
        <w:t xml:space="preserve"> </w:t>
      </w:r>
    </w:p>
    <w:p w14:paraId="4A7315B9" w14:textId="77777777" w:rsidR="0083030D" w:rsidRDefault="0083030D" w:rsidP="0083030D">
      <w:pPr>
        <w:pStyle w:val="CodeBox"/>
      </w:pPr>
      <w:r>
        <w:t xml:space="preserve">        </w:t>
      </w:r>
      <w:proofErr w:type="gramStart"/>
      <w:r w:rsidRPr="008470EF">
        <w:t>name</w:t>
      </w:r>
      <w:proofErr w:type="gramEnd"/>
      <w:r w:rsidRPr="008470EF">
        <w:t>: @"Purchase"</w:t>
      </w:r>
      <w:r>
        <w:t xml:space="preserve"> </w:t>
      </w:r>
    </w:p>
    <w:p w14:paraId="3C154548" w14:textId="77777777" w:rsidR="0083030D" w:rsidRPr="008470EF" w:rsidRDefault="0083030D" w:rsidP="0083030D">
      <w:pPr>
        <w:pStyle w:val="CodeBox"/>
      </w:pPr>
      <w:r>
        <w:t xml:space="preserve">        </w:t>
      </w:r>
      <w:proofErr w:type="gramStart"/>
      <w:r w:rsidRPr="008470EF">
        <w:t>quantity</w:t>
      </w:r>
      <w:proofErr w:type="gramEnd"/>
      <w:r w:rsidRPr="008470EF">
        <w:t>: [</w:t>
      </w:r>
      <w:proofErr w:type="spellStart"/>
      <w:r w:rsidRPr="008470EF">
        <w:t>NSDecimalNumber</w:t>
      </w:r>
      <w:proofErr w:type="spellEnd"/>
      <w:r w:rsidRPr="008470EF">
        <w:t xml:space="preserve"> one]</w:t>
      </w:r>
    </w:p>
    <w:p w14:paraId="170FA44A" w14:textId="77777777" w:rsidR="0083030D" w:rsidRPr="008470EF" w:rsidRDefault="0083030D" w:rsidP="0083030D">
      <w:pPr>
        <w:pStyle w:val="CodeBox"/>
      </w:pPr>
      <w:r>
        <w:t xml:space="preserve">        </w:t>
      </w:r>
      <w:proofErr w:type="spellStart"/>
      <w:proofErr w:type="gramStart"/>
      <w:r w:rsidRPr="008470EF">
        <w:t>unitPrice</w:t>
      </w:r>
      <w:proofErr w:type="spellEnd"/>
      <w:proofErr w:type="gramEnd"/>
      <w:r w:rsidRPr="008470EF">
        <w:t>: [</w:t>
      </w:r>
      <w:proofErr w:type="spellStart"/>
      <w:r w:rsidRPr="008470EF">
        <w:t>PPHAmount</w:t>
      </w:r>
      <w:proofErr w:type="spellEnd"/>
      <w:r w:rsidRPr="008470EF">
        <w:t xml:space="preserve"> </w:t>
      </w:r>
      <w:proofErr w:type="spellStart"/>
      <w:r w:rsidRPr="008470EF">
        <w:t>amountWithString:self.amountField.text</w:t>
      </w:r>
      <w:proofErr w:type="spellEnd"/>
    </w:p>
    <w:p w14:paraId="4E1E6926" w14:textId="77777777" w:rsidR="0083030D" w:rsidRPr="008470EF" w:rsidRDefault="0083030D" w:rsidP="0083030D">
      <w:pPr>
        <w:pStyle w:val="CodeBox"/>
      </w:pPr>
      <w:r>
        <w:t xml:space="preserve">                    </w:t>
      </w:r>
      <w:r w:rsidRPr="008470EF">
        <w:t xml:space="preserve">       </w:t>
      </w:r>
      <w:proofErr w:type="spellStart"/>
      <w:proofErr w:type="gramStart"/>
      <w:r w:rsidRPr="008470EF">
        <w:t>inCurrency:self.currencyField.text</w:t>
      </w:r>
      <w:proofErr w:type="spellEnd"/>
      <w:proofErr w:type="gramEnd"/>
      <w:r w:rsidRPr="008470EF">
        <w:t>].amount</w:t>
      </w:r>
    </w:p>
    <w:p w14:paraId="7FB4AE78" w14:textId="77777777" w:rsidR="0083030D" w:rsidRPr="008470EF" w:rsidRDefault="0083030D" w:rsidP="0083030D">
      <w:pPr>
        <w:pStyle w:val="CodeBox"/>
      </w:pPr>
      <w:r>
        <w:t xml:space="preserve">        </w:t>
      </w:r>
      <w:proofErr w:type="spellStart"/>
      <w:proofErr w:type="gramStart"/>
      <w:r w:rsidRPr="008470EF">
        <w:t>taxRate</w:t>
      </w:r>
      <w:proofErr w:type="spellEnd"/>
      <w:proofErr w:type="gramEnd"/>
      <w:r w:rsidRPr="008470EF">
        <w:t>: nil</w:t>
      </w:r>
    </w:p>
    <w:p w14:paraId="51961F5D" w14:textId="77777777" w:rsidR="0083030D" w:rsidRPr="008470EF" w:rsidRDefault="0083030D" w:rsidP="0083030D">
      <w:pPr>
        <w:pStyle w:val="CodeBox"/>
      </w:pPr>
      <w:r>
        <w:t xml:space="preserve">        </w:t>
      </w:r>
      <w:proofErr w:type="spellStart"/>
      <w:proofErr w:type="gramStart"/>
      <w:r w:rsidRPr="008470EF">
        <w:t>taxRateName</w:t>
      </w:r>
      <w:proofErr w:type="spellEnd"/>
      <w:proofErr w:type="gramEnd"/>
      <w:r w:rsidRPr="008470EF">
        <w:t>: nil</w:t>
      </w:r>
    </w:p>
    <w:p w14:paraId="073E10AD" w14:textId="77777777" w:rsidR="0083030D" w:rsidRPr="008470EF" w:rsidRDefault="0083030D" w:rsidP="0083030D">
      <w:pPr>
        <w:pStyle w:val="CodeBox"/>
      </w:pPr>
      <w:r w:rsidRPr="008470EF">
        <w:t>];</w:t>
      </w:r>
    </w:p>
    <w:p w14:paraId="731260CF" w14:textId="77777777" w:rsidR="008059AB" w:rsidRDefault="008059AB" w:rsidP="008059AB">
      <w:r>
        <w:t xml:space="preserve">You can also create an invoice by calling the </w:t>
      </w:r>
      <w:hyperlink r:id="rId38" w:history="1">
        <w:proofErr w:type="spellStart"/>
        <w:r w:rsidRPr="008470EF">
          <w:rPr>
            <w:rStyle w:val="Code"/>
          </w:rPr>
          <w:t>PPHTransactionManager</w:t>
        </w:r>
        <w:proofErr w:type="spellEnd"/>
      </w:hyperlink>
      <w:r>
        <w:t xml:space="preserve"> class’s </w:t>
      </w:r>
      <w:proofErr w:type="spellStart"/>
      <w:r w:rsidRPr="008470EF">
        <w:rPr>
          <w:rStyle w:val="Code"/>
        </w:rPr>
        <w:t>beginPayment</w:t>
      </w:r>
      <w:proofErr w:type="spellEnd"/>
      <w:r w:rsidRPr="00CF0E57">
        <w:t xml:space="preserve"> method</w:t>
      </w:r>
      <w:r>
        <w:t xml:space="preserve">. This </w:t>
      </w:r>
      <w:r w:rsidR="002A0829">
        <w:t xml:space="preserve">call </w:t>
      </w:r>
      <w:r>
        <w:t xml:space="preserve">creates an invoice and </w:t>
      </w:r>
      <w:r w:rsidR="002A0829">
        <w:t xml:space="preserve">makes </w:t>
      </w:r>
      <w:r>
        <w:t>the SDK begin watching the card reader for card swipes at the same time.</w:t>
      </w:r>
    </w:p>
    <w:p w14:paraId="0E3965C1" w14:textId="77777777" w:rsidR="00FA6A6A" w:rsidRDefault="00FA6A6A" w:rsidP="00FA6A6A">
      <w:r>
        <w:t xml:space="preserve">For information about the </w:t>
      </w:r>
      <w:r w:rsidR="00B22A1A">
        <w:t>possible contents of an invoice</w:t>
      </w:r>
      <w:r>
        <w:t xml:space="preserve"> </w:t>
      </w:r>
      <w:r w:rsidR="00B22A1A">
        <w:t xml:space="preserve">(item quantity, unit price, </w:t>
      </w:r>
      <w:proofErr w:type="spellStart"/>
      <w:r w:rsidR="00B22A1A">
        <w:t>etc</w:t>
      </w:r>
      <w:proofErr w:type="spellEnd"/>
      <w:r>
        <w:t>), see the</w:t>
      </w:r>
      <w:r w:rsidR="00346B01">
        <w:t xml:space="preserve"> description of the </w:t>
      </w:r>
      <w:hyperlink r:id="rId39" w:anchor="invoice-object" w:history="1">
        <w:r w:rsidR="00346B01" w:rsidRPr="00346B01">
          <w:rPr>
            <w:rStyle w:val="Hyperlink"/>
            <w:rFonts w:ascii="Courier New" w:hAnsi="Courier New"/>
          </w:rPr>
          <w:t>invoice</w:t>
        </w:r>
        <w:r w:rsidR="00346B01" w:rsidRPr="00346B01">
          <w:rPr>
            <w:rStyle w:val="Hyperlink"/>
          </w:rPr>
          <w:t xml:space="preserve"> object</w:t>
        </w:r>
      </w:hyperlink>
      <w:r w:rsidR="00346B01">
        <w:t xml:space="preserve"> in the </w:t>
      </w:r>
      <w:hyperlink r:id="rId40" w:history="1">
        <w:r w:rsidR="00346B01" w:rsidRPr="00346B01">
          <w:rPr>
            <w:rStyle w:val="Hyperlink"/>
          </w:rPr>
          <w:t>REST API Reference</w:t>
        </w:r>
      </w:hyperlink>
      <w:r w:rsidR="00346B01">
        <w:t>.</w:t>
      </w:r>
    </w:p>
    <w:p w14:paraId="4B014B1E" w14:textId="77777777" w:rsidR="00FA6A6A" w:rsidRDefault="00346B01" w:rsidP="00FA6A6A">
      <w:r>
        <w:t xml:space="preserve">Please </w:t>
      </w:r>
      <w:r w:rsidR="00FA6A6A">
        <w:t>note the following requirements</w:t>
      </w:r>
      <w:r>
        <w:t xml:space="preserve"> for setting </w:t>
      </w:r>
      <w:r w:rsidRPr="00A228B6">
        <w:t>item prices and tax rate</w:t>
      </w:r>
      <w:r>
        <w:t>s:</w:t>
      </w:r>
    </w:p>
    <w:p w14:paraId="0BABABF9" w14:textId="77777777" w:rsidR="00FA6A6A" w:rsidRDefault="00FA6A6A" w:rsidP="00FA6A6A">
      <w:pPr>
        <w:pStyle w:val="ListBullet"/>
        <w:numPr>
          <w:ilvl w:val="0"/>
          <w:numId w:val="1"/>
        </w:numPr>
        <w:ind w:right="1008"/>
      </w:pPr>
      <w:r>
        <w:t>Store tax rates as string values</w:t>
      </w:r>
      <w:r w:rsidR="00346B01">
        <w:t xml:space="preserve">, not </w:t>
      </w:r>
      <w:r w:rsidRPr="00BB7547">
        <w:t>float</w:t>
      </w:r>
      <w:r>
        <w:t>ing point values.</w:t>
      </w:r>
    </w:p>
    <w:p w14:paraId="53F11C6A" w14:textId="77777777" w:rsidR="00FA6A6A" w:rsidRDefault="00346B01" w:rsidP="00FA6A6A">
      <w:pPr>
        <w:pStyle w:val="ListBullet"/>
        <w:numPr>
          <w:ilvl w:val="0"/>
          <w:numId w:val="1"/>
        </w:numPr>
        <w:ind w:right="1008"/>
      </w:pPr>
      <w:r w:rsidRPr="00A228B6">
        <w:t xml:space="preserve">Use </w:t>
      </w:r>
      <w:r w:rsidR="00FA6A6A" w:rsidRPr="00A228B6">
        <w:t xml:space="preserve">the following </w:t>
      </w:r>
      <w:r w:rsidR="00FA6A6A">
        <w:t xml:space="preserve">rule </w:t>
      </w:r>
      <w:r w:rsidR="00FA6A6A" w:rsidRPr="00A228B6">
        <w:t xml:space="preserve">for tax rounding: </w:t>
      </w:r>
      <w:r>
        <w:t xml:space="preserve">round </w:t>
      </w:r>
      <w:r w:rsidR="00FA6A6A" w:rsidRPr="00A228B6">
        <w:t>to the nearest penny</w:t>
      </w:r>
      <w:r w:rsidR="00FA6A6A">
        <w:t xml:space="preserve"> </w:t>
      </w:r>
      <w:r>
        <w:t>(</w:t>
      </w:r>
      <w:r w:rsidRPr="00A228B6">
        <w:t xml:space="preserve">to </w:t>
      </w:r>
      <w:r>
        <w:t>two digits after the decimal point)</w:t>
      </w:r>
      <w:r w:rsidRPr="00A228B6">
        <w:t xml:space="preserve"> </w:t>
      </w:r>
      <w:r w:rsidR="00FA6A6A" w:rsidRPr="00A228B6">
        <w:t xml:space="preserve">at the item level. In the following example, the correct amount for </w:t>
      </w:r>
      <w:commentRangeStart w:id="131"/>
      <w:r w:rsidR="00FA6A6A" w:rsidRPr="00A228B6">
        <w:t>tax</w:t>
      </w:r>
      <w:commentRangeEnd w:id="131"/>
      <w:r w:rsidR="00FA6A6A">
        <w:rPr>
          <w:rStyle w:val="CommentReference"/>
          <w:color w:val="C00000"/>
        </w:rPr>
        <w:commentReference w:id="131"/>
      </w:r>
      <w:r w:rsidRPr="00346B01">
        <w:t xml:space="preserve"> </w:t>
      </w:r>
      <w:r w:rsidRPr="00A228B6">
        <w:t>is 0.61</w:t>
      </w:r>
      <w:r w:rsidR="00FA6A6A">
        <w:t>:</w:t>
      </w:r>
    </w:p>
    <w:p w14:paraId="63DBE7BF" w14:textId="77777777" w:rsidR="00FA6A6A" w:rsidRDefault="00FA6A6A" w:rsidP="00FA6A6A">
      <w:pPr>
        <w:ind w:left="720"/>
      </w:pPr>
      <w:commentRangeStart w:id="132"/>
      <w:r>
        <w:rPr>
          <w:noProof/>
          <w:color w:val="000000"/>
          <w:sz w:val="21"/>
          <w:szCs w:val="21"/>
          <w:lang w:eastAsia="en-US"/>
        </w:rPr>
        <w:drawing>
          <wp:inline distT="0" distB="0" distL="0" distR="0" wp14:anchorId="473EA9DB" wp14:editId="4A070B4D">
            <wp:extent cx="3257550" cy="685800"/>
            <wp:effectExtent l="0" t="0" r="0" b="0"/>
            <wp:docPr id="9" name="Picture 9" descr="cid:2F9C95F0-EF1F-4FCE-BD0C-140122F17B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2F9C95F0-EF1F-4FCE-BD0C-140122F17BC9"/>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257550" cy="685800"/>
                    </a:xfrm>
                    <a:prstGeom prst="rect">
                      <a:avLst/>
                    </a:prstGeom>
                    <a:noFill/>
                    <a:ln>
                      <a:noFill/>
                    </a:ln>
                  </pic:spPr>
                </pic:pic>
              </a:graphicData>
            </a:graphic>
          </wp:inline>
        </w:drawing>
      </w:r>
      <w:commentRangeEnd w:id="132"/>
      <w:r w:rsidR="006D4C3E">
        <w:rPr>
          <w:rStyle w:val="CommentReference"/>
        </w:rPr>
        <w:commentReference w:id="132"/>
      </w:r>
    </w:p>
    <w:p w14:paraId="0656710B" w14:textId="77777777" w:rsidR="00FA6A6A" w:rsidRDefault="00FA6A6A" w:rsidP="00FA6A6A">
      <w:r>
        <w:t>A</w:t>
      </w:r>
      <w:r w:rsidRPr="00014CE0">
        <w:t xml:space="preserve">dd details about each </w:t>
      </w:r>
      <w:r w:rsidR="00AE2FA1">
        <w:t xml:space="preserve">invoice </w:t>
      </w:r>
      <w:r w:rsidRPr="00014CE0">
        <w:t>item on the receipt</w:t>
      </w:r>
      <w:r>
        <w:t>,</w:t>
      </w:r>
      <w:r w:rsidRPr="00014CE0">
        <w:t xml:space="preserve"> if possible. </w:t>
      </w:r>
    </w:p>
    <w:p w14:paraId="3D3B60A1" w14:textId="77777777" w:rsidR="00A630C4" w:rsidRDefault="00FA6A6A" w:rsidP="00A630C4">
      <w:pPr>
        <w:pStyle w:val="Heading1"/>
      </w:pPr>
      <w:bookmarkStart w:id="133" w:name="_Customizing_the_SDK"/>
      <w:bookmarkEnd w:id="133"/>
      <w:r>
        <w:lastRenderedPageBreak/>
        <w:t xml:space="preserve">Customizing the SDK </w:t>
      </w:r>
      <w:r w:rsidR="00A630C4">
        <w:t>with a transaction controller</w:t>
      </w:r>
    </w:p>
    <w:p w14:paraId="1D718F3C" w14:textId="77777777" w:rsidR="004D08B3" w:rsidRDefault="004D08B3" w:rsidP="00A630C4">
      <w:pPr>
        <w:rPr>
          <w:lang w:eastAsia="zh-CN"/>
        </w:rPr>
      </w:pPr>
    </w:p>
    <w:p w14:paraId="54AAD4AB" w14:textId="6D8EA693" w:rsidR="004D08B3" w:rsidRDefault="004D08B3" w:rsidP="004D08B3">
      <w:r>
        <w:t xml:space="preserve">The transaction controller can be used to customize the SDK. Specifically, you can use the </w:t>
      </w:r>
      <w:proofErr w:type="spellStart"/>
      <w:r w:rsidR="00521D26">
        <w:rPr>
          <w:rFonts w:ascii="Menlo Regular" w:hAnsi="Menlo Regular" w:cs="Menlo Regular"/>
          <w:color w:val="000000"/>
          <w:sz w:val="22"/>
          <w:szCs w:val="22"/>
        </w:rPr>
        <w:t>PPHTransactionControllerDelegate</w:t>
      </w:r>
      <w:proofErr w:type="spellEnd"/>
      <w:r w:rsidR="00521D26">
        <w:t xml:space="preserve"> </w:t>
      </w:r>
      <w:r>
        <w:t xml:space="preserve">to </w:t>
      </w:r>
      <w:hyperlink w:anchor="_Making_Calls_Directly" w:history="1">
        <w:r w:rsidRPr="00B165A6">
          <w:rPr>
            <w:rStyle w:val="Hyperlink"/>
          </w:rPr>
          <w:t>use the Mobile In-</w:t>
        </w:r>
        <w:r>
          <w:rPr>
            <w:rStyle w:val="Hyperlink"/>
          </w:rPr>
          <w:t>S</w:t>
        </w:r>
        <w:r w:rsidRPr="00B165A6">
          <w:rPr>
            <w:rStyle w:val="Hyperlink"/>
          </w:rPr>
          <w:t>tore Payments API directly</w:t>
        </w:r>
      </w:hyperlink>
      <w:r>
        <w:t>.</w:t>
      </w:r>
    </w:p>
    <w:p w14:paraId="38AD7F29" w14:textId="149936BD" w:rsidR="004D08B3" w:rsidRDefault="004D08B3" w:rsidP="004D08B3">
      <w:r>
        <w:t xml:space="preserve">For example, if your app utilizes a custom credit card reader, you could implement the </w:t>
      </w:r>
      <w:proofErr w:type="spellStart"/>
      <w:r w:rsidR="00521D26">
        <w:rPr>
          <w:rFonts w:ascii="Menlo Regular" w:hAnsi="Menlo Regular" w:cs="Menlo Regular"/>
          <w:color w:val="000000"/>
          <w:sz w:val="22"/>
          <w:szCs w:val="22"/>
        </w:rPr>
        <w:t>PPHTransactionControllerDelegate</w:t>
      </w:r>
      <w:proofErr w:type="spellEnd"/>
      <w:r w:rsidR="00521D26">
        <w:t xml:space="preserve"> </w:t>
      </w:r>
      <w:r>
        <w:t xml:space="preserve">to call the </w:t>
      </w:r>
      <w:r w:rsidRPr="00495697">
        <w:t>Mobile In-Store Payments API</w:t>
      </w:r>
      <w:r>
        <w:t xml:space="preserve"> directly (instead of through the SDK).</w:t>
      </w:r>
    </w:p>
    <w:p w14:paraId="72F415F8" w14:textId="54D5A256" w:rsidR="004D08B3" w:rsidRDefault="004D08B3" w:rsidP="004D08B3">
      <w:r>
        <w:t xml:space="preserve">The </w:t>
      </w:r>
      <w:proofErr w:type="spellStart"/>
      <w:r w:rsidR="00521D26">
        <w:rPr>
          <w:rFonts w:ascii="Menlo Regular" w:hAnsi="Menlo Regular" w:cs="Menlo Regular"/>
          <w:color w:val="000000"/>
          <w:sz w:val="22"/>
          <w:szCs w:val="22"/>
        </w:rPr>
        <w:t>PPHTransactionControllerDelegate</w:t>
      </w:r>
      <w:proofErr w:type="spellEnd"/>
      <w:r w:rsidR="00521D26">
        <w:t xml:space="preserve"> </w:t>
      </w:r>
      <w:r>
        <w:t xml:space="preserve">has two methods that intercept </w:t>
      </w:r>
      <w:r w:rsidRPr="00B42A75">
        <w:t>authorize events</w:t>
      </w:r>
      <w:r>
        <w:t xml:space="preserve">, as follows. To call the </w:t>
      </w:r>
      <w:r w:rsidRPr="00495697">
        <w:t>Mobile In-Store Payments API</w:t>
      </w:r>
      <w:r>
        <w:t xml:space="preserve"> directly, your app would override these two methods:</w:t>
      </w:r>
    </w:p>
    <w:p w14:paraId="18FBAF47" w14:textId="49EB09DC" w:rsidR="004D08B3" w:rsidRDefault="00521D26" w:rsidP="004D08B3">
      <w:pPr>
        <w:pStyle w:val="ListParagraph"/>
        <w:numPr>
          <w:ilvl w:val="0"/>
          <w:numId w:val="25"/>
        </w:numPr>
      </w:pPr>
      <w:proofErr w:type="spellStart"/>
      <w:proofErr w:type="gramStart"/>
      <w:r>
        <w:rPr>
          <w:rFonts w:ascii="Menlo Regular" w:hAnsi="Menlo Regular" w:cs="Menlo Regular"/>
          <w:color w:val="000000"/>
          <w:sz w:val="22"/>
          <w:szCs w:val="22"/>
        </w:rPr>
        <w:t>onPreAuthorizeForInvoice</w:t>
      </w:r>
      <w:proofErr w:type="spellEnd"/>
      <w:proofErr w:type="gramEnd"/>
      <w:r w:rsidR="004D08B3">
        <w:t xml:space="preserve">. Invoked by the SDK right before the SDK calls the </w:t>
      </w:r>
      <w:r w:rsidR="004D08B3" w:rsidRPr="00495697">
        <w:t>Mobile In-Store Payments API</w:t>
      </w:r>
      <w:r w:rsidR="004D08B3">
        <w:t xml:space="preserve">, for taking a payment (authorizing a payment). The </w:t>
      </w:r>
      <w:proofErr w:type="spellStart"/>
      <w:r>
        <w:t>PPH</w:t>
      </w:r>
      <w:r w:rsidR="004D08B3">
        <w:t>Invoice</w:t>
      </w:r>
      <w:proofErr w:type="spellEnd"/>
      <w:r w:rsidR="004D08B3">
        <w:t xml:space="preserve"> objec</w:t>
      </w:r>
      <w:r>
        <w:t xml:space="preserve">t </w:t>
      </w:r>
      <w:r w:rsidR="004D08B3">
        <w:t xml:space="preserve">and the request payload string (invoice ID and card data, in </w:t>
      </w:r>
      <w:proofErr w:type="spellStart"/>
      <w:proofErr w:type="gramStart"/>
      <w:r w:rsidR="004D08B3" w:rsidRPr="00F8220B">
        <w:rPr>
          <w:rStyle w:val="Code"/>
        </w:rPr>
        <w:t>preAuthJSON</w:t>
      </w:r>
      <w:proofErr w:type="spellEnd"/>
      <w:r w:rsidR="004D08B3" w:rsidRPr="000E1D0C">
        <w:t xml:space="preserve"> </w:t>
      </w:r>
      <w:r w:rsidR="004D08B3">
        <w:t>)</w:t>
      </w:r>
      <w:proofErr w:type="gramEnd"/>
      <w:r w:rsidR="004D08B3">
        <w:t xml:space="preserve"> are passed to the </w:t>
      </w:r>
      <w:proofErr w:type="spellStart"/>
      <w:r w:rsidR="004D08B3" w:rsidRPr="00F8220B">
        <w:rPr>
          <w:rStyle w:val="Code"/>
        </w:rPr>
        <w:t>onPreAuthorize</w:t>
      </w:r>
      <w:proofErr w:type="spellEnd"/>
      <w:r w:rsidR="004D08B3" w:rsidRPr="00F8220B">
        <w:t xml:space="preserve"> </w:t>
      </w:r>
      <w:r w:rsidR="004D08B3">
        <w:t>method.</w:t>
      </w:r>
    </w:p>
    <w:p w14:paraId="0A7FE4BA" w14:textId="77777777" w:rsidR="004D08B3" w:rsidRDefault="004D08B3" w:rsidP="004D08B3">
      <w:pPr>
        <w:pStyle w:val="ListParagraph"/>
        <w:numPr>
          <w:ilvl w:val="0"/>
          <w:numId w:val="25"/>
        </w:numPr>
      </w:pPr>
      <w:proofErr w:type="spellStart"/>
      <w:proofErr w:type="gramStart"/>
      <w:r w:rsidRPr="00F8220B">
        <w:rPr>
          <w:rStyle w:val="Code"/>
        </w:rPr>
        <w:t>onPostAuthorize</w:t>
      </w:r>
      <w:proofErr w:type="spellEnd"/>
      <w:proofErr w:type="gramEnd"/>
      <w:r>
        <w:t xml:space="preserve">. Invoked by the SDK after a payment call, the </w:t>
      </w:r>
      <w:proofErr w:type="spellStart"/>
      <w:r w:rsidRPr="00F8220B">
        <w:rPr>
          <w:rStyle w:val="Code"/>
        </w:rPr>
        <w:t>onPostAuthorize</w:t>
      </w:r>
      <w:proofErr w:type="spellEnd"/>
      <w:r w:rsidRPr="00F8220B">
        <w:t xml:space="preserve"> </w:t>
      </w:r>
      <w:r>
        <w:t>method passes the following value:</w:t>
      </w:r>
    </w:p>
    <w:p w14:paraId="6776744E" w14:textId="77777777" w:rsidR="004D08B3" w:rsidRDefault="004D08B3" w:rsidP="004D08B3">
      <w:pPr>
        <w:pStyle w:val="ListParagraph"/>
        <w:numPr>
          <w:ilvl w:val="1"/>
          <w:numId w:val="25"/>
        </w:numPr>
      </w:pPr>
      <w:r>
        <w:t xml:space="preserve">A </w:t>
      </w:r>
      <w:proofErr w:type="spellStart"/>
      <w:r w:rsidRPr="00F8220B">
        <w:rPr>
          <w:rStyle w:val="Code"/>
        </w:rPr>
        <w:t>didFail</w:t>
      </w:r>
      <w:proofErr w:type="spellEnd"/>
      <w:r>
        <w:t xml:space="preserve"> </w:t>
      </w:r>
      <w:proofErr w:type="spellStart"/>
      <w:r>
        <w:t>boolean</w:t>
      </w:r>
      <w:proofErr w:type="spellEnd"/>
      <w:r>
        <w:t xml:space="preserve"> to indicate whether the attempted authorization was successful</w:t>
      </w:r>
    </w:p>
    <w:p w14:paraId="4658D224" w14:textId="77777777" w:rsidR="004D08B3" w:rsidRDefault="004D08B3" w:rsidP="004D08B3">
      <w:r>
        <w:t>If you want the SDK to collect the card data, and make payment API calls, your app could either:</w:t>
      </w:r>
    </w:p>
    <w:p w14:paraId="588287F1" w14:textId="22C1A77E" w:rsidR="004D08B3" w:rsidRDefault="004D08B3" w:rsidP="004D08B3">
      <w:pPr>
        <w:pStyle w:val="ListParagraph"/>
        <w:numPr>
          <w:ilvl w:val="0"/>
          <w:numId w:val="26"/>
        </w:numPr>
      </w:pPr>
      <w:r>
        <w:rPr>
          <w:i/>
        </w:rPr>
        <w:t xml:space="preserve">Refrain from </w:t>
      </w:r>
      <w:r w:rsidRPr="00EA0FD4">
        <w:rPr>
          <w:i/>
        </w:rPr>
        <w:t>implementin</w:t>
      </w:r>
      <w:r>
        <w:t xml:space="preserve">g the </w:t>
      </w:r>
      <w:proofErr w:type="spellStart"/>
      <w:r w:rsidR="008B0F9E">
        <w:rPr>
          <w:rFonts w:ascii="Menlo Regular" w:hAnsi="Menlo Regular" w:cs="Menlo Regular"/>
          <w:color w:val="000000"/>
          <w:sz w:val="22"/>
          <w:szCs w:val="22"/>
        </w:rPr>
        <w:t>PPHTransactionControllerDelegate</w:t>
      </w:r>
      <w:proofErr w:type="spellEnd"/>
      <w:r>
        <w:t>, or</w:t>
      </w:r>
    </w:p>
    <w:p w14:paraId="22A612BA" w14:textId="40858F64" w:rsidR="004D08B3" w:rsidRDefault="004D08B3" w:rsidP="004D08B3">
      <w:pPr>
        <w:pStyle w:val="ListParagraph"/>
        <w:numPr>
          <w:ilvl w:val="0"/>
          <w:numId w:val="26"/>
        </w:numPr>
      </w:pPr>
      <w:r>
        <w:t xml:space="preserve">Implement the </w:t>
      </w:r>
      <w:proofErr w:type="spellStart"/>
      <w:r w:rsidR="008B0F9E">
        <w:rPr>
          <w:rFonts w:ascii="Menlo Regular" w:hAnsi="Menlo Regular" w:cs="Menlo Regular"/>
          <w:color w:val="000000"/>
          <w:sz w:val="22"/>
          <w:szCs w:val="22"/>
        </w:rPr>
        <w:t>PPHTransactionControllerDelegate</w:t>
      </w:r>
      <w:proofErr w:type="spellEnd"/>
      <w:r>
        <w:t xml:space="preserve"> and in the </w:t>
      </w:r>
      <w:proofErr w:type="spellStart"/>
      <w:r w:rsidR="008B0F9E">
        <w:rPr>
          <w:rFonts w:ascii="Menlo Regular" w:hAnsi="Menlo Regular" w:cs="Menlo Regular"/>
          <w:color w:val="000000"/>
          <w:sz w:val="22"/>
          <w:szCs w:val="22"/>
        </w:rPr>
        <w:t>onPreAuthorizeForInvoice</w:t>
      </w:r>
      <w:proofErr w:type="spellEnd"/>
      <w:r w:rsidR="008B0F9E">
        <w:t xml:space="preserve"> </w:t>
      </w:r>
      <w:r>
        <w:t xml:space="preserve">method, return the </w:t>
      </w:r>
      <w:proofErr w:type="spellStart"/>
      <w:r w:rsidR="008B0F9E">
        <w:rPr>
          <w:rFonts w:ascii="Menlo Regular" w:hAnsi="Menlo Regular" w:cs="Menlo Regular"/>
          <w:color w:val="000000"/>
          <w:sz w:val="22"/>
          <w:szCs w:val="22"/>
        </w:rPr>
        <w:t>PPHTransactionControlActionType</w:t>
      </w:r>
      <w:r w:rsidRPr="00F8220B">
        <w:rPr>
          <w:rStyle w:val="Code"/>
        </w:rPr>
        <w:t>.</w:t>
      </w:r>
      <w:r w:rsidR="008B0F9E">
        <w:rPr>
          <w:rFonts w:ascii="Menlo Regular" w:hAnsi="Menlo Regular" w:cs="Menlo Regular"/>
          <w:color w:val="000000"/>
          <w:sz w:val="22"/>
          <w:szCs w:val="22"/>
        </w:rPr>
        <w:t>ePPHTransactionType_Continue</w:t>
      </w:r>
      <w:proofErr w:type="spellEnd"/>
      <w:r>
        <w:t xml:space="preserve"> </w:t>
      </w:r>
      <w:proofErr w:type="spellStart"/>
      <w:r>
        <w:t>enum</w:t>
      </w:r>
      <w:proofErr w:type="spellEnd"/>
      <w:r>
        <w:t>, to tell the SDK that it must make the payment-related API call</w:t>
      </w:r>
    </w:p>
    <w:p w14:paraId="58292BCE" w14:textId="3775E07D" w:rsidR="004D08B3" w:rsidRDefault="004D08B3" w:rsidP="004D08B3">
      <w:r>
        <w:t xml:space="preserve">If you want your app to fill in the card data and make its own payment API call, your app could use the </w:t>
      </w:r>
      <w:proofErr w:type="spellStart"/>
      <w:r w:rsidR="00002668">
        <w:rPr>
          <w:rFonts w:ascii="Menlo Regular" w:hAnsi="Menlo Regular" w:cs="Menlo Regular"/>
          <w:color w:val="000000"/>
          <w:sz w:val="22"/>
          <w:szCs w:val="22"/>
        </w:rPr>
        <w:t>onPreAuthorizeForInvoice</w:t>
      </w:r>
      <w:proofErr w:type="spellEnd"/>
      <w:r w:rsidR="00002668">
        <w:t xml:space="preserve"> </w:t>
      </w:r>
      <w:r>
        <w:t>string, containing the missing card data, and make the payment API call.</w:t>
      </w:r>
    </w:p>
    <w:p w14:paraId="3E826D8E" w14:textId="420B9AFF" w:rsidR="004D08B3" w:rsidRDefault="004D08B3" w:rsidP="004D08B3">
      <w:pPr>
        <w:rPr>
          <w:lang w:eastAsia="zh-CN"/>
        </w:rPr>
      </w:pPr>
      <w:r>
        <w:t>For an example of how to implement</w:t>
      </w:r>
      <w:r w:rsidRPr="00750395">
        <w:t xml:space="preserve"> </w:t>
      </w:r>
      <w:r>
        <w:t xml:space="preserve">a </w:t>
      </w:r>
      <w:r w:rsidRPr="00750395">
        <w:t>transaction controller</w:t>
      </w:r>
      <w:r>
        <w:t xml:space="preserve"> for </w:t>
      </w:r>
      <w:r w:rsidRPr="00750395">
        <w:t>pre</w:t>
      </w:r>
      <w:r>
        <w:t>-</w:t>
      </w:r>
      <w:r w:rsidRPr="00750395">
        <w:t xml:space="preserve"> and post</w:t>
      </w:r>
      <w:r>
        <w:t>-</w:t>
      </w:r>
      <w:r w:rsidRPr="00750395">
        <w:t>authorize events</w:t>
      </w:r>
      <w:r>
        <w:t xml:space="preserve">, see the </w:t>
      </w:r>
      <w:proofErr w:type="spellStart"/>
      <w:r w:rsidR="00C00529">
        <w:rPr>
          <w:rFonts w:ascii="Menlo Regular" w:hAnsi="Menlo Regular" w:cs="Menlo Regular"/>
          <w:color w:val="3F6E74"/>
          <w:sz w:val="22"/>
          <w:szCs w:val="22"/>
        </w:rPr>
        <w:t>CCCustomInputViewController</w:t>
      </w:r>
      <w:r w:rsidR="00C00529">
        <w:rPr>
          <w:lang w:eastAsia="zh-CN"/>
        </w:rPr>
        <w:t>.m</w:t>
      </w:r>
      <w:proofErr w:type="spellEnd"/>
      <w:r w:rsidR="00C00529">
        <w:rPr>
          <w:lang w:eastAsia="zh-CN"/>
        </w:rPr>
        <w:t>.</w:t>
      </w:r>
    </w:p>
    <w:p w14:paraId="6188B594" w14:textId="77777777" w:rsidR="004D08B3" w:rsidRDefault="004D08B3" w:rsidP="007641F2">
      <w:pPr>
        <w:widowControl w:val="0"/>
        <w:tabs>
          <w:tab w:val="left" w:pos="529"/>
        </w:tabs>
        <w:autoSpaceDE w:val="0"/>
        <w:autoSpaceDN w:val="0"/>
        <w:adjustRightInd w:val="0"/>
        <w:spacing w:after="0" w:line="240" w:lineRule="auto"/>
        <w:rPr>
          <w:rFonts w:ascii="Menlo Regular" w:hAnsi="Menlo Regular" w:cs="Menlo Regular"/>
          <w:color w:val="643820"/>
          <w:sz w:val="22"/>
          <w:szCs w:val="22"/>
        </w:rPr>
      </w:pPr>
    </w:p>
    <w:p w14:paraId="1DD356A1" w14:textId="77777777" w:rsidR="00E37262" w:rsidRDefault="00E37262" w:rsidP="007641F2">
      <w:pPr>
        <w:widowControl w:val="0"/>
        <w:tabs>
          <w:tab w:val="left" w:pos="529"/>
        </w:tabs>
        <w:autoSpaceDE w:val="0"/>
        <w:autoSpaceDN w:val="0"/>
        <w:adjustRightInd w:val="0"/>
        <w:spacing w:after="0" w:line="240" w:lineRule="auto"/>
        <w:rPr>
          <w:rFonts w:ascii="Menlo Regular" w:hAnsi="Menlo Regular" w:cs="Menlo Regular"/>
          <w:color w:val="643820"/>
          <w:sz w:val="22"/>
          <w:szCs w:val="22"/>
        </w:rPr>
      </w:pPr>
      <w:r>
        <w:rPr>
          <w:rFonts w:ascii="Menlo Regular" w:hAnsi="Menlo Regular" w:cs="Menlo Regular"/>
          <w:color w:val="643820"/>
          <w:sz w:val="22"/>
          <w:szCs w:val="22"/>
        </w:rPr>
        <w:lastRenderedPageBreak/>
        <w:t xml:space="preserve">Below is an example of using the </w:t>
      </w:r>
      <w:proofErr w:type="spellStart"/>
      <w:r>
        <w:rPr>
          <w:rFonts w:ascii="Menlo Regular" w:hAnsi="Menlo Regular" w:cs="Menlo Regular"/>
          <w:color w:val="643820"/>
          <w:sz w:val="22"/>
          <w:szCs w:val="22"/>
        </w:rPr>
        <w:t>PPHTransactionControllerDelegate</w:t>
      </w:r>
      <w:proofErr w:type="spellEnd"/>
      <w:r>
        <w:rPr>
          <w:rFonts w:ascii="Menlo Regular" w:hAnsi="Menlo Regular" w:cs="Menlo Regular"/>
          <w:color w:val="643820"/>
          <w:sz w:val="22"/>
          <w:szCs w:val="22"/>
        </w:rPr>
        <w:t xml:space="preserve"> and letting the SDK handle the payment process.</w:t>
      </w:r>
    </w:p>
    <w:p w14:paraId="68983A24" w14:textId="4FAF321C" w:rsidR="00E37262" w:rsidRDefault="00E37262" w:rsidP="007641F2">
      <w:pPr>
        <w:widowControl w:val="0"/>
        <w:tabs>
          <w:tab w:val="left" w:pos="529"/>
        </w:tabs>
        <w:autoSpaceDE w:val="0"/>
        <w:autoSpaceDN w:val="0"/>
        <w:adjustRightInd w:val="0"/>
        <w:spacing w:after="0" w:line="240" w:lineRule="auto"/>
        <w:rPr>
          <w:rFonts w:ascii="Menlo Regular" w:hAnsi="Menlo Regular" w:cs="Menlo Regular"/>
          <w:color w:val="643820"/>
          <w:sz w:val="22"/>
          <w:szCs w:val="22"/>
        </w:rPr>
      </w:pPr>
      <w:r>
        <w:rPr>
          <w:rFonts w:ascii="Menlo Regular" w:hAnsi="Menlo Regular" w:cs="Menlo Regular"/>
          <w:color w:val="643820"/>
          <w:sz w:val="22"/>
          <w:szCs w:val="22"/>
        </w:rPr>
        <w:t xml:space="preserve"> </w:t>
      </w:r>
    </w:p>
    <w:p w14:paraId="65C7F3FA"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pragma</w:t>
      </w:r>
      <w:proofErr w:type="gramEnd"/>
      <w:r>
        <w:rPr>
          <w:rFonts w:ascii="Menlo Regular" w:hAnsi="Menlo Regular" w:cs="Menlo Regular"/>
          <w:color w:val="643820"/>
          <w:sz w:val="22"/>
          <w:szCs w:val="22"/>
        </w:rPr>
        <w:t xml:space="preserve"> mark </w:t>
      </w:r>
      <w:proofErr w:type="spellStart"/>
      <w:r>
        <w:rPr>
          <w:rFonts w:ascii="Menlo Regular" w:hAnsi="Menlo Regular" w:cs="Menlo Regular"/>
          <w:color w:val="643820"/>
          <w:sz w:val="22"/>
          <w:szCs w:val="22"/>
        </w:rPr>
        <w:t>PPHTransactionControllerDelegate</w:t>
      </w:r>
      <w:proofErr w:type="spellEnd"/>
    </w:p>
    <w:p w14:paraId="42E79CAE"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3F6E74"/>
          <w:sz w:val="22"/>
          <w:szCs w:val="22"/>
        </w:rPr>
        <w:t>PPHTransactionControlActionType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onPreAuthorizeForInvoice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PPHInvoice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inv</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withPreAuthJSON</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preAuthJSON</w:t>
      </w:r>
      <w:proofErr w:type="spellEnd"/>
    </w:p>
    <w:p w14:paraId="4A729767"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
    <w:p w14:paraId="29271C3E"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TransactionViewController</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onPreAuthorizeForInvoice</w:t>
      </w:r>
      <w:proofErr w:type="spellEnd"/>
      <w:r>
        <w:rPr>
          <w:rFonts w:ascii="Menlo Regular" w:hAnsi="Menlo Regular" w:cs="Menlo Regular"/>
          <w:color w:val="C41A16"/>
          <w:sz w:val="22"/>
          <w:szCs w:val="22"/>
        </w:rPr>
        <w:t xml:space="preserve"> called"</w:t>
      </w:r>
      <w:r>
        <w:rPr>
          <w:rFonts w:ascii="Menlo Regular" w:hAnsi="Menlo Regular" w:cs="Menlo Regular"/>
          <w:color w:val="000000"/>
          <w:sz w:val="22"/>
          <w:szCs w:val="22"/>
        </w:rPr>
        <w:t>);</w:t>
      </w:r>
    </w:p>
    <w:p w14:paraId="5C73377C"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ePPHTransactionType_Continue</w:t>
      </w:r>
      <w:proofErr w:type="spellEnd"/>
      <w:r>
        <w:rPr>
          <w:rFonts w:ascii="Menlo Regular" w:hAnsi="Menlo Regular" w:cs="Menlo Regular"/>
          <w:color w:val="000000"/>
          <w:sz w:val="22"/>
          <w:szCs w:val="22"/>
        </w:rPr>
        <w:t>;</w:t>
      </w:r>
    </w:p>
    <w:p w14:paraId="4B247C65"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
    <w:p w14:paraId="51C4FB31"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0CE5721A"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onPostAuthorize</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BOOL</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didFail</w:t>
      </w:r>
      <w:proofErr w:type="spellEnd"/>
    </w:p>
    <w:p w14:paraId="5957071E"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
    <w:p w14:paraId="7AB8E229"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TransactionViewController</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onPostAuthorize</w:t>
      </w:r>
      <w:proofErr w:type="spellEnd"/>
      <w:r>
        <w:rPr>
          <w:rFonts w:ascii="Menlo Regular" w:hAnsi="Menlo Regular" w:cs="Menlo Regular"/>
          <w:color w:val="C41A16"/>
          <w:sz w:val="22"/>
          <w:szCs w:val="22"/>
        </w:rPr>
        <w:t xml:space="preserve"> called.  '</w:t>
      </w:r>
      <w:proofErr w:type="gramStart"/>
      <w:r>
        <w:rPr>
          <w:rFonts w:ascii="Menlo Regular" w:hAnsi="Menlo Regular" w:cs="Menlo Regular"/>
          <w:color w:val="C41A16"/>
          <w:sz w:val="22"/>
          <w:szCs w:val="22"/>
        </w:rPr>
        <w:t>authorize'</w:t>
      </w:r>
      <w:proofErr w:type="gramEnd"/>
      <w:r>
        <w:rPr>
          <w:rFonts w:ascii="Menlo Regular" w:hAnsi="Menlo Regular" w:cs="Menlo Regular"/>
          <w:color w:val="C41A16"/>
          <w:sz w:val="22"/>
          <w:szCs w:val="22"/>
        </w:rPr>
        <w:t xml:space="preserve"> %@ fail"</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didFail</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@"DID</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@"DID NOT"</w:t>
      </w:r>
      <w:r>
        <w:rPr>
          <w:rFonts w:ascii="Menlo Regular" w:hAnsi="Menlo Regular" w:cs="Menlo Regular"/>
          <w:color w:val="000000"/>
          <w:sz w:val="22"/>
          <w:szCs w:val="22"/>
        </w:rPr>
        <w:t>);</w:t>
      </w:r>
    </w:p>
    <w:p w14:paraId="21C93E0D"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
    <w:p w14:paraId="4B27C168" w14:textId="77777777" w:rsidR="007641F2" w:rsidRDefault="007641F2" w:rsidP="00A630C4">
      <w:pPr>
        <w:rPr>
          <w:lang w:eastAsia="zh-CN"/>
        </w:rPr>
      </w:pPr>
    </w:p>
    <w:p w14:paraId="405E35A4" w14:textId="77777777" w:rsidR="007641F2" w:rsidRDefault="007641F2" w:rsidP="00A630C4">
      <w:pPr>
        <w:rPr>
          <w:lang w:eastAsia="zh-CN"/>
        </w:rPr>
      </w:pPr>
    </w:p>
    <w:p w14:paraId="1F090F47"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roofErr w:type="spellStart"/>
      <w:r>
        <w:rPr>
          <w:rFonts w:ascii="Menlo Regular" w:hAnsi="Menlo Regular" w:cs="Menlo Regular"/>
          <w:color w:val="3F6E74"/>
          <w:sz w:val="22"/>
          <w:szCs w:val="22"/>
        </w:rPr>
        <w:t>PPHTransactionManager</w:t>
      </w:r>
      <w:proofErr w:type="spellEnd"/>
      <w:r>
        <w:rPr>
          <w:rFonts w:ascii="Menlo Regular" w:hAnsi="Menlo Regular" w:cs="Menlo Regular"/>
          <w:color w:val="000000"/>
          <w:sz w:val="22"/>
          <w:szCs w:val="22"/>
        </w:rPr>
        <w:t xml:space="preserve"> *tm = [</w:t>
      </w:r>
      <w:proofErr w:type="spellStart"/>
      <w:r>
        <w:rPr>
          <w:rFonts w:ascii="Menlo Regular" w:hAnsi="Menlo Regular" w:cs="Menlo Regular"/>
          <w:color w:val="3F6E74"/>
          <w:sz w:val="22"/>
          <w:szCs w:val="22"/>
        </w:rPr>
        <w:t>PayPalHereSDK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sharedTransactionManager</w:t>
      </w:r>
      <w:proofErr w:type="spellEnd"/>
      <w:r>
        <w:rPr>
          <w:rFonts w:ascii="Menlo Regular" w:hAnsi="Menlo Regular" w:cs="Menlo Regular"/>
          <w:color w:val="000000"/>
          <w:sz w:val="22"/>
          <w:szCs w:val="22"/>
        </w:rPr>
        <w:t>];</w:t>
      </w:r>
    </w:p>
    <w:p w14:paraId="399BEACA"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8B129D" w14:textId="48D69AB9"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tm</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processPaymentWithPaymentType</w:t>
      </w:r>
      <w:proofErr w:type="spellEnd"/>
      <w:r>
        <w:rPr>
          <w:rFonts w:ascii="Menlo Regular" w:hAnsi="Menlo Regular" w:cs="Menlo Regular"/>
          <w:color w:val="000000"/>
          <w:sz w:val="22"/>
          <w:szCs w:val="22"/>
        </w:rPr>
        <w:t>:</w:t>
      </w:r>
      <w:r w:rsidRPr="007641F2">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ePPHPaymentMethodSwipe</w:t>
      </w:r>
      <w:proofErr w:type="spellEnd"/>
    </w:p>
    <w:p w14:paraId="4B55D299"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withTransactionController</w:t>
      </w:r>
      <w:r>
        <w:rPr>
          <w:rFonts w:ascii="Menlo Regular" w:hAnsi="Menlo Regular" w:cs="Menlo Regular"/>
          <w:color w:val="000000"/>
          <w:sz w:val="22"/>
          <w:szCs w:val="22"/>
        </w:rPr>
        <w:t>:</w:t>
      </w:r>
      <w:r>
        <w:rPr>
          <w:rFonts w:ascii="Menlo Regular" w:hAnsi="Menlo Regular" w:cs="Menlo Regular"/>
          <w:color w:val="AA0D91"/>
          <w:sz w:val="22"/>
          <w:szCs w:val="22"/>
        </w:rPr>
        <w:t>self</w:t>
      </w:r>
      <w:proofErr w:type="spellEnd"/>
      <w:proofErr w:type="gramEnd"/>
    </w:p>
    <w:p w14:paraId="367D0EF3"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completionHandler</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PPHTransactionResponse</w:t>
      </w:r>
      <w:proofErr w:type="spellEnd"/>
      <w:r>
        <w:rPr>
          <w:rFonts w:ascii="Menlo Regular" w:hAnsi="Menlo Regular" w:cs="Menlo Regular"/>
          <w:color w:val="000000"/>
          <w:sz w:val="22"/>
          <w:szCs w:val="22"/>
        </w:rPr>
        <w:t xml:space="preserve"> *record) {</w:t>
      </w:r>
    </w:p>
    <w:p w14:paraId="76B3522C"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_</w:t>
      </w:r>
      <w:proofErr w:type="spellStart"/>
      <w:proofErr w:type="gramStart"/>
      <w:r>
        <w:rPr>
          <w:rFonts w:ascii="Menlo Regular" w:hAnsi="Menlo Regular" w:cs="Menlo Regular"/>
          <w:color w:val="3F6E74"/>
          <w:sz w:val="22"/>
          <w:szCs w:val="22"/>
        </w:rPr>
        <w:t>doneWithPayScreen</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007400"/>
          <w:sz w:val="22"/>
          <w:szCs w:val="22"/>
        </w:rPr>
        <w:t>//Let's exit the payment screen once they hit OK</w:t>
      </w:r>
    </w:p>
    <w:p w14:paraId="58645047"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transactionResponse</w:t>
      </w:r>
      <w:proofErr w:type="spellEnd"/>
      <w:proofErr w:type="gramEnd"/>
      <w:r>
        <w:rPr>
          <w:rFonts w:ascii="Menlo Regular" w:hAnsi="Menlo Regular" w:cs="Menlo Regular"/>
          <w:color w:val="000000"/>
          <w:sz w:val="22"/>
          <w:szCs w:val="22"/>
        </w:rPr>
        <w:t xml:space="preserve"> = record;</w:t>
      </w:r>
    </w:p>
    <w:p w14:paraId="1B689C05"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showPaymentCompeleteView</w:t>
      </w:r>
      <w:proofErr w:type="spellEnd"/>
      <w:r>
        <w:rPr>
          <w:rFonts w:ascii="Menlo Regular" w:hAnsi="Menlo Regular" w:cs="Menlo Regular"/>
          <w:color w:val="000000"/>
          <w:sz w:val="22"/>
          <w:szCs w:val="22"/>
        </w:rPr>
        <w:t>];</w:t>
      </w:r>
    </w:p>
    <w:p w14:paraId="173638B2" w14:textId="77777777" w:rsidR="007641F2" w:rsidRDefault="007641F2" w:rsidP="007641F2">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tm.</w:t>
      </w:r>
      <w:r>
        <w:rPr>
          <w:rFonts w:ascii="Menlo Regular" w:hAnsi="Menlo Regular" w:cs="Menlo Regular"/>
          <w:color w:val="3F6E74"/>
          <w:sz w:val="22"/>
          <w:szCs w:val="22"/>
        </w:rPr>
        <w:t>ignoreHardwareReaders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w:t>
      </w:r>
      <w:r>
        <w:rPr>
          <w:rFonts w:ascii="Menlo Regular" w:hAnsi="Menlo Regular" w:cs="Menlo Regular"/>
          <w:color w:val="000000"/>
          <w:sz w:val="22"/>
          <w:szCs w:val="22"/>
        </w:rPr>
        <w:t xml:space="preserve">;    </w:t>
      </w:r>
      <w:r>
        <w:rPr>
          <w:rFonts w:ascii="Menlo Regular" w:hAnsi="Menlo Regular" w:cs="Menlo Regular"/>
          <w:color w:val="007400"/>
          <w:sz w:val="22"/>
          <w:szCs w:val="22"/>
        </w:rPr>
        <w:t>//Back to the default running state.</w:t>
      </w:r>
    </w:p>
    <w:p w14:paraId="793CA1E7" w14:textId="1629C614" w:rsidR="007641F2" w:rsidRDefault="007641F2" w:rsidP="007641F2">
      <w:pPr>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495EDF5" w14:textId="5BBFB151" w:rsidR="00E37262" w:rsidRDefault="00E37262" w:rsidP="007641F2">
      <w:pPr>
        <w:rPr>
          <w:rFonts w:ascii="Menlo Regular" w:hAnsi="Menlo Regular" w:cs="Menlo Regular"/>
          <w:color w:val="3F6E74"/>
          <w:sz w:val="22"/>
          <w:szCs w:val="22"/>
        </w:rPr>
      </w:pPr>
      <w:r>
        <w:rPr>
          <w:rFonts w:ascii="Menlo Regular" w:hAnsi="Menlo Regular" w:cs="Menlo Regular"/>
          <w:color w:val="000000"/>
          <w:sz w:val="22"/>
          <w:szCs w:val="22"/>
        </w:rPr>
        <w:t>(</w:t>
      </w:r>
      <w:proofErr w:type="spellStart"/>
      <w:r>
        <w:rPr>
          <w:rFonts w:ascii="Menlo Regular" w:hAnsi="Menlo Regular" w:cs="Menlo Regular"/>
          <w:color w:val="3F6E74"/>
          <w:sz w:val="22"/>
          <w:szCs w:val="22"/>
        </w:rPr>
        <w:t>PaymentMethodViewController.m</w:t>
      </w:r>
      <w:proofErr w:type="spellEnd"/>
      <w:r>
        <w:rPr>
          <w:rFonts w:ascii="Menlo Regular" w:hAnsi="Menlo Regular" w:cs="Menlo Regular"/>
          <w:color w:val="3F6E74"/>
          <w:sz w:val="22"/>
          <w:szCs w:val="22"/>
        </w:rPr>
        <w:t>)</w:t>
      </w:r>
    </w:p>
    <w:p w14:paraId="254A84E6" w14:textId="77777777" w:rsidR="00032CCB" w:rsidRDefault="00032CCB" w:rsidP="007641F2">
      <w:pPr>
        <w:rPr>
          <w:rFonts w:ascii="Menlo Regular" w:hAnsi="Menlo Regular" w:cs="Menlo Regular"/>
          <w:color w:val="3F6E74"/>
          <w:sz w:val="22"/>
          <w:szCs w:val="22"/>
        </w:rPr>
      </w:pPr>
    </w:p>
    <w:p w14:paraId="36D92DA4" w14:textId="00D17AD7" w:rsidR="00032CCB" w:rsidRDefault="00032CCB" w:rsidP="007641F2">
      <w:pPr>
        <w:rPr>
          <w:rFonts w:ascii="Menlo Regular" w:hAnsi="Menlo Regular" w:cs="Menlo Regular"/>
          <w:color w:val="3F6E74"/>
          <w:sz w:val="22"/>
          <w:szCs w:val="22"/>
        </w:rPr>
      </w:pPr>
      <w:r>
        <w:rPr>
          <w:rFonts w:ascii="Menlo Regular" w:hAnsi="Menlo Regular" w:cs="Menlo Regular"/>
          <w:color w:val="3F6E74"/>
          <w:sz w:val="22"/>
          <w:szCs w:val="22"/>
        </w:rPr>
        <w:t>Here is an example of the app taking over the payment processing:</w:t>
      </w:r>
    </w:p>
    <w:p w14:paraId="454FE9FF" w14:textId="77777777" w:rsidR="00CC4521" w:rsidRDefault="00CC4521" w:rsidP="007641F2">
      <w:pPr>
        <w:rPr>
          <w:rFonts w:ascii="Menlo Regular" w:hAnsi="Menlo Regular" w:cs="Menlo Regular"/>
          <w:color w:val="3F6E74"/>
          <w:sz w:val="22"/>
          <w:szCs w:val="22"/>
        </w:rPr>
      </w:pPr>
    </w:p>
    <w:p w14:paraId="1B5BC06F"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3F6E74"/>
          <w:sz w:val="22"/>
          <w:szCs w:val="22"/>
        </w:rPr>
        <w:t>PPHTransactionControlActionType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onPreAuthorizeForInvoice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PPHInvoice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inv</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withPreAuthJSON</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NSMutableDictionary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preAuthJSON</w:t>
      </w:r>
      <w:proofErr w:type="spellEnd"/>
      <w:r>
        <w:rPr>
          <w:rFonts w:ascii="Menlo Regular" w:hAnsi="Menlo Regular" w:cs="Menlo Regular"/>
          <w:color w:val="000000"/>
          <w:sz w:val="22"/>
          <w:szCs w:val="22"/>
        </w:rPr>
        <w:t xml:space="preserve"> {</w:t>
      </w:r>
    </w:p>
    <w:p w14:paraId="29F22E14"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ADE813E"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UIActivityIndicatorView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spinny</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UIActivityIndicatorView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initWithActivityIndicatorStyle</w:t>
      </w:r>
      <w:proofErr w:type="gramStart"/>
      <w:r>
        <w:rPr>
          <w:rFonts w:ascii="Menlo Regular" w:hAnsi="Menlo Regular" w:cs="Menlo Regular"/>
          <w:color w:val="000000"/>
          <w:sz w:val="22"/>
          <w:szCs w:val="22"/>
        </w:rPr>
        <w:t>:</w:t>
      </w:r>
      <w:r>
        <w:rPr>
          <w:rFonts w:ascii="Menlo Regular" w:hAnsi="Menlo Regular" w:cs="Menlo Regular"/>
          <w:color w:val="2E0D6E"/>
          <w:sz w:val="22"/>
          <w:szCs w:val="22"/>
        </w:rPr>
        <w:t>UIActivityIndicatorViewStyleGray</w:t>
      </w:r>
      <w:proofErr w:type="spellEnd"/>
      <w:proofErr w:type="gramEnd"/>
      <w:r>
        <w:rPr>
          <w:rFonts w:ascii="Menlo Regular" w:hAnsi="Menlo Regular" w:cs="Menlo Regular"/>
          <w:color w:val="000000"/>
          <w:sz w:val="22"/>
          <w:szCs w:val="22"/>
        </w:rPr>
        <w:t>];</w:t>
      </w:r>
    </w:p>
    <w:p w14:paraId="55110868"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spinny</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setFrame</w:t>
      </w:r>
      <w:r>
        <w:rPr>
          <w:rFonts w:ascii="Menlo Regular" w:hAnsi="Menlo Regular" w:cs="Menlo Regular"/>
          <w:color w:val="000000"/>
          <w:sz w:val="22"/>
          <w:szCs w:val="22"/>
        </w:rPr>
        <w:t>:</w:t>
      </w:r>
      <w:r>
        <w:rPr>
          <w:rFonts w:ascii="Menlo Regular" w:hAnsi="Menlo Regular" w:cs="Menlo Regular"/>
          <w:color w:val="2E0D6E"/>
          <w:sz w:val="22"/>
          <w:szCs w:val="22"/>
        </w:rPr>
        <w:t>CGRectMake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1C00CF"/>
          <w:sz w:val="22"/>
          <w:szCs w:val="22"/>
        </w:rPr>
        <w:t>100</w:t>
      </w:r>
      <w:r>
        <w:rPr>
          <w:rFonts w:ascii="Menlo Regular" w:hAnsi="Menlo Regular" w:cs="Menlo Regular"/>
          <w:color w:val="000000"/>
          <w:sz w:val="22"/>
          <w:szCs w:val="22"/>
        </w:rPr>
        <w:t xml:space="preserve">, </w:t>
      </w:r>
      <w:r>
        <w:rPr>
          <w:rFonts w:ascii="Menlo Regular" w:hAnsi="Menlo Regular" w:cs="Menlo Regular"/>
          <w:color w:val="1C00CF"/>
          <w:sz w:val="22"/>
          <w:szCs w:val="22"/>
        </w:rPr>
        <w:t>100</w:t>
      </w:r>
      <w:r>
        <w:rPr>
          <w:rFonts w:ascii="Menlo Regular" w:hAnsi="Menlo Regular" w:cs="Menlo Regular"/>
          <w:color w:val="000000"/>
          <w:sz w:val="22"/>
          <w:szCs w:val="22"/>
        </w:rPr>
        <w:t>)];</w:t>
      </w:r>
    </w:p>
    <w:p w14:paraId="097C524E"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spinny</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startAnimating</w:t>
      </w:r>
      <w:proofErr w:type="spellEnd"/>
      <w:r>
        <w:rPr>
          <w:rFonts w:ascii="Menlo Regular" w:hAnsi="Menlo Regular" w:cs="Menlo Regular"/>
          <w:color w:val="000000"/>
          <w:sz w:val="22"/>
          <w:szCs w:val="22"/>
        </w:rPr>
        <w:t>];</w:t>
      </w:r>
    </w:p>
    <w:p w14:paraId="016E299F"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UIBarButtonItem</w:t>
      </w:r>
      <w:proofErr w:type="spellEnd"/>
      <w:r>
        <w:rPr>
          <w:rFonts w:ascii="Menlo Regular" w:hAnsi="Menlo Regular" w:cs="Menlo Regular"/>
          <w:color w:val="000000"/>
          <w:sz w:val="22"/>
          <w:szCs w:val="22"/>
        </w:rPr>
        <w:t xml:space="preserve"> *loading = [[</w:t>
      </w:r>
      <w:proofErr w:type="spellStart"/>
      <w:r>
        <w:rPr>
          <w:rFonts w:ascii="Menlo Regular" w:hAnsi="Menlo Regular" w:cs="Menlo Regular"/>
          <w:color w:val="5C2699"/>
          <w:sz w:val="22"/>
          <w:szCs w:val="22"/>
        </w:rPr>
        <w:t>UIBarButtonItem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lastRenderedPageBreak/>
        <w:t>initWithCustomView</w:t>
      </w:r>
      <w:proofErr w:type="gramStart"/>
      <w:r>
        <w:rPr>
          <w:rFonts w:ascii="Menlo Regular" w:hAnsi="Menlo Regular" w:cs="Menlo Regular"/>
          <w:color w:val="000000"/>
          <w:sz w:val="22"/>
          <w:szCs w:val="22"/>
        </w:rPr>
        <w:t>:spinny</w:t>
      </w:r>
      <w:proofErr w:type="spellEnd"/>
      <w:proofErr w:type="gramEnd"/>
      <w:r>
        <w:rPr>
          <w:rFonts w:ascii="Menlo Regular" w:hAnsi="Menlo Regular" w:cs="Menlo Regular"/>
          <w:color w:val="000000"/>
          <w:sz w:val="22"/>
          <w:szCs w:val="22"/>
        </w:rPr>
        <w:t>];</w:t>
      </w:r>
    </w:p>
    <w:p w14:paraId="7A3F5D79"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5C2699"/>
          <w:sz w:val="22"/>
          <w:szCs w:val="22"/>
        </w:rPr>
        <w:t>navigationItem</w:t>
      </w:r>
      <w:r>
        <w:rPr>
          <w:rFonts w:ascii="Menlo Regular" w:hAnsi="Menlo Regular" w:cs="Menlo Regular"/>
          <w:color w:val="000000"/>
          <w:sz w:val="22"/>
          <w:szCs w:val="22"/>
        </w:rPr>
        <w:t>.</w:t>
      </w:r>
      <w:r>
        <w:rPr>
          <w:rFonts w:ascii="Menlo Regular" w:hAnsi="Menlo Regular" w:cs="Menlo Regular"/>
          <w:color w:val="5C2699"/>
          <w:sz w:val="22"/>
          <w:szCs w:val="22"/>
        </w:rPr>
        <w:t>rightBarButtonItem</w:t>
      </w:r>
      <w:proofErr w:type="spellEnd"/>
      <w:proofErr w:type="gramEnd"/>
      <w:r>
        <w:rPr>
          <w:rFonts w:ascii="Menlo Regular" w:hAnsi="Menlo Regular" w:cs="Menlo Regular"/>
          <w:color w:val="000000"/>
          <w:sz w:val="22"/>
          <w:szCs w:val="22"/>
        </w:rPr>
        <w:t xml:space="preserve"> = loading;</w:t>
      </w:r>
    </w:p>
    <w:p w14:paraId="6BF1EB4F"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3ADD20EC"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STAppDelegate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appDelegate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STAppDelegate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UIApplication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sharedApplication</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delegate</w:t>
      </w:r>
      <w:r>
        <w:rPr>
          <w:rFonts w:ascii="Menlo Regular" w:hAnsi="Menlo Regular" w:cs="Menlo Regular"/>
          <w:color w:val="000000"/>
          <w:sz w:val="22"/>
          <w:szCs w:val="22"/>
        </w:rPr>
        <w:t>];</w:t>
      </w:r>
    </w:p>
    <w:p w14:paraId="5044D4E0"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7BA778BA"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url</w:t>
      </w:r>
      <w:proofErr w:type="spellEnd"/>
      <w:r>
        <w:rPr>
          <w:rFonts w:ascii="Menlo Regular" w:hAnsi="Menlo Regular" w:cs="Menlo Regular"/>
          <w:color w:val="000000"/>
          <w:sz w:val="22"/>
          <w:szCs w:val="22"/>
        </w:rPr>
        <w:t xml:space="preserve"> =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URLWithString</w:t>
      </w:r>
      <w:proofErr w:type="spellEnd"/>
      <w:proofErr w:type="gramStart"/>
      <w:r>
        <w:rPr>
          <w:rFonts w:ascii="Menlo Regular" w:hAnsi="Menlo Regular" w:cs="Menlo Regular"/>
          <w:color w:val="000000"/>
          <w:sz w:val="22"/>
          <w:szCs w:val="22"/>
        </w:rPr>
        <w:t>:[</w:t>
      </w:r>
      <w:proofErr w:type="spellStart"/>
      <w:proofErr w:type="gramEnd"/>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stringWithFormat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appDelegate.</w:t>
      </w:r>
      <w:r>
        <w:rPr>
          <w:rFonts w:ascii="Menlo Regular" w:hAnsi="Menlo Regular" w:cs="Menlo Regular"/>
          <w:color w:val="3F6E74"/>
          <w:sz w:val="22"/>
          <w:szCs w:val="22"/>
        </w:rPr>
        <w:t>serviceURL</w:t>
      </w:r>
      <w:proofErr w:type="spellEnd"/>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webapps</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hereapi</w:t>
      </w:r>
      <w:proofErr w:type="spellEnd"/>
      <w:r>
        <w:rPr>
          <w:rFonts w:ascii="Menlo Regular" w:hAnsi="Menlo Regular" w:cs="Menlo Regular"/>
          <w:color w:val="C41A16"/>
          <w:sz w:val="22"/>
          <w:szCs w:val="22"/>
        </w:rPr>
        <w:t>/merchant/v1/pay"</w:t>
      </w:r>
      <w:r>
        <w:rPr>
          <w:rFonts w:ascii="Menlo Regular" w:hAnsi="Menlo Regular" w:cs="Menlo Regular"/>
          <w:color w:val="000000"/>
          <w:sz w:val="22"/>
          <w:szCs w:val="22"/>
        </w:rPr>
        <w:t>]];</w:t>
      </w:r>
    </w:p>
    <w:p w14:paraId="62CF723A"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NSMutableURLRequest</w:t>
      </w:r>
      <w:proofErr w:type="spellEnd"/>
      <w:r>
        <w:rPr>
          <w:rFonts w:ascii="Menlo Regular" w:hAnsi="Menlo Regular" w:cs="Menlo Regular"/>
          <w:color w:val="000000"/>
          <w:sz w:val="22"/>
          <w:szCs w:val="22"/>
        </w:rPr>
        <w:t xml:space="preserve"> *request = [</w:t>
      </w:r>
      <w:proofErr w:type="spellStart"/>
      <w:r>
        <w:rPr>
          <w:rFonts w:ascii="Menlo Regular" w:hAnsi="Menlo Regular" w:cs="Menlo Regular"/>
          <w:color w:val="5C2699"/>
          <w:sz w:val="22"/>
          <w:szCs w:val="22"/>
        </w:rPr>
        <w:t>NSMutableURLRequest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requestWithURL</w:t>
      </w:r>
      <w:proofErr w:type="gramStart"/>
      <w:r>
        <w:rPr>
          <w:rFonts w:ascii="Menlo Regular" w:hAnsi="Menlo Regular" w:cs="Menlo Regular"/>
          <w:color w:val="000000"/>
          <w:sz w:val="22"/>
          <w:szCs w:val="22"/>
        </w:rPr>
        <w:t>:url</w:t>
      </w:r>
      <w:proofErr w:type="spellEnd"/>
      <w:proofErr w:type="gramEnd"/>
      <w:r>
        <w:rPr>
          <w:rFonts w:ascii="Menlo Regular" w:hAnsi="Menlo Regular" w:cs="Menlo Regular"/>
          <w:color w:val="000000"/>
          <w:sz w:val="22"/>
          <w:szCs w:val="22"/>
        </w:rPr>
        <w:t>];</w:t>
      </w:r>
    </w:p>
    <w:p w14:paraId="4B5E023F"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NSData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jsonData</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NSJSONSerialization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dataWithJSONObject</w:t>
      </w:r>
      <w:proofErr w:type="gramStart"/>
      <w:r>
        <w:rPr>
          <w:rFonts w:ascii="Menlo Regular" w:hAnsi="Menlo Regular" w:cs="Menlo Regular"/>
          <w:color w:val="000000"/>
          <w:sz w:val="22"/>
          <w:szCs w:val="22"/>
        </w:rPr>
        <w:t>:preAuthJSON</w:t>
      </w:r>
      <w:proofErr w:type="spellEnd"/>
      <w:proofErr w:type="gramEnd"/>
    </w:p>
    <w:p w14:paraId="7089094B"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options</w:t>
      </w:r>
      <w:r>
        <w:rPr>
          <w:rFonts w:ascii="Menlo Regular" w:hAnsi="Menlo Regular" w:cs="Menlo Regular"/>
          <w:color w:val="000000"/>
          <w:sz w:val="22"/>
          <w:szCs w:val="22"/>
        </w:rPr>
        <w:t>:</w:t>
      </w:r>
      <w:r>
        <w:rPr>
          <w:rFonts w:ascii="Menlo Regular" w:hAnsi="Menlo Regular" w:cs="Menlo Regular"/>
          <w:color w:val="1C00CF"/>
          <w:sz w:val="22"/>
          <w:szCs w:val="22"/>
        </w:rPr>
        <w:t>0</w:t>
      </w:r>
      <w:proofErr w:type="gramEnd"/>
    </w:p>
    <w:p w14:paraId="54367D5A"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error</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proofErr w:type="gramEnd"/>
      <w:r>
        <w:rPr>
          <w:rFonts w:ascii="Menlo Regular" w:hAnsi="Menlo Regular" w:cs="Menlo Regular"/>
          <w:color w:val="000000"/>
          <w:sz w:val="22"/>
          <w:szCs w:val="22"/>
        </w:rPr>
        <w:t>];</w:t>
      </w:r>
    </w:p>
    <w:p w14:paraId="4973D051"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setHTTPMethod</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@"POST"</w:t>
      </w:r>
      <w:r>
        <w:rPr>
          <w:rFonts w:ascii="Menlo Regular" w:hAnsi="Menlo Regular" w:cs="Menlo Regular"/>
          <w:color w:val="000000"/>
          <w:sz w:val="22"/>
          <w:szCs w:val="22"/>
        </w:rPr>
        <w:t>];</w:t>
      </w:r>
    </w:p>
    <w:p w14:paraId="7B0B9F78"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setHTTPBody</w:t>
      </w:r>
      <w:r>
        <w:rPr>
          <w:rFonts w:ascii="Menlo Regular" w:hAnsi="Menlo Regular" w:cs="Menlo Regular"/>
          <w:color w:val="000000"/>
          <w:sz w:val="22"/>
          <w:szCs w:val="22"/>
        </w:rPr>
        <w:t>:jsonData</w:t>
      </w:r>
      <w:proofErr w:type="spellEnd"/>
      <w:r>
        <w:rPr>
          <w:rFonts w:ascii="Menlo Regular" w:hAnsi="Menlo Regular" w:cs="Menlo Regular"/>
          <w:color w:val="000000"/>
          <w:sz w:val="22"/>
          <w:szCs w:val="22"/>
        </w:rPr>
        <w:t>];</w:t>
      </w:r>
    </w:p>
    <w:p w14:paraId="07F1BBF4"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setValue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stringWithFormat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@"Bearer %@"</w:t>
      </w:r>
      <w:r>
        <w:rPr>
          <w:rFonts w:ascii="Menlo Regular" w:hAnsi="Menlo Regular" w:cs="Menlo Regular"/>
          <w:color w:val="000000"/>
          <w:sz w:val="22"/>
          <w:szCs w:val="22"/>
        </w:rPr>
        <w:t>, [</w:t>
      </w:r>
      <w:proofErr w:type="spellStart"/>
      <w:r>
        <w:rPr>
          <w:rFonts w:ascii="Menlo Regular" w:hAnsi="Menlo Regular" w:cs="Menlo Regular"/>
          <w:color w:val="3F6E74"/>
          <w:sz w:val="22"/>
          <w:szCs w:val="22"/>
        </w:rPr>
        <w:t>PayPalHereSDK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activeMerchant</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payPalAccount</w:t>
      </w:r>
      <w:r>
        <w:rPr>
          <w:rFonts w:ascii="Menlo Regular" w:hAnsi="Menlo Regular" w:cs="Menlo Regular"/>
          <w:color w:val="000000"/>
          <w:sz w:val="22"/>
          <w:szCs w:val="22"/>
        </w:rPr>
        <w:t>.</w:t>
      </w:r>
      <w:r>
        <w:rPr>
          <w:rFonts w:ascii="Menlo Regular" w:hAnsi="Menlo Regular" w:cs="Menlo Regular"/>
          <w:color w:val="3F6E74"/>
          <w:sz w:val="22"/>
          <w:szCs w:val="22"/>
        </w:rPr>
        <w:t>access_token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forHTTPHeaderField</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@"Authorization"</w:t>
      </w:r>
      <w:r>
        <w:rPr>
          <w:rFonts w:ascii="Menlo Regular" w:hAnsi="Menlo Regular" w:cs="Menlo Regular"/>
          <w:color w:val="000000"/>
          <w:sz w:val="22"/>
          <w:szCs w:val="22"/>
        </w:rPr>
        <w:t>];</w:t>
      </w:r>
    </w:p>
    <w:p w14:paraId="5FC42EC5"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request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setValue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@"application/</w:t>
      </w:r>
      <w:proofErr w:type="spellStart"/>
      <w:r>
        <w:rPr>
          <w:rFonts w:ascii="Menlo Regular" w:hAnsi="Menlo Regular" w:cs="Menlo Regular"/>
          <w:color w:val="C41A16"/>
          <w:sz w:val="22"/>
          <w:szCs w:val="22"/>
        </w:rPr>
        <w:t>json</w:t>
      </w:r>
      <w:proofErr w:type="spellEnd"/>
      <w:r>
        <w:rPr>
          <w:rFonts w:ascii="Menlo Regular" w:hAnsi="Menlo Regular" w:cs="Menlo Regular"/>
          <w:color w:val="C41A16"/>
          <w:sz w:val="22"/>
          <w:szCs w:val="22"/>
        </w:rPr>
        <w:t>; charset=UTF-8"</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forHTTPHeaderField</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@"Content-Type"</w:t>
      </w:r>
      <w:r>
        <w:rPr>
          <w:rFonts w:ascii="Menlo Regular" w:hAnsi="Menlo Regular" w:cs="Menlo Regular"/>
          <w:color w:val="000000"/>
          <w:sz w:val="22"/>
          <w:szCs w:val="22"/>
        </w:rPr>
        <w:t>];</w:t>
      </w:r>
    </w:p>
    <w:p w14:paraId="04431F13"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1E0BD7C6"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p>
    <w:p w14:paraId="47617F6D"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6250CB"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NSURLConnection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sendAsynchronousRequest</w:t>
      </w:r>
      <w:proofErr w:type="gramStart"/>
      <w:r>
        <w:rPr>
          <w:rFonts w:ascii="Menlo Regular" w:hAnsi="Menlo Regular" w:cs="Menlo Regular"/>
          <w:color w:val="000000"/>
          <w:sz w:val="22"/>
          <w:szCs w:val="22"/>
        </w:rPr>
        <w:t>:request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queue</w:t>
      </w:r>
      <w:r>
        <w:rPr>
          <w:rFonts w:ascii="Menlo Regular" w:hAnsi="Menlo Regular" w:cs="Menlo Regular"/>
          <w:color w:val="000000"/>
          <w:sz w:val="22"/>
          <w:szCs w:val="22"/>
        </w:rPr>
        <w:t>:[</w:t>
      </w:r>
      <w:proofErr w:type="spellStart"/>
      <w:r>
        <w:rPr>
          <w:rFonts w:ascii="Menlo Regular" w:hAnsi="Menlo Regular" w:cs="Menlo Regular"/>
          <w:color w:val="5C2699"/>
          <w:sz w:val="22"/>
          <w:szCs w:val="22"/>
        </w:rPr>
        <w:t>NSOperationQueue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mainQueue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completionHandler</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NSURLResponse</w:t>
      </w:r>
      <w:proofErr w:type="spellEnd"/>
      <w:r>
        <w:rPr>
          <w:rFonts w:ascii="Menlo Regular" w:hAnsi="Menlo Regular" w:cs="Menlo Regular"/>
          <w:color w:val="000000"/>
          <w:sz w:val="22"/>
          <w:szCs w:val="22"/>
        </w:rPr>
        <w:t xml:space="preserve"> *response, </w:t>
      </w:r>
      <w:proofErr w:type="spellStart"/>
      <w:r>
        <w:rPr>
          <w:rFonts w:ascii="Menlo Regular" w:hAnsi="Menlo Regular" w:cs="Menlo Regular"/>
          <w:color w:val="5C2699"/>
          <w:sz w:val="22"/>
          <w:szCs w:val="22"/>
        </w:rPr>
        <w:t>NSData</w:t>
      </w:r>
      <w:proofErr w:type="spellEnd"/>
      <w:r>
        <w:rPr>
          <w:rFonts w:ascii="Menlo Regular" w:hAnsi="Menlo Regular" w:cs="Menlo Regular"/>
          <w:color w:val="000000"/>
          <w:sz w:val="22"/>
          <w:szCs w:val="22"/>
        </w:rPr>
        <w:t xml:space="preserve"> *data, </w:t>
      </w:r>
      <w:proofErr w:type="spellStart"/>
      <w:r>
        <w:rPr>
          <w:rFonts w:ascii="Menlo Regular" w:hAnsi="Menlo Regular" w:cs="Menlo Regular"/>
          <w:color w:val="5C2699"/>
          <w:sz w:val="22"/>
          <w:szCs w:val="22"/>
        </w:rPr>
        <w:t>NSError</w:t>
      </w:r>
      <w:proofErr w:type="spellEnd"/>
      <w:r>
        <w:rPr>
          <w:rFonts w:ascii="Menlo Regular" w:hAnsi="Menlo Regular" w:cs="Menlo Regular"/>
          <w:color w:val="000000"/>
          <w:sz w:val="22"/>
          <w:szCs w:val="22"/>
        </w:rPr>
        <w:t xml:space="preserve"> *error) {</w:t>
      </w:r>
    </w:p>
    <w:p w14:paraId="10C22735"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PPHTransactionResponse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transactionResponse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PPHTransactionResponse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t>
      </w:r>
      <w:proofErr w:type="spellEnd"/>
      <w:r>
        <w:rPr>
          <w:rFonts w:ascii="Menlo Regular" w:hAnsi="Menlo Regular" w:cs="Menlo Regular"/>
          <w:color w:val="000000"/>
          <w:sz w:val="22"/>
          <w:szCs w:val="22"/>
        </w:rPr>
        <w:t>];</w:t>
      </w:r>
    </w:p>
    <w:p w14:paraId="0366DD39"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(error) {</w:t>
      </w:r>
    </w:p>
    <w:p w14:paraId="1C418A55"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transactionResponse.</w:t>
      </w:r>
      <w:r>
        <w:rPr>
          <w:rFonts w:ascii="Menlo Regular" w:hAnsi="Menlo Regular" w:cs="Menlo Regular"/>
          <w:color w:val="3F6E74"/>
          <w:sz w:val="22"/>
          <w:szCs w:val="22"/>
        </w:rPr>
        <w:t>error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PPHError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pphErrorWithNSError</w:t>
      </w:r>
      <w:r>
        <w:rPr>
          <w:rFonts w:ascii="Menlo Regular" w:hAnsi="Menlo Regular" w:cs="Menlo Regular"/>
          <w:color w:val="000000"/>
          <w:sz w:val="22"/>
          <w:szCs w:val="22"/>
        </w:rPr>
        <w:t>:error</w:t>
      </w:r>
      <w:proofErr w:type="spellEnd"/>
      <w:r>
        <w:rPr>
          <w:rFonts w:ascii="Menlo Regular" w:hAnsi="Menlo Regular" w:cs="Menlo Regular"/>
          <w:color w:val="000000"/>
          <w:sz w:val="22"/>
          <w:szCs w:val="22"/>
        </w:rPr>
        <w:t>];</w:t>
      </w:r>
    </w:p>
    <w:p w14:paraId="1964A251"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44B3C32F"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NSJSONSerialization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JSONObjectWithData</w:t>
      </w:r>
      <w:proofErr w:type="gramStart"/>
      <w:r>
        <w:rPr>
          <w:rFonts w:ascii="Menlo Regular" w:hAnsi="Menlo Regular" w:cs="Menlo Regular"/>
          <w:color w:val="000000"/>
          <w:sz w:val="22"/>
          <w:szCs w:val="22"/>
        </w:rPr>
        <w:t>:data</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options</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error</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w:t>
      </w:r>
    </w:p>
    <w:p w14:paraId="3F53C009"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transactionResponse.</w:t>
      </w:r>
      <w:r>
        <w:rPr>
          <w:rFonts w:ascii="Menlo Regular" w:hAnsi="Menlo Regular" w:cs="Menlo Regular"/>
          <w:color w:val="3F6E74"/>
          <w:sz w:val="22"/>
          <w:szCs w:val="22"/>
        </w:rPr>
        <w:t>record</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PPHTransactionRecord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initWithTransactionId</w:t>
      </w:r>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transactionNumber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andWithPayPalInvoiceId</w:t>
      </w:r>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invoiceId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0AFAEA92"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059996"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PaymentCompleteViewController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PaymentCompleteViewController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initWithNibName</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PaymentCompleteViewController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bundle</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forResponse</w:t>
      </w:r>
      <w:r>
        <w:rPr>
          <w:rFonts w:ascii="Menlo Regular" w:hAnsi="Menlo Regular" w:cs="Menlo Regular"/>
          <w:color w:val="000000"/>
          <w:sz w:val="22"/>
          <w:szCs w:val="22"/>
        </w:rPr>
        <w:t>:transactionResponse</w:t>
      </w:r>
      <w:proofErr w:type="spellEnd"/>
      <w:r>
        <w:rPr>
          <w:rFonts w:ascii="Menlo Regular" w:hAnsi="Menlo Regular" w:cs="Menlo Regular"/>
          <w:color w:val="000000"/>
          <w:sz w:val="22"/>
          <w:szCs w:val="22"/>
        </w:rPr>
        <w:t>];</w:t>
      </w:r>
    </w:p>
    <w:p w14:paraId="0CE1F253"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5C2699"/>
          <w:sz w:val="22"/>
          <w:szCs w:val="22"/>
        </w:rPr>
        <w:t>navigationController</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pushViewController</w:t>
      </w:r>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proofErr w:type="spellEnd"/>
      <w:r>
        <w:rPr>
          <w:rFonts w:ascii="Menlo Regular" w:hAnsi="Menlo Regular" w:cs="Menlo Regular"/>
          <w:color w:val="000000"/>
          <w:sz w:val="22"/>
          <w:szCs w:val="22"/>
        </w:rPr>
        <w:t>];</w:t>
      </w:r>
    </w:p>
    <w:p w14:paraId="531A2408"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E5247E"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B5CA97"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ePPHTransactionType_Handled</w:t>
      </w:r>
      <w:proofErr w:type="spellEnd"/>
      <w:r>
        <w:rPr>
          <w:rFonts w:ascii="Menlo Regular" w:hAnsi="Menlo Regular" w:cs="Menlo Regular"/>
          <w:color w:val="000000"/>
          <w:sz w:val="22"/>
          <w:szCs w:val="22"/>
        </w:rPr>
        <w:t>;</w:t>
      </w:r>
    </w:p>
    <w:p w14:paraId="7229F45E" w14:textId="77777777" w:rsidR="00CC4521" w:rsidRDefault="00CC4521" w:rsidP="00CC4521">
      <w:pPr>
        <w:widowControl w:val="0"/>
        <w:tabs>
          <w:tab w:val="left" w:pos="529"/>
        </w:tabs>
        <w:autoSpaceDE w:val="0"/>
        <w:autoSpaceDN w:val="0"/>
        <w:adjustRightInd w:val="0"/>
        <w:spacing w:after="0" w:line="240" w:lineRule="auto"/>
        <w:rPr>
          <w:rFonts w:ascii="Menlo Regular" w:hAnsi="Menlo Regular" w:cs="Menlo Regular"/>
          <w:color w:val="000000"/>
          <w:sz w:val="22"/>
          <w:szCs w:val="22"/>
        </w:rPr>
      </w:pPr>
      <w:r>
        <w:rPr>
          <w:rFonts w:ascii="Menlo Regular" w:hAnsi="Menlo Regular" w:cs="Menlo Regular"/>
          <w:color w:val="000000"/>
          <w:sz w:val="22"/>
          <w:szCs w:val="22"/>
        </w:rPr>
        <w:t>}</w:t>
      </w:r>
    </w:p>
    <w:p w14:paraId="25D0C344" w14:textId="77777777" w:rsidR="00CC4521" w:rsidRDefault="00CC4521" w:rsidP="007641F2">
      <w:pPr>
        <w:rPr>
          <w:rFonts w:ascii="Menlo Regular" w:hAnsi="Menlo Regular" w:cs="Menlo Regular"/>
          <w:color w:val="3F6E74"/>
          <w:sz w:val="22"/>
          <w:szCs w:val="22"/>
        </w:rPr>
      </w:pPr>
    </w:p>
    <w:p w14:paraId="44B8CE5C" w14:textId="5502E22C" w:rsidR="00032CCB" w:rsidRDefault="00704729" w:rsidP="007641F2">
      <w:pPr>
        <w:rPr>
          <w:rFonts w:ascii="Menlo Regular" w:hAnsi="Menlo Regular" w:cs="Menlo Regular"/>
          <w:color w:val="3F6E74"/>
          <w:sz w:val="22"/>
          <w:szCs w:val="22"/>
        </w:rPr>
      </w:pPr>
      <w:r>
        <w:rPr>
          <w:rFonts w:ascii="Menlo Regular" w:hAnsi="Menlo Regular" w:cs="Menlo Regular"/>
          <w:color w:val="3F6E74"/>
          <w:sz w:val="22"/>
          <w:szCs w:val="22"/>
        </w:rPr>
        <w:lastRenderedPageBreak/>
        <w:t>(</w:t>
      </w:r>
      <w:proofErr w:type="spellStart"/>
      <w:r>
        <w:rPr>
          <w:rFonts w:ascii="Menlo Regular" w:hAnsi="Menlo Regular" w:cs="Menlo Regular"/>
          <w:color w:val="3F6E74"/>
          <w:sz w:val="22"/>
          <w:szCs w:val="22"/>
        </w:rPr>
        <w:t>CCCustomInputViewController.m</w:t>
      </w:r>
      <w:proofErr w:type="spellEnd"/>
      <w:r>
        <w:rPr>
          <w:rFonts w:ascii="Menlo Regular" w:hAnsi="Menlo Regular" w:cs="Menlo Regular"/>
          <w:color w:val="3F6E74"/>
          <w:sz w:val="22"/>
          <w:szCs w:val="22"/>
        </w:rPr>
        <w:t>)</w:t>
      </w:r>
    </w:p>
    <w:p w14:paraId="696ED3C9" w14:textId="77777777" w:rsidR="00E37262" w:rsidRDefault="00E37262" w:rsidP="007641F2">
      <w:pPr>
        <w:rPr>
          <w:rFonts w:ascii="Menlo Regular" w:hAnsi="Menlo Regular" w:cs="Menlo Regular"/>
          <w:color w:val="3F6E74"/>
          <w:sz w:val="22"/>
          <w:szCs w:val="22"/>
        </w:rPr>
      </w:pPr>
    </w:p>
    <w:p w14:paraId="64024E75" w14:textId="77777777" w:rsidR="00E37262" w:rsidRDefault="00E37262" w:rsidP="007641F2">
      <w:pPr>
        <w:rPr>
          <w:rFonts w:ascii="Menlo Regular" w:hAnsi="Menlo Regular" w:cs="Menlo Regular"/>
          <w:color w:val="3F6E74"/>
          <w:sz w:val="22"/>
          <w:szCs w:val="22"/>
        </w:rPr>
      </w:pPr>
    </w:p>
    <w:p w14:paraId="4788DD22" w14:textId="77777777" w:rsidR="00E37262" w:rsidRDefault="00E37262" w:rsidP="007641F2">
      <w:pPr>
        <w:rPr>
          <w:lang w:eastAsia="zh-CN"/>
        </w:rPr>
      </w:pPr>
    </w:p>
    <w:p w14:paraId="7BF21367" w14:textId="77777777" w:rsidR="00A630C4" w:rsidRDefault="00A630C4" w:rsidP="00A630C4">
      <w:pPr>
        <w:pStyle w:val="Heading1"/>
      </w:pPr>
      <w:r>
        <w:lastRenderedPageBreak/>
        <w:t>Handling errors</w:t>
      </w:r>
    </w:p>
    <w:p w14:paraId="10DF5427" w14:textId="77777777" w:rsidR="00351654" w:rsidRDefault="00351654" w:rsidP="00AE2FA1">
      <w:r>
        <w:t xml:space="preserve">Many </w:t>
      </w:r>
      <w:r w:rsidR="00AE2FA1">
        <w:t xml:space="preserve">PayPal Here </w:t>
      </w:r>
      <w:r w:rsidR="00AE2FA1" w:rsidRPr="00624DC9">
        <w:t xml:space="preserve">SDK </w:t>
      </w:r>
      <w:r w:rsidR="00AE2FA1">
        <w:t xml:space="preserve">calls </w:t>
      </w:r>
      <w:r>
        <w:t xml:space="preserve">perform asynchronous operations. These calls typically expect a parameter that contains a </w:t>
      </w:r>
      <w:r w:rsidRPr="00351654">
        <w:rPr>
          <w:rStyle w:val="Term"/>
        </w:rPr>
        <w:t>completion handler</w:t>
      </w:r>
      <w:r>
        <w:t xml:space="preserve">, which is an instance method or code block to be called when asynchronous operation completes or fails. A completion handler expects one parameter that points to a </w:t>
      </w:r>
      <w:proofErr w:type="spellStart"/>
      <w:r>
        <w:t>PPHError</w:t>
      </w:r>
      <w:proofErr w:type="spellEnd"/>
      <w:r>
        <w:t xml:space="preserve"> object.</w:t>
      </w:r>
    </w:p>
    <w:p w14:paraId="62AC07D9" w14:textId="77777777" w:rsidR="00351654" w:rsidRDefault="00351654" w:rsidP="00AE2FA1">
      <w:r>
        <w:t xml:space="preserve">This example shows how a completion handler might be defined in a call to the </w:t>
      </w:r>
      <w:proofErr w:type="spellStart"/>
      <w:r w:rsidRPr="00351654">
        <w:rPr>
          <w:rStyle w:val="Code"/>
        </w:rPr>
        <w:t>PPHLocation</w:t>
      </w:r>
      <w:proofErr w:type="spellEnd"/>
      <w:r>
        <w:t xml:space="preserve"> </w:t>
      </w:r>
      <w:proofErr w:type="gramStart"/>
      <w:r>
        <w:t>class’s</w:t>
      </w:r>
      <w:proofErr w:type="gramEnd"/>
      <w:r>
        <w:t xml:space="preserve"> </w:t>
      </w:r>
      <w:r w:rsidRPr="00351654">
        <w:rPr>
          <w:rStyle w:val="Code"/>
        </w:rPr>
        <w:t>save</w:t>
      </w:r>
      <w:r>
        <w:t xml:space="preserve"> method:</w:t>
      </w:r>
    </w:p>
    <w:p w14:paraId="7CB60C0F" w14:textId="77777777" w:rsidR="00351654" w:rsidRPr="00B36CB9" w:rsidRDefault="00351654" w:rsidP="00351654">
      <w:pPr>
        <w:pStyle w:val="CodeBox"/>
      </w:pPr>
      <w:proofErr w:type="spellStart"/>
      <w:r w:rsidRPr="00B36CB9">
        <w:t>PPHLocation</w:t>
      </w:r>
      <w:proofErr w:type="spellEnd"/>
      <w:r w:rsidRPr="00B36CB9">
        <w:t xml:space="preserve"> *</w:t>
      </w:r>
      <w:proofErr w:type="spellStart"/>
      <w:r w:rsidRPr="00B36CB9">
        <w:t>l</w:t>
      </w:r>
      <w:r>
        <w:t>oc</w:t>
      </w:r>
      <w:proofErr w:type="spellEnd"/>
      <w:r w:rsidRPr="00B36CB9">
        <w:t xml:space="preserve"> = [locations objectAtIndex:0];</w:t>
      </w:r>
    </w:p>
    <w:p w14:paraId="6EF9A1CB" w14:textId="77777777" w:rsidR="00351654" w:rsidRPr="00B36CB9" w:rsidRDefault="00351654" w:rsidP="00351654">
      <w:pPr>
        <w:pStyle w:val="CodeBox"/>
      </w:pPr>
      <w:r w:rsidRPr="00B36CB9">
        <w:t>[</w:t>
      </w:r>
      <w:proofErr w:type="spellStart"/>
      <w:proofErr w:type="gramStart"/>
      <w:r w:rsidRPr="00B36CB9">
        <w:t>l</w:t>
      </w:r>
      <w:r>
        <w:t>oc</w:t>
      </w:r>
      <w:proofErr w:type="spellEnd"/>
      <w:proofErr w:type="gramEnd"/>
      <w:r w:rsidRPr="00B36CB9">
        <w:t xml:space="preserve"> save:^(</w:t>
      </w:r>
      <w:proofErr w:type="spellStart"/>
      <w:r w:rsidRPr="00B36CB9">
        <w:t>PPHError</w:t>
      </w:r>
      <w:proofErr w:type="spellEnd"/>
      <w:r w:rsidRPr="00B36CB9">
        <w:t xml:space="preserve"> *error) {</w:t>
      </w:r>
    </w:p>
    <w:p w14:paraId="79C0DCCF" w14:textId="77777777" w:rsidR="00351654" w:rsidRPr="00B36CB9" w:rsidRDefault="00351654" w:rsidP="00351654">
      <w:pPr>
        <w:pStyle w:val="CodeBox"/>
      </w:pPr>
      <w:r w:rsidRPr="00B36CB9">
        <w:t xml:space="preserve">    </w:t>
      </w:r>
      <w:proofErr w:type="spellStart"/>
      <w:proofErr w:type="gramStart"/>
      <w:r w:rsidRPr="00B36CB9">
        <w:t>self.locationWatcher</w:t>
      </w:r>
      <w:proofErr w:type="spellEnd"/>
      <w:proofErr w:type="gramEnd"/>
      <w:r w:rsidRPr="00B36CB9">
        <w:t xml:space="preserve"> = [</w:t>
      </w:r>
    </w:p>
    <w:p w14:paraId="76E3D8F9" w14:textId="77777777" w:rsidR="00351654" w:rsidRPr="00B36CB9" w:rsidRDefault="00351654" w:rsidP="00351654">
      <w:pPr>
        <w:pStyle w:val="CodeBox"/>
      </w:pPr>
      <w:r w:rsidRPr="00B36CB9">
        <w:t xml:space="preserve">        [</w:t>
      </w:r>
      <w:proofErr w:type="spellStart"/>
      <w:r w:rsidRPr="00B36CB9">
        <w:t>Pay</w:t>
      </w:r>
      <w:r>
        <w:t>PalHereSDK</w:t>
      </w:r>
      <w:proofErr w:type="spellEnd"/>
      <w:r>
        <w:t xml:space="preserve"> </w:t>
      </w:r>
      <w:proofErr w:type="spellStart"/>
      <w:r>
        <w:t>sharedLocalManager</w:t>
      </w:r>
      <w:proofErr w:type="spellEnd"/>
      <w:r>
        <w:t>]</w:t>
      </w:r>
    </w:p>
    <w:p w14:paraId="1E07B854" w14:textId="77777777" w:rsidR="00351654" w:rsidRPr="00B36CB9" w:rsidRDefault="00AA4129" w:rsidP="00351654">
      <w:pPr>
        <w:pStyle w:val="CodeBox"/>
      </w:pPr>
      <w:r>
        <w:t xml:space="preserve">        </w:t>
      </w:r>
      <w:r w:rsidR="00351654" w:rsidRPr="00B36CB9">
        <w:t xml:space="preserve">        </w:t>
      </w:r>
      <w:proofErr w:type="spellStart"/>
      <w:proofErr w:type="gramStart"/>
      <w:r w:rsidR="00351654" w:rsidRPr="00B36CB9">
        <w:t>watcherForLocationId:l</w:t>
      </w:r>
      <w:r w:rsidR="00351654">
        <w:t>oc</w:t>
      </w:r>
      <w:r w:rsidR="00351654" w:rsidRPr="00B36CB9">
        <w:t>.locationId</w:t>
      </w:r>
      <w:proofErr w:type="spellEnd"/>
      <w:proofErr w:type="gramEnd"/>
      <w:r w:rsidR="00351654" w:rsidRPr="00B36CB9">
        <w:t xml:space="preserve"> </w:t>
      </w:r>
      <w:proofErr w:type="spellStart"/>
      <w:r w:rsidR="00351654" w:rsidRPr="00B36CB9">
        <w:t>withDelegate:self</w:t>
      </w:r>
      <w:proofErr w:type="spellEnd"/>
    </w:p>
    <w:p w14:paraId="29372956" w14:textId="77777777" w:rsidR="00351654" w:rsidRPr="00B36CB9" w:rsidRDefault="00351654" w:rsidP="00351654">
      <w:pPr>
        <w:pStyle w:val="CodeBox"/>
      </w:pPr>
      <w:r w:rsidRPr="00B36CB9">
        <w:t xml:space="preserve">    ];</w:t>
      </w:r>
    </w:p>
    <w:p w14:paraId="44399245" w14:textId="77777777" w:rsidR="00351654" w:rsidRPr="00B36CB9" w:rsidRDefault="00351654" w:rsidP="00351654">
      <w:pPr>
        <w:pStyle w:val="CodeBox"/>
      </w:pPr>
      <w:r w:rsidRPr="00B36CB9">
        <w:t xml:space="preserve">    [</w:t>
      </w:r>
      <w:proofErr w:type="spellStart"/>
      <w:proofErr w:type="gramStart"/>
      <w:r w:rsidRPr="00B36CB9">
        <w:t>self.locationWatcher</w:t>
      </w:r>
      <w:proofErr w:type="spellEnd"/>
      <w:proofErr w:type="gramEnd"/>
      <w:r w:rsidRPr="00B36CB9">
        <w:t xml:space="preserve"> update];</w:t>
      </w:r>
    </w:p>
    <w:p w14:paraId="6FAD4C96" w14:textId="77777777" w:rsidR="00351654" w:rsidRDefault="00AA4129" w:rsidP="00AA4129">
      <w:pPr>
        <w:pStyle w:val="CodeBox"/>
      </w:pPr>
      <w:proofErr w:type="gramStart"/>
      <w:r>
        <w:t>} ]</w:t>
      </w:r>
      <w:proofErr w:type="gramEnd"/>
      <w:r>
        <w:t>;</w:t>
      </w:r>
    </w:p>
    <w:p w14:paraId="6660096E" w14:textId="77777777" w:rsidR="00AA4129" w:rsidRDefault="00AA4129" w:rsidP="00AE2FA1">
      <w:r>
        <w:t xml:space="preserve">If the operation completed, the completion manager’s </w:t>
      </w:r>
      <w:r w:rsidRPr="00AA4129">
        <w:rPr>
          <w:rStyle w:val="Code"/>
        </w:rPr>
        <w:t>error</w:t>
      </w:r>
      <w:r>
        <w:t xml:space="preserve"> parameter is nil. If the operation failed, it points to a </w:t>
      </w:r>
      <w:proofErr w:type="spellStart"/>
      <w:r w:rsidRPr="00AA4129">
        <w:rPr>
          <w:rStyle w:val="Code"/>
        </w:rPr>
        <w:t>PPHError</w:t>
      </w:r>
      <w:proofErr w:type="spellEnd"/>
      <w:r>
        <w:t xml:space="preserve"> object constructed by the SDK.</w:t>
      </w:r>
    </w:p>
    <w:p w14:paraId="0D56B361" w14:textId="77777777" w:rsidR="00AE2FA1" w:rsidRDefault="00AA4129" w:rsidP="00AE2FA1">
      <w:r>
        <w:t xml:space="preserve">The following sections describe the </w:t>
      </w:r>
      <w:r w:rsidR="00AE2FA1">
        <w:t xml:space="preserve">properties </w:t>
      </w:r>
      <w:r>
        <w:t xml:space="preserve">of </w:t>
      </w:r>
      <w:proofErr w:type="spellStart"/>
      <w:r w:rsidRPr="00AA4129">
        <w:rPr>
          <w:rStyle w:val="Code"/>
        </w:rPr>
        <w:t>PPHError</w:t>
      </w:r>
      <w:proofErr w:type="spellEnd"/>
      <w:r>
        <w:t xml:space="preserve">, which </w:t>
      </w:r>
      <w:r w:rsidR="00AE2FA1">
        <w:t>provide potentially useful information about the error.</w:t>
      </w:r>
    </w:p>
    <w:p w14:paraId="522C51BA" w14:textId="77777777" w:rsidR="00AE2FA1" w:rsidRDefault="00AE2FA1" w:rsidP="00AE2FA1">
      <w:r>
        <w:t xml:space="preserve">For information about specific </w:t>
      </w:r>
      <w:r w:rsidR="00AA4129">
        <w:t xml:space="preserve">SDK calls’ </w:t>
      </w:r>
      <w:r>
        <w:t xml:space="preserve">errors and recommended responses to them, see </w:t>
      </w:r>
      <w:r w:rsidR="00AA4129">
        <w:t>PayPal Here SDK’s reference documentation</w:t>
      </w:r>
      <w:r w:rsidR="00331D65">
        <w:t xml:space="preserve"> for </w:t>
      </w:r>
      <w:proofErr w:type="spellStart"/>
      <w:r w:rsidR="00331D65" w:rsidRPr="00331D65">
        <w:rPr>
          <w:rStyle w:val="Code"/>
        </w:rPr>
        <w:t>PPHError</w:t>
      </w:r>
      <w:proofErr w:type="spellEnd"/>
      <w:r w:rsidR="00331D65">
        <w:t xml:space="preserve"> and the comments in </w:t>
      </w:r>
      <w:proofErr w:type="spellStart"/>
      <w:r w:rsidR="00331D65" w:rsidRPr="00331D65">
        <w:rPr>
          <w:rStyle w:val="Code"/>
        </w:rPr>
        <w:t>PPHError.h</w:t>
      </w:r>
      <w:proofErr w:type="spellEnd"/>
      <w:r w:rsidR="00AA4129">
        <w:t>.</w:t>
      </w:r>
    </w:p>
    <w:p w14:paraId="09481CF9" w14:textId="77777777" w:rsidR="00AE2FA1" w:rsidRPr="00624DC9" w:rsidRDefault="00AE2FA1" w:rsidP="00AE2FA1">
      <w:pPr>
        <w:pStyle w:val="Heading3"/>
      </w:pPr>
      <w:bookmarkStart w:id="134" w:name="_Toc404251195"/>
      <w:r w:rsidRPr="00624DC9">
        <w:t xml:space="preserve">The </w:t>
      </w:r>
      <w:r w:rsidRPr="00A97D35">
        <w:rPr>
          <w:rStyle w:val="Code"/>
        </w:rPr>
        <w:t>domain</w:t>
      </w:r>
      <w:r w:rsidRPr="00624DC9">
        <w:t xml:space="preserve"> property</w:t>
      </w:r>
      <w:bookmarkEnd w:id="134"/>
    </w:p>
    <w:p w14:paraId="2E8C2C1D" w14:textId="77777777" w:rsidR="00AE2FA1" w:rsidRDefault="00AE2FA1" w:rsidP="00AE2FA1">
      <w:proofErr w:type="gramStart"/>
      <w:r>
        <w:rPr>
          <w:rStyle w:val="Code"/>
        </w:rPr>
        <w:t>domain</w:t>
      </w:r>
      <w:proofErr w:type="gramEnd"/>
      <w:r w:rsidRPr="00407FAF">
        <w:t xml:space="preserve"> </w:t>
      </w:r>
      <w:r>
        <w:t xml:space="preserve">indicates </w:t>
      </w:r>
      <w:r w:rsidRPr="00624DC9">
        <w:t xml:space="preserve">where </w:t>
      </w:r>
      <w:r>
        <w:t xml:space="preserve">an </w:t>
      </w:r>
      <w:r w:rsidRPr="00624DC9">
        <w:t xml:space="preserve">error </w:t>
      </w:r>
      <w:r>
        <w:t xml:space="preserve">originated </w:t>
      </w:r>
      <w:r w:rsidRPr="00624DC9">
        <w:t>(</w:t>
      </w:r>
      <w:r>
        <w:t xml:space="preserve">e.g. in </w:t>
      </w:r>
      <w:r w:rsidR="00F71949">
        <w:t xml:space="preserve">one of </w:t>
      </w:r>
      <w:r>
        <w:t xml:space="preserve">the PayPal Here </w:t>
      </w:r>
      <w:r w:rsidR="00F71949">
        <w:t xml:space="preserve">SDK’s underlying </w:t>
      </w:r>
      <w:r w:rsidRPr="00624DC9">
        <w:t>service</w:t>
      </w:r>
      <w:r w:rsidR="00F71949">
        <w:t>s</w:t>
      </w:r>
      <w:r w:rsidRPr="00624DC9">
        <w:t xml:space="preserve"> or </w:t>
      </w:r>
      <w:r>
        <w:t>in the app</w:t>
      </w:r>
      <w:r w:rsidRPr="00624DC9">
        <w:t>)</w:t>
      </w:r>
      <w:r>
        <w:t xml:space="preserve">. The property </w:t>
      </w:r>
      <w:r w:rsidRPr="00624DC9">
        <w:t xml:space="preserve">can </w:t>
      </w:r>
      <w:r>
        <w:t xml:space="preserve">have </w:t>
      </w:r>
      <w:r w:rsidRPr="00624DC9">
        <w:t>one of several values:</w:t>
      </w:r>
    </w:p>
    <w:p w14:paraId="52851C17" w14:textId="77777777" w:rsidR="00AE2FA1" w:rsidRDefault="00AE2FA1" w:rsidP="00AE2FA1">
      <w:pPr>
        <w:pStyle w:val="ListBullet"/>
      </w:pPr>
      <w:proofErr w:type="spellStart"/>
      <w:r w:rsidRPr="00CD4980">
        <w:rPr>
          <w:rStyle w:val="Code"/>
        </w:rPr>
        <w:t>PPHServer</w:t>
      </w:r>
      <w:proofErr w:type="spellEnd"/>
      <w:r>
        <w:t xml:space="preserve"> indicates an error that originated </w:t>
      </w:r>
      <w:r w:rsidR="00331D65">
        <w:t xml:space="preserve">in </w:t>
      </w:r>
      <w:r w:rsidR="00F71949">
        <w:t xml:space="preserve">one of </w:t>
      </w:r>
      <w:r w:rsidR="00331D65">
        <w:t xml:space="preserve">the </w:t>
      </w:r>
      <w:r w:rsidR="00F71949">
        <w:t xml:space="preserve">underlying </w:t>
      </w:r>
      <w:r w:rsidR="00331D65">
        <w:t>service</w:t>
      </w:r>
      <w:r w:rsidR="00F71949">
        <w:t>s</w:t>
      </w:r>
      <w:r>
        <w:t>.</w:t>
      </w:r>
    </w:p>
    <w:p w14:paraId="57938A1A" w14:textId="77777777" w:rsidR="00AE2FA1" w:rsidRDefault="00AE2FA1" w:rsidP="00AE2FA1">
      <w:pPr>
        <w:pStyle w:val="ListBullet"/>
      </w:pPr>
      <w:proofErr w:type="spellStart"/>
      <w:r w:rsidRPr="00CD4980">
        <w:rPr>
          <w:rStyle w:val="Code"/>
        </w:rPr>
        <w:t>PPHLocal</w:t>
      </w:r>
      <w:proofErr w:type="spellEnd"/>
      <w:r>
        <w:t xml:space="preserve"> indicates an error that originated locally, that is, in the SDK itself or in the app.</w:t>
      </w:r>
    </w:p>
    <w:p w14:paraId="5225E8ED" w14:textId="77777777" w:rsidR="00AE2FA1" w:rsidRDefault="00AE2FA1" w:rsidP="00AE2FA1">
      <w:pPr>
        <w:pStyle w:val="ListBullet"/>
      </w:pPr>
      <w:r w:rsidRPr="00CD4980">
        <w:rPr>
          <w:rStyle w:val="Code"/>
        </w:rPr>
        <w:t>PPHHTTP</w:t>
      </w:r>
      <w:r>
        <w:t xml:space="preserve"> indicates an HTTP error, </w:t>
      </w:r>
      <w:r w:rsidR="00331D65">
        <w:t xml:space="preserve">that is, </w:t>
      </w:r>
      <w:r>
        <w:t>a problem somewhere in the communication path</w:t>
      </w:r>
      <w:r w:rsidR="00331D65">
        <w:t xml:space="preserve"> between the app</w:t>
      </w:r>
      <w:r>
        <w:t xml:space="preserve"> </w:t>
      </w:r>
      <w:r w:rsidR="00331D65">
        <w:t xml:space="preserve">and </w:t>
      </w:r>
      <w:r w:rsidR="00F71949">
        <w:t xml:space="preserve">one of </w:t>
      </w:r>
      <w:r>
        <w:t xml:space="preserve">the </w:t>
      </w:r>
      <w:r w:rsidR="00F71949">
        <w:t xml:space="preserve">underlying </w:t>
      </w:r>
      <w:r>
        <w:t>service</w:t>
      </w:r>
      <w:r w:rsidR="00F71949">
        <w:t>s</w:t>
      </w:r>
      <w:r>
        <w:t>.</w:t>
      </w:r>
    </w:p>
    <w:p w14:paraId="1365B201" w14:textId="77777777" w:rsidR="00AE2FA1" w:rsidRDefault="00AE2FA1" w:rsidP="00AE2FA1">
      <w:pPr>
        <w:pStyle w:val="ListBullet"/>
      </w:pPr>
      <w:proofErr w:type="spellStart"/>
      <w:r w:rsidRPr="00CD4980">
        <w:rPr>
          <w:rStyle w:val="Code"/>
        </w:rPr>
        <w:t>PPHInvoice</w:t>
      </w:r>
      <w:proofErr w:type="spellEnd"/>
      <w:r>
        <w:t xml:space="preserve"> indicates that the app </w:t>
      </w:r>
      <w:r w:rsidRPr="00575475">
        <w:t>fail</w:t>
      </w:r>
      <w:r>
        <w:t>ed</w:t>
      </w:r>
      <w:r w:rsidRPr="00575475">
        <w:t xml:space="preserve"> to save an invoice, or an invoice operation </w:t>
      </w:r>
      <w:r>
        <w:t xml:space="preserve">requested by the app </w:t>
      </w:r>
      <w:r w:rsidRPr="00575475">
        <w:t>was canceled</w:t>
      </w:r>
      <w:r>
        <w:t>.</w:t>
      </w:r>
    </w:p>
    <w:p w14:paraId="3F6A850A" w14:textId="77777777" w:rsidR="00AE2FA1" w:rsidRPr="00624DC9" w:rsidRDefault="00AE2FA1" w:rsidP="00AE2FA1">
      <w:pPr>
        <w:pStyle w:val="ListBullet"/>
      </w:pPr>
      <w:r>
        <w:t xml:space="preserve">Any other value indicates </w:t>
      </w:r>
      <w:r w:rsidR="00CF6B84">
        <w:t xml:space="preserve">an </w:t>
      </w:r>
      <w:proofErr w:type="spellStart"/>
      <w:r w:rsidR="00CF6B84">
        <w:t>iOS</w:t>
      </w:r>
      <w:proofErr w:type="spellEnd"/>
      <w:r w:rsidR="00CF6B84">
        <w:t xml:space="preserve"> error. The SDK passes</w:t>
      </w:r>
      <w:r>
        <w:t xml:space="preserve"> </w:t>
      </w:r>
      <w:r w:rsidR="00CF6B84">
        <w:t xml:space="preserve">such errors </w:t>
      </w:r>
      <w:r>
        <w:t>through to the application.</w:t>
      </w:r>
    </w:p>
    <w:p w14:paraId="747E9EB5" w14:textId="77777777" w:rsidR="00AE2FA1" w:rsidRPr="00064CD8" w:rsidRDefault="00AE2FA1" w:rsidP="00AE2FA1">
      <w:pPr>
        <w:pStyle w:val="Heading3"/>
      </w:pPr>
      <w:bookmarkStart w:id="135" w:name="_Toc404251196"/>
      <w:r w:rsidRPr="00064CD8">
        <w:lastRenderedPageBreak/>
        <w:t xml:space="preserve">The </w:t>
      </w:r>
      <w:r w:rsidRPr="00A97D35">
        <w:rPr>
          <w:rStyle w:val="Code"/>
        </w:rPr>
        <w:t>code</w:t>
      </w:r>
      <w:r w:rsidRPr="00064CD8">
        <w:t xml:space="preserve"> property</w:t>
      </w:r>
      <w:bookmarkEnd w:id="135"/>
    </w:p>
    <w:p w14:paraId="389B69EF" w14:textId="77777777" w:rsidR="00AE2FA1" w:rsidRDefault="00CF6B84" w:rsidP="00AE2FA1">
      <w:proofErr w:type="gramStart"/>
      <w:r w:rsidRPr="00CF6B84">
        <w:rPr>
          <w:rStyle w:val="Code"/>
        </w:rPr>
        <w:t>code</w:t>
      </w:r>
      <w:proofErr w:type="gramEnd"/>
      <w:r>
        <w:t xml:space="preserve"> indicates </w:t>
      </w:r>
      <w:r w:rsidR="00AE2FA1" w:rsidRPr="00624DC9">
        <w:t xml:space="preserve">determine what specific error </w:t>
      </w:r>
      <w:r>
        <w:t>occurred</w:t>
      </w:r>
      <w:r w:rsidR="00AE2FA1" w:rsidRPr="00624DC9">
        <w:t xml:space="preserve">. </w:t>
      </w:r>
      <w:r>
        <w:t xml:space="preserve">Its </w:t>
      </w:r>
      <w:r w:rsidR="00AE2FA1">
        <w:t xml:space="preserve">value </w:t>
      </w:r>
      <w:r w:rsidR="00AE2FA1" w:rsidRPr="00624DC9">
        <w:t xml:space="preserve">is a number </w:t>
      </w:r>
      <w:r w:rsidR="00AE2FA1">
        <w:t>(an error code</w:t>
      </w:r>
      <w:proofErr w:type="gramStart"/>
      <w:r w:rsidR="00AE2FA1">
        <w:t xml:space="preserve">) </w:t>
      </w:r>
      <w:r w:rsidR="00AE2FA1" w:rsidRPr="00624DC9">
        <w:t>which</w:t>
      </w:r>
      <w:proofErr w:type="gramEnd"/>
      <w:r w:rsidR="00AE2FA1" w:rsidRPr="00624DC9">
        <w:t xml:space="preserve"> </w:t>
      </w:r>
      <w:r w:rsidR="00AE2FA1">
        <w:t>identifies the error.</w:t>
      </w:r>
    </w:p>
    <w:p w14:paraId="3D3BCA1E" w14:textId="77777777" w:rsidR="00CF6B84" w:rsidRDefault="00AE2FA1" w:rsidP="00AE2FA1">
      <w:r>
        <w:t xml:space="preserve">For </w:t>
      </w:r>
      <w:r w:rsidRPr="00624DC9">
        <w:t>a local error, th</w:t>
      </w:r>
      <w:r>
        <w:t>e</w:t>
      </w:r>
      <w:r w:rsidRPr="00624DC9">
        <w:t xml:space="preserve"> code </w:t>
      </w:r>
      <w:r>
        <w:t xml:space="preserve">is </w:t>
      </w:r>
      <w:r w:rsidRPr="00624DC9">
        <w:t>defined in the SDK</w:t>
      </w:r>
      <w:r w:rsidR="00CF6B84">
        <w:t xml:space="preserve"> and you can check against it.</w:t>
      </w:r>
    </w:p>
    <w:p w14:paraId="39C5C800" w14:textId="77777777" w:rsidR="00AE2FA1" w:rsidRPr="00624DC9" w:rsidRDefault="00AE2FA1" w:rsidP="00AE2FA1">
      <w:r w:rsidRPr="00624DC9">
        <w:t xml:space="preserve">For example, consider the following subset of error codes (defined in </w:t>
      </w:r>
      <w:proofErr w:type="spellStart"/>
      <w:r w:rsidRPr="00624DC9">
        <w:t>PPHTransactionManager.h</w:t>
      </w:r>
      <w:proofErr w:type="spellEnd"/>
      <w:proofErr w:type="gramStart"/>
      <w:r w:rsidRPr="00624DC9">
        <w:t>)</w:t>
      </w:r>
      <w:r>
        <w:t xml:space="preserve"> </w:t>
      </w:r>
      <w:r w:rsidRPr="00624DC9">
        <w:t>which</w:t>
      </w:r>
      <w:proofErr w:type="gramEnd"/>
      <w:r w:rsidRPr="00624DC9">
        <w:t xml:space="preserve"> </w:t>
      </w:r>
      <w:proofErr w:type="spellStart"/>
      <w:r w:rsidRPr="00064CD8">
        <w:rPr>
          <w:rStyle w:val="Code"/>
        </w:rPr>
        <w:t>PPHTransact</w:t>
      </w:r>
      <w:r>
        <w:rPr>
          <w:rStyle w:val="Code"/>
        </w:rPr>
        <w:t>i</w:t>
      </w:r>
      <w:r w:rsidRPr="00064CD8">
        <w:rPr>
          <w:rStyle w:val="Code"/>
        </w:rPr>
        <w:t>onManager</w:t>
      </w:r>
      <w:proofErr w:type="spellEnd"/>
      <w:r w:rsidRPr="00624DC9">
        <w:t xml:space="preserve"> can return:</w:t>
      </w:r>
    </w:p>
    <w:p w14:paraId="73967F70"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kPPHLocalErrorBadConfigurationNoCheckedInClient</w:t>
      </w:r>
      <w:proofErr w:type="spellEnd"/>
      <w:r w:rsidRPr="00624DC9">
        <w:t xml:space="preserve"> -2000</w:t>
      </w:r>
    </w:p>
    <w:p w14:paraId="6FA3EAEA"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kPPHLocalErrorBadConfigurationNoCardData</w:t>
      </w:r>
      <w:proofErr w:type="spellEnd"/>
      <w:r w:rsidRPr="00624DC9">
        <w:t xml:space="preserve"> -2001</w:t>
      </w:r>
    </w:p>
    <w:p w14:paraId="7E77FD54"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kPPHLocalErrorBadConfigurationNoManualCardData</w:t>
      </w:r>
      <w:proofErr w:type="spellEnd"/>
      <w:r w:rsidRPr="00624DC9">
        <w:t xml:space="preserve"> -2002</w:t>
      </w:r>
    </w:p>
    <w:p w14:paraId="5C3E7620"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kPPHLocalErrorBadConfigurationNoMerchant</w:t>
      </w:r>
      <w:proofErr w:type="spellEnd"/>
      <w:r w:rsidRPr="00624DC9">
        <w:t xml:space="preserve"> -2003</w:t>
      </w:r>
    </w:p>
    <w:p w14:paraId="63469824"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kPPHLocalErrorBadConfigurationNoRecord</w:t>
      </w:r>
      <w:proofErr w:type="spellEnd"/>
      <w:r w:rsidRPr="00624DC9">
        <w:t xml:space="preserve"> -2004</w:t>
      </w:r>
    </w:p>
    <w:p w14:paraId="26479A36"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kPPHLocalErrorBadConfigurationInvalidState</w:t>
      </w:r>
      <w:proofErr w:type="spellEnd"/>
      <w:r w:rsidRPr="00624DC9">
        <w:t xml:space="preserve"> -2005</w:t>
      </w:r>
    </w:p>
    <w:p w14:paraId="23F3CA22" w14:textId="77777777" w:rsidR="00AE2FA1" w:rsidRPr="00624DC9" w:rsidRDefault="00AE2FA1" w:rsidP="00AE2FA1">
      <w:pPr>
        <w:pStyle w:val="CodeBox"/>
      </w:pPr>
      <w:r w:rsidRPr="00624DC9">
        <w:t>#</w:t>
      </w:r>
      <w:proofErr w:type="gramStart"/>
      <w:r w:rsidRPr="00624DC9">
        <w:t>define</w:t>
      </w:r>
      <w:proofErr w:type="gramEnd"/>
      <w:r w:rsidRPr="00624DC9">
        <w:t xml:space="preserve"> kPPHLocalErrorBadConfigurationMerchantAccountNotActivatedForPayments -2006</w:t>
      </w:r>
    </w:p>
    <w:p w14:paraId="5A9E3CE3"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kPPHLocalErrorBadConfigurationInvalidParameters</w:t>
      </w:r>
      <w:proofErr w:type="spellEnd"/>
      <w:r w:rsidRPr="00624DC9">
        <w:t xml:space="preserve"> -2007</w:t>
      </w:r>
    </w:p>
    <w:p w14:paraId="0392B5B2"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kPPHLocalErrorBadConfigurationNoCurrentInvoice</w:t>
      </w:r>
      <w:proofErr w:type="spellEnd"/>
      <w:r w:rsidRPr="00624DC9">
        <w:t xml:space="preserve"> -2008</w:t>
      </w:r>
    </w:p>
    <w:p w14:paraId="2E51305A"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kPPHLocalErrorBadConfigurationInvoiceAlreadyPaid</w:t>
      </w:r>
      <w:proofErr w:type="spellEnd"/>
      <w:r w:rsidRPr="00624DC9">
        <w:t xml:space="preserve"> -2009</w:t>
      </w:r>
    </w:p>
    <w:p w14:paraId="7BB8B97E" w14:textId="77777777" w:rsidR="00AE2FA1" w:rsidRPr="00624DC9" w:rsidRDefault="00AE2FA1" w:rsidP="00AE2FA1">
      <w:pPr>
        <w:pStyle w:val="CodeBox"/>
      </w:pPr>
      <w:r w:rsidRPr="00624DC9">
        <w:t>#</w:t>
      </w:r>
      <w:proofErr w:type="gramStart"/>
      <w:r w:rsidRPr="00624DC9">
        <w:t>define</w:t>
      </w:r>
      <w:proofErr w:type="gramEnd"/>
      <w:r w:rsidRPr="00624DC9">
        <w:t xml:space="preserve"> </w:t>
      </w:r>
      <w:proofErr w:type="spellStart"/>
      <w:r w:rsidRPr="00624DC9">
        <w:t>kPPHLocalErrorBadConfigurationNoInvoiceInTransactionRecord</w:t>
      </w:r>
      <w:proofErr w:type="spellEnd"/>
      <w:r w:rsidRPr="00624DC9">
        <w:t xml:space="preserve"> - 2011</w:t>
      </w:r>
    </w:p>
    <w:p w14:paraId="78B11DF1" w14:textId="77777777" w:rsidR="00AE2FA1" w:rsidRDefault="00AE2FA1" w:rsidP="00AE2FA1">
      <w:r w:rsidRPr="00624DC9">
        <w:t xml:space="preserve">These error codes often indicate a </w:t>
      </w:r>
      <w:proofErr w:type="gramStart"/>
      <w:r w:rsidRPr="00624DC9">
        <w:t>condition which</w:t>
      </w:r>
      <w:proofErr w:type="gramEnd"/>
      <w:r w:rsidRPr="00624DC9">
        <w:t xml:space="preserve"> the application could address by correcting their usage of the SDK.</w:t>
      </w:r>
    </w:p>
    <w:p w14:paraId="3DD69A77" w14:textId="77777777" w:rsidR="00AE2FA1" w:rsidRPr="00624DC9" w:rsidRDefault="00AE2FA1" w:rsidP="00AE2FA1">
      <w:r w:rsidRPr="00624DC9">
        <w:t xml:space="preserve">Note that error code </w:t>
      </w:r>
      <w:r>
        <w:noBreakHyphen/>
      </w:r>
      <w:r w:rsidRPr="00624DC9">
        <w:t xml:space="preserve">2000 means </w:t>
      </w:r>
      <w:r>
        <w:t xml:space="preserve">that </w:t>
      </w:r>
      <w:r w:rsidRPr="00624DC9">
        <w:t>your app</w:t>
      </w:r>
      <w:r>
        <w:t xml:space="preserve"> </w:t>
      </w:r>
      <w:r w:rsidRPr="00624DC9">
        <w:t xml:space="preserve">asked the SDK to take a check-in </w:t>
      </w:r>
      <w:r>
        <w:t>p</w:t>
      </w:r>
      <w:r w:rsidRPr="00624DC9">
        <w:t xml:space="preserve">ayment, but forgot to tell </w:t>
      </w:r>
      <w:r>
        <w:t xml:space="preserve">the </w:t>
      </w:r>
      <w:r w:rsidRPr="00624DC9">
        <w:t>Tr</w:t>
      </w:r>
      <w:r>
        <w:t>ansaction Manager which checked-</w:t>
      </w:r>
      <w:r w:rsidRPr="00624DC9">
        <w:t>in client to charge.</w:t>
      </w:r>
    </w:p>
    <w:p w14:paraId="6CF0A111" w14:textId="77777777" w:rsidR="00AE2FA1" w:rsidRPr="00A97D35" w:rsidRDefault="00AE2FA1" w:rsidP="00AE2FA1">
      <w:pPr>
        <w:pStyle w:val="Heading3"/>
      </w:pPr>
      <w:bookmarkStart w:id="136" w:name="_Toc404251197"/>
      <w:r w:rsidRPr="00A97D35">
        <w:t xml:space="preserve">The </w:t>
      </w:r>
      <w:proofErr w:type="spellStart"/>
      <w:r w:rsidRPr="00A97D35">
        <w:rPr>
          <w:rStyle w:val="Code"/>
        </w:rPr>
        <w:t>apiMessage</w:t>
      </w:r>
      <w:proofErr w:type="spellEnd"/>
      <w:r w:rsidRPr="00A97D35">
        <w:t xml:space="preserve"> property</w:t>
      </w:r>
      <w:bookmarkEnd w:id="136"/>
    </w:p>
    <w:p w14:paraId="66600135" w14:textId="77777777" w:rsidR="00AE2FA1" w:rsidRDefault="00B66D5F" w:rsidP="00AE2FA1">
      <w:r w:rsidRPr="00B66D5F">
        <w:t xml:space="preserve">For a </w:t>
      </w:r>
      <w:r w:rsidR="00AE2FA1">
        <w:t xml:space="preserve">service error, </w:t>
      </w:r>
      <w:proofErr w:type="spellStart"/>
      <w:r w:rsidR="00AE2FA1" w:rsidRPr="00A97D35">
        <w:rPr>
          <w:rStyle w:val="Code"/>
        </w:rPr>
        <w:t>apiMessage</w:t>
      </w:r>
      <w:proofErr w:type="spellEnd"/>
      <w:r w:rsidR="00AE2FA1" w:rsidRPr="00624DC9">
        <w:t xml:space="preserve"> </w:t>
      </w:r>
      <w:r w:rsidR="00AE2FA1">
        <w:t>often contains a description of the error addressed to the user. Such a message is generally suitable to be displayed in the UI.</w:t>
      </w:r>
    </w:p>
    <w:p w14:paraId="0C1B4E29" w14:textId="77777777" w:rsidR="00AE2FA1" w:rsidRPr="00624DC9" w:rsidRDefault="00AE2FA1" w:rsidP="00AE2FA1">
      <w:r>
        <w:t xml:space="preserve">Local errors, originating in the SDK, </w:t>
      </w:r>
      <w:r w:rsidR="00B66D5F">
        <w:t xml:space="preserve">typically </w:t>
      </w:r>
      <w:r w:rsidRPr="00624DC9">
        <w:t xml:space="preserve">don’t have an </w:t>
      </w:r>
      <w:proofErr w:type="spellStart"/>
      <w:r w:rsidRPr="00A97D35">
        <w:rPr>
          <w:rStyle w:val="Code"/>
        </w:rPr>
        <w:t>apiMessage</w:t>
      </w:r>
      <w:proofErr w:type="spellEnd"/>
      <w:r>
        <w:t xml:space="preserve"> value</w:t>
      </w:r>
      <w:r w:rsidRPr="00624DC9">
        <w:t>.</w:t>
      </w:r>
    </w:p>
    <w:p w14:paraId="0E9230B2" w14:textId="77777777" w:rsidR="00AE2FA1" w:rsidRPr="00A97D35" w:rsidRDefault="00AE2FA1" w:rsidP="00AE2FA1">
      <w:pPr>
        <w:pStyle w:val="Heading3"/>
      </w:pPr>
      <w:bookmarkStart w:id="137" w:name="_Toc404251198"/>
      <w:r w:rsidRPr="00A97D35">
        <w:t xml:space="preserve">The </w:t>
      </w:r>
      <w:proofErr w:type="spellStart"/>
      <w:r w:rsidRPr="00A95822">
        <w:rPr>
          <w:rStyle w:val="Code"/>
        </w:rPr>
        <w:t>devMessage</w:t>
      </w:r>
      <w:proofErr w:type="spellEnd"/>
      <w:r w:rsidRPr="00A97D35">
        <w:t xml:space="preserve"> property</w:t>
      </w:r>
      <w:bookmarkEnd w:id="137"/>
    </w:p>
    <w:p w14:paraId="1962E02D" w14:textId="77777777" w:rsidR="00AE2FA1" w:rsidRPr="00624DC9" w:rsidRDefault="00B66D5F" w:rsidP="00AE2FA1">
      <w:proofErr w:type="spellStart"/>
      <w:proofErr w:type="gramStart"/>
      <w:r>
        <w:rPr>
          <w:rStyle w:val="Code"/>
        </w:rPr>
        <w:t>devMessage</w:t>
      </w:r>
      <w:proofErr w:type="spellEnd"/>
      <w:proofErr w:type="gramEnd"/>
      <w:r w:rsidRPr="00B66D5F">
        <w:t xml:space="preserve"> </w:t>
      </w:r>
      <w:r w:rsidR="00AE2FA1">
        <w:t xml:space="preserve">often </w:t>
      </w:r>
      <w:r w:rsidR="00AE2FA1" w:rsidRPr="00624DC9">
        <w:t>contain</w:t>
      </w:r>
      <w:r w:rsidR="00AE2FA1">
        <w:t>s</w:t>
      </w:r>
      <w:r w:rsidR="00AE2FA1" w:rsidRPr="00624DC9">
        <w:t xml:space="preserve"> a </w:t>
      </w:r>
      <w:r w:rsidR="00AE2FA1">
        <w:t xml:space="preserve">description of the error addressed to </w:t>
      </w:r>
      <w:r w:rsidR="00AE2FA1" w:rsidRPr="00624DC9">
        <w:t xml:space="preserve">the application developer. </w:t>
      </w:r>
      <w:r>
        <w:t xml:space="preserve">Such a </w:t>
      </w:r>
      <w:r w:rsidR="00AE2FA1">
        <w:t>description</w:t>
      </w:r>
      <w:r>
        <w:t xml:space="preserve"> i</w:t>
      </w:r>
      <w:r w:rsidR="00AE2FA1">
        <w:t xml:space="preserve">s generally </w:t>
      </w:r>
      <w:r w:rsidR="00AE2FA1" w:rsidRPr="00A95822">
        <w:rPr>
          <w:i/>
        </w:rPr>
        <w:t>not</w:t>
      </w:r>
      <w:r w:rsidR="00AE2FA1" w:rsidRPr="00624DC9">
        <w:t xml:space="preserve"> </w:t>
      </w:r>
      <w:r w:rsidR="00AE2FA1">
        <w:t xml:space="preserve">suitable to be displayed in the UI (i.e. to </w:t>
      </w:r>
      <w:r>
        <w:t xml:space="preserve">an </w:t>
      </w:r>
      <w:r w:rsidR="00AE2FA1">
        <w:t>end user)</w:t>
      </w:r>
      <w:r w:rsidR="00AE2FA1" w:rsidRPr="00624DC9">
        <w:t xml:space="preserve">. </w:t>
      </w:r>
      <w:r w:rsidR="00AE2FA1">
        <w:t xml:space="preserve">You can get access to a </w:t>
      </w:r>
      <w:proofErr w:type="spellStart"/>
      <w:r w:rsidR="00AE2FA1" w:rsidRPr="00B66D5F">
        <w:rPr>
          <w:rStyle w:val="Code"/>
        </w:rPr>
        <w:t>devMessage</w:t>
      </w:r>
      <w:proofErr w:type="spellEnd"/>
      <w:r w:rsidR="00AE2FA1">
        <w:t xml:space="preserve"> value by recording it in a log, or by processing either of these messages</w:t>
      </w:r>
      <w:r w:rsidR="00AE2FA1" w:rsidRPr="00624DC9">
        <w:t>:</w:t>
      </w:r>
    </w:p>
    <w:p w14:paraId="013EEB14" w14:textId="77777777" w:rsidR="00AE2FA1" w:rsidRDefault="00AE2FA1" w:rsidP="00AE2FA1">
      <w:pPr>
        <w:pStyle w:val="CodeBox"/>
        <w:spacing w:after="120"/>
      </w:pPr>
      <w:proofErr w:type="spellStart"/>
      <w:r w:rsidRPr="00624DC9">
        <w:t>NSString</w:t>
      </w:r>
      <w:proofErr w:type="spellEnd"/>
      <w:r w:rsidRPr="00624DC9">
        <w:t xml:space="preserve"> *</w:t>
      </w:r>
      <w:proofErr w:type="spellStart"/>
      <w:r w:rsidRPr="00624DC9">
        <w:t>devMessage</w:t>
      </w:r>
      <w:proofErr w:type="spellEnd"/>
      <w:r w:rsidRPr="00624DC9">
        <w:t xml:space="preserve"> = [</w:t>
      </w:r>
      <w:proofErr w:type="spellStart"/>
      <w:r w:rsidRPr="00624DC9">
        <w:t>error.userInfo</w:t>
      </w:r>
      <w:proofErr w:type="spellEnd"/>
      <w:r w:rsidRPr="00624DC9">
        <w:t xml:space="preserve"> </w:t>
      </w:r>
      <w:proofErr w:type="spellStart"/>
      <w:r w:rsidRPr="00624DC9">
        <w:t>objectForKey</w:t>
      </w:r>
      <w:proofErr w:type="spellEnd"/>
      <w:proofErr w:type="gramStart"/>
      <w:r w:rsidRPr="00624DC9">
        <w:t>:@</w:t>
      </w:r>
      <w:proofErr w:type="gramEnd"/>
      <w:r w:rsidRPr="00624DC9">
        <w:t>"</w:t>
      </w:r>
      <w:proofErr w:type="spellStart"/>
      <w:r w:rsidRPr="00624DC9">
        <w:t>DevMessage</w:t>
      </w:r>
      <w:proofErr w:type="spellEnd"/>
      <w:r w:rsidRPr="00624DC9">
        <w:t>"];</w:t>
      </w:r>
    </w:p>
    <w:p w14:paraId="65CD11BD" w14:textId="77777777" w:rsidR="00AE2FA1" w:rsidRPr="00624DC9" w:rsidRDefault="00AE2FA1" w:rsidP="00AE2FA1">
      <w:pPr>
        <w:pStyle w:val="CodeBox"/>
      </w:pPr>
      <w:proofErr w:type="spellStart"/>
      <w:r w:rsidRPr="00F94B35">
        <w:t>NSString</w:t>
      </w:r>
      <w:proofErr w:type="spellEnd"/>
      <w:r w:rsidRPr="00F94B35">
        <w:t xml:space="preserve"> *</w:t>
      </w:r>
      <w:proofErr w:type="spellStart"/>
      <w:r w:rsidRPr="00F94B35">
        <w:t>devMessage</w:t>
      </w:r>
      <w:proofErr w:type="spellEnd"/>
      <w:r w:rsidRPr="00F94B35">
        <w:t xml:space="preserve"> = </w:t>
      </w:r>
      <w:proofErr w:type="spellStart"/>
      <w:r w:rsidRPr="00F94B35">
        <w:t>error.devMessage</w:t>
      </w:r>
      <w:proofErr w:type="spellEnd"/>
      <w:r w:rsidRPr="00F94B35">
        <w:t>;</w:t>
      </w:r>
    </w:p>
    <w:p w14:paraId="072E77B3" w14:textId="77777777" w:rsidR="00AE2FA1" w:rsidRPr="00624DC9" w:rsidRDefault="00AE2FA1" w:rsidP="00AE2FA1">
      <w:pPr>
        <w:pStyle w:val="Heading3"/>
      </w:pPr>
      <w:bookmarkStart w:id="138" w:name="_Toc404251199"/>
      <w:r>
        <w:lastRenderedPageBreak/>
        <w:t>How to process errors</w:t>
      </w:r>
      <w:bookmarkEnd w:id="138"/>
    </w:p>
    <w:p w14:paraId="1CB2CC85" w14:textId="77777777" w:rsidR="00AE2FA1" w:rsidRDefault="00AE2FA1" w:rsidP="00AE2FA1">
      <w:r>
        <w:t>Your error processing design should be guided by the questions:</w:t>
      </w:r>
    </w:p>
    <w:p w14:paraId="125CD087" w14:textId="77777777" w:rsidR="00AE2FA1" w:rsidRDefault="00AE2FA1" w:rsidP="00AE2FA1">
      <w:pPr>
        <w:pStyle w:val="ListBullet"/>
      </w:pPr>
      <w:r>
        <w:t>What does this error mean to the user?</w:t>
      </w:r>
    </w:p>
    <w:p w14:paraId="0DB88617" w14:textId="77777777" w:rsidR="00AE2FA1" w:rsidRDefault="00AE2FA1" w:rsidP="00AE2FA1">
      <w:pPr>
        <w:pStyle w:val="ListBullet"/>
      </w:pPr>
      <w:r>
        <w:t>Can the app resolve it, or at least make it easier for the user to resolve?</w:t>
      </w:r>
    </w:p>
    <w:p w14:paraId="7AFCD8EC" w14:textId="77777777" w:rsidR="00AE2FA1" w:rsidRDefault="00AE2FA1" w:rsidP="00AE2FA1">
      <w:pPr>
        <w:pStyle w:val="ListBullet"/>
      </w:pPr>
      <w:r>
        <w:t>What can the user do to resolve it?</w:t>
      </w:r>
    </w:p>
    <w:p w14:paraId="511ADB42" w14:textId="77777777" w:rsidR="00AE2FA1" w:rsidRDefault="00AE2FA1" w:rsidP="00AE2FA1">
      <w:r>
        <w:t>Depending on the answers to these questions, it may be appropriate for the app to do one or more of these things:</w:t>
      </w:r>
    </w:p>
    <w:p w14:paraId="0E5A40D5" w14:textId="77777777" w:rsidR="00AE2FA1" w:rsidRDefault="00AE2FA1" w:rsidP="00AE2FA1">
      <w:pPr>
        <w:pStyle w:val="ListBullet"/>
      </w:pPr>
      <w:r>
        <w:t>Treat the error as an event that is exceptional but not “wrong” (not really an error) and handle it automatically</w:t>
      </w:r>
    </w:p>
    <w:p w14:paraId="3775D44A" w14:textId="77777777" w:rsidR="00AE2FA1" w:rsidRDefault="00AE2FA1" w:rsidP="00AE2FA1">
      <w:pPr>
        <w:pStyle w:val="ListBullet"/>
      </w:pPr>
      <w:r>
        <w:t>Report the error in terms that meaningful to the user</w:t>
      </w:r>
    </w:p>
    <w:p w14:paraId="3E5DFB77" w14:textId="77777777" w:rsidR="00AE2FA1" w:rsidRDefault="00AE2FA1" w:rsidP="00AE2FA1">
      <w:pPr>
        <w:pStyle w:val="ListBullet"/>
      </w:pPr>
      <w:r>
        <w:t>Offer the user a reasonable set of options for responding</w:t>
      </w:r>
      <w:r w:rsidR="00B66D5F">
        <w:t xml:space="preserve"> to the error</w:t>
      </w:r>
    </w:p>
    <w:p w14:paraId="3684E33E" w14:textId="77777777" w:rsidR="00AE2FA1" w:rsidRDefault="00AE2FA1" w:rsidP="00AE2FA1">
      <w:pPr>
        <w:pStyle w:val="ListBullet"/>
      </w:pPr>
      <w:r>
        <w:t xml:space="preserve">Log the error, tell the user that something has gone wrong, and </w:t>
      </w:r>
      <w:r w:rsidR="00B66D5F">
        <w:t xml:space="preserve">partially or completely </w:t>
      </w:r>
      <w:r>
        <w:t xml:space="preserve">abandon the operation that the app </w:t>
      </w:r>
      <w:r w:rsidR="00B66D5F">
        <w:t>wa</w:t>
      </w:r>
      <w:r>
        <w:t>s trying to perform</w:t>
      </w:r>
    </w:p>
    <w:p w14:paraId="230E814A" w14:textId="77777777" w:rsidR="00AE2FA1" w:rsidRDefault="00AE2FA1" w:rsidP="00AE2FA1">
      <w:pPr>
        <w:pStyle w:val="ListBullet"/>
      </w:pPr>
      <w:r>
        <w:t>Do anything else that makes sense for the app and its intended user</w:t>
      </w:r>
    </w:p>
    <w:p w14:paraId="7E82BD75" w14:textId="77777777" w:rsidR="00AE2FA1" w:rsidRDefault="00AE2FA1" w:rsidP="00AE2FA1">
      <w:r>
        <w:t>The more error conditions the app handles, and the more completely it handles them, the better</w:t>
      </w:r>
      <w:r w:rsidRPr="00F94B35">
        <w:t xml:space="preserve"> </w:t>
      </w:r>
      <w:r>
        <w:t>the user experience it will provide.</w:t>
      </w:r>
    </w:p>
    <w:p w14:paraId="78AB3FF1" w14:textId="77777777" w:rsidR="00AE2FA1" w:rsidRDefault="00B66D5F" w:rsidP="00AE2FA1">
      <w:r w:rsidRPr="00B66D5F">
        <w:t xml:space="preserve">A </w:t>
      </w:r>
      <w:proofErr w:type="spellStart"/>
      <w:r w:rsidR="00AE2FA1" w:rsidRPr="00CD4980">
        <w:rPr>
          <w:rStyle w:val="Code"/>
        </w:rPr>
        <w:t>PPHServer</w:t>
      </w:r>
      <w:proofErr w:type="spellEnd"/>
      <w:r>
        <w:t xml:space="preserve"> error</w:t>
      </w:r>
      <w:r w:rsidR="00AE2FA1">
        <w:t xml:space="preserve"> often represent</w:t>
      </w:r>
      <w:r>
        <w:t>s a</w:t>
      </w:r>
      <w:r w:rsidR="00AE2FA1">
        <w:t xml:space="preserve"> con</w:t>
      </w:r>
      <w:r>
        <w:t>dition</w:t>
      </w:r>
      <w:r w:rsidR="00AE2FA1">
        <w:t xml:space="preserve"> that </w:t>
      </w:r>
      <w:r>
        <w:t xml:space="preserve">is </w:t>
      </w:r>
      <w:r w:rsidR="00AE2FA1">
        <w:t xml:space="preserve">not </w:t>
      </w:r>
      <w:r>
        <w:t>an error</w:t>
      </w:r>
      <w:r w:rsidR="00AE2FA1">
        <w:t xml:space="preserve"> from the app’s point of view. Such </w:t>
      </w:r>
      <w:r>
        <w:t>a condition</w:t>
      </w:r>
      <w:r w:rsidR="00AE2FA1">
        <w:t xml:space="preserve"> should be handled </w:t>
      </w:r>
      <w:r>
        <w:t xml:space="preserve">by </w:t>
      </w:r>
      <w:r w:rsidR="00AE2FA1">
        <w:t xml:space="preserve">the app — </w:t>
      </w:r>
      <w:r>
        <w:t xml:space="preserve">it </w:t>
      </w:r>
      <w:r w:rsidR="00AE2FA1">
        <w:t xml:space="preserve">should not be logged or displayed to the user as the </w:t>
      </w:r>
      <w:proofErr w:type="spellStart"/>
      <w:r w:rsidR="00AE2FA1" w:rsidRPr="00CD4980">
        <w:rPr>
          <w:rStyle w:val="Code"/>
        </w:rPr>
        <w:t>PPHServer</w:t>
      </w:r>
      <w:proofErr w:type="spellEnd"/>
      <w:r w:rsidR="00AE2FA1">
        <w:t xml:space="preserve"> object describes </w:t>
      </w:r>
      <w:r>
        <w:t>it</w:t>
      </w:r>
      <w:r w:rsidR="00AE2FA1">
        <w:t>.</w:t>
      </w:r>
    </w:p>
    <w:p w14:paraId="5CC0E5ED" w14:textId="77777777" w:rsidR="00AE2FA1" w:rsidRDefault="00AE2FA1" w:rsidP="00AE2FA1">
      <w:r>
        <w:t xml:space="preserve">For example, an </w:t>
      </w:r>
      <w:r w:rsidR="00B66D5F">
        <w:t>“</w:t>
      </w:r>
      <w:r>
        <w:t>error</w:t>
      </w:r>
      <w:r w:rsidR="00B66D5F">
        <w:t>”</w:t>
      </w:r>
      <w:r>
        <w:t xml:space="preserve"> that indicates “card declined” or “charge exceeds merchant limit” should make the app report the condition to the user and offer appropriate response options.</w:t>
      </w:r>
    </w:p>
    <w:p w14:paraId="6F41AC28" w14:textId="77777777" w:rsidR="00AE2FA1" w:rsidRDefault="00B66D5F" w:rsidP="00AE2FA1">
      <w:r>
        <w:t xml:space="preserve">A </w:t>
      </w:r>
      <w:proofErr w:type="spellStart"/>
      <w:r w:rsidR="00AE2FA1">
        <w:rPr>
          <w:rStyle w:val="Code"/>
        </w:rPr>
        <w:t>PPH</w:t>
      </w:r>
      <w:r w:rsidR="00AE2FA1" w:rsidRPr="00CD4980">
        <w:rPr>
          <w:rStyle w:val="Code"/>
        </w:rPr>
        <w:t>Local</w:t>
      </w:r>
      <w:proofErr w:type="spellEnd"/>
      <w:r>
        <w:t xml:space="preserve"> error</w:t>
      </w:r>
      <w:r w:rsidR="00AE2FA1">
        <w:t xml:space="preserve"> </w:t>
      </w:r>
      <w:r>
        <w:t xml:space="preserve">or </w:t>
      </w:r>
      <w:proofErr w:type="spellStart"/>
      <w:r>
        <w:t>iOS</w:t>
      </w:r>
      <w:proofErr w:type="spellEnd"/>
      <w:r>
        <w:t xml:space="preserve"> error</w:t>
      </w:r>
      <w:r w:rsidR="00AE2FA1">
        <w:t xml:space="preserve"> (</w:t>
      </w:r>
      <w:r>
        <w:t xml:space="preserve">with a “none of the above” value in </w:t>
      </w:r>
      <w:r w:rsidRPr="00B66D5F">
        <w:rPr>
          <w:rStyle w:val="Code"/>
        </w:rPr>
        <w:t>domain</w:t>
      </w:r>
      <w:r w:rsidR="00AE2FA1">
        <w:t xml:space="preserve">) </w:t>
      </w:r>
      <w:r>
        <w:t xml:space="preserve">is </w:t>
      </w:r>
      <w:r w:rsidR="00AE2FA1">
        <w:t>usually caused by improper use or configuration of the SDK. Make the app l</w:t>
      </w:r>
      <w:r w:rsidR="00AE2FA1" w:rsidRPr="00624DC9">
        <w:t xml:space="preserve">og the </w:t>
      </w:r>
      <w:r w:rsidR="00AE2FA1">
        <w:t xml:space="preserve">error’s </w:t>
      </w:r>
      <w:r w:rsidR="00AE2FA1" w:rsidRPr="00624DC9">
        <w:t>details</w:t>
      </w:r>
      <w:r w:rsidR="00AE2FA1">
        <w:t>.</w:t>
      </w:r>
      <w:r w:rsidR="00AE2FA1" w:rsidRPr="00624DC9">
        <w:t xml:space="preserve"> </w:t>
      </w:r>
      <w:r w:rsidR="00AE2FA1">
        <w:t xml:space="preserve">When you review the log, think about whether you can change the app to </w:t>
      </w:r>
      <w:r>
        <w:t xml:space="preserve">prevent the </w:t>
      </w:r>
      <w:r w:rsidR="00AE2FA1">
        <w:t>error</w:t>
      </w:r>
      <w:r>
        <w:t xml:space="preserve"> from occurring</w:t>
      </w:r>
      <w:r w:rsidR="00AE2FA1" w:rsidRPr="00624DC9">
        <w:t>.</w:t>
      </w:r>
    </w:p>
    <w:p w14:paraId="45766C6C" w14:textId="77777777" w:rsidR="00AE2FA1" w:rsidRDefault="00B66D5F" w:rsidP="00AE2FA1">
      <w:pPr>
        <w:rPr>
          <w:rStyle w:val="Code"/>
        </w:rPr>
      </w:pPr>
      <w:r>
        <w:t xml:space="preserve">A </w:t>
      </w:r>
      <w:r w:rsidR="00AE2FA1">
        <w:rPr>
          <w:rStyle w:val="Code"/>
        </w:rPr>
        <w:t>PPHHTTP</w:t>
      </w:r>
      <w:r w:rsidR="00AE2FA1" w:rsidRPr="007566E5">
        <w:t xml:space="preserve"> </w:t>
      </w:r>
      <w:r>
        <w:t>error</w:t>
      </w:r>
      <w:r w:rsidR="00AE2FA1" w:rsidRPr="007566E5">
        <w:t xml:space="preserve"> may mean </w:t>
      </w:r>
      <w:r w:rsidR="00AE2FA1">
        <w:t xml:space="preserve">that the app does not have access to the Internet (prompt the user to enable </w:t>
      </w:r>
      <w:proofErr w:type="spellStart"/>
      <w:r w:rsidR="00AE2FA1">
        <w:t>WiFi</w:t>
      </w:r>
      <w:proofErr w:type="spellEnd"/>
      <w:r w:rsidR="00AE2FA1">
        <w:t xml:space="preserve"> or 3G), </w:t>
      </w:r>
      <w:r>
        <w:t xml:space="preserve">that </w:t>
      </w:r>
      <w:r w:rsidR="00F71949">
        <w:t xml:space="preserve">one of </w:t>
      </w:r>
      <w:r>
        <w:t xml:space="preserve">the </w:t>
      </w:r>
      <w:r w:rsidR="00F71949">
        <w:t xml:space="preserve">underlying </w:t>
      </w:r>
      <w:r w:rsidR="00AE2FA1">
        <w:t>service</w:t>
      </w:r>
      <w:r w:rsidR="00F71949">
        <w:t>s</w:t>
      </w:r>
      <w:r w:rsidR="00AE2FA1">
        <w:t xml:space="preserve"> isn’t available (ask the user to be patient), or </w:t>
      </w:r>
      <w:r>
        <w:t xml:space="preserve">that </w:t>
      </w:r>
      <w:r w:rsidR="00AE2FA1">
        <w:t xml:space="preserve">the service has denied access to the app (try again later; contact PayPal user support if it </w:t>
      </w:r>
      <w:r>
        <w:t xml:space="preserve">still doesn’t </w:t>
      </w:r>
      <w:r w:rsidR="00AE2FA1">
        <w:t>work).</w:t>
      </w:r>
    </w:p>
    <w:p w14:paraId="6B2A48AB" w14:textId="77777777" w:rsidR="00AE2FA1" w:rsidRDefault="00AE2FA1" w:rsidP="00AE2FA1">
      <w:proofErr w:type="spellStart"/>
      <w:r>
        <w:rPr>
          <w:rStyle w:val="Code"/>
        </w:rPr>
        <w:t>PPHInvoice</w:t>
      </w:r>
      <w:proofErr w:type="spellEnd"/>
      <w:r w:rsidR="00B66D5F">
        <w:t xml:space="preserve"> errors</w:t>
      </w:r>
      <w:r>
        <w:t xml:space="preserve"> fall into two categories. An error that follows a “cancel invoice” operation is not really an error — it’s just a confirmation that the invoice was canceled successfully. An error that follows an attempt to make a payment or save an invoice is similar in nature to a </w:t>
      </w:r>
      <w:proofErr w:type="spellStart"/>
      <w:r w:rsidRPr="0081299B">
        <w:rPr>
          <w:rStyle w:val="Code"/>
        </w:rPr>
        <w:t>PPHLocal</w:t>
      </w:r>
      <w:proofErr w:type="spellEnd"/>
      <w:r>
        <w:t xml:space="preserve"> error, and should be handled similarly.</w:t>
      </w:r>
    </w:p>
    <w:p w14:paraId="5032B55E" w14:textId="77777777" w:rsidR="00CF2D5F" w:rsidRDefault="00CF2D5F" w:rsidP="00CF2D5F">
      <w:pPr>
        <w:pStyle w:val="Heading7"/>
      </w:pPr>
      <w:r>
        <w:lastRenderedPageBreak/>
        <w:t>The sample app</w:t>
      </w:r>
      <w:r w:rsidR="003C153E">
        <w:t>s</w:t>
      </w:r>
    </w:p>
    <w:p w14:paraId="4464AAB2" w14:textId="77777777" w:rsidR="003C153E" w:rsidRDefault="003C153E" w:rsidP="00CF2D5F">
      <w:pPr>
        <w:rPr>
          <w:lang w:eastAsia="zh-CN"/>
        </w:rPr>
      </w:pPr>
      <w:r>
        <w:rPr>
          <w:lang w:eastAsia="zh-CN"/>
        </w:rPr>
        <w:t xml:space="preserve">The PayPal Here for </w:t>
      </w:r>
      <w:proofErr w:type="spellStart"/>
      <w:r>
        <w:rPr>
          <w:lang w:eastAsia="zh-CN"/>
        </w:rPr>
        <w:t>iOS</w:t>
      </w:r>
      <w:proofErr w:type="spellEnd"/>
      <w:r>
        <w:rPr>
          <w:lang w:eastAsia="zh-CN"/>
        </w:rPr>
        <w:t xml:space="preserve"> SDK is delivered with two sample apps:</w:t>
      </w:r>
    </w:p>
    <w:p w14:paraId="64F53672" w14:textId="77777777" w:rsidR="003C153E" w:rsidRDefault="003C153E" w:rsidP="003C153E">
      <w:pPr>
        <w:pStyle w:val="ListBullet"/>
        <w:tabs>
          <w:tab w:val="clear" w:pos="720"/>
          <w:tab w:val="num" w:pos="1584"/>
        </w:tabs>
        <w:ind w:left="792"/>
      </w:pPr>
      <w:proofErr w:type="spellStart"/>
      <w:r>
        <w:t>EMVAccreditationSampleApp</w:t>
      </w:r>
      <w:proofErr w:type="spellEnd"/>
      <w:r>
        <w:t>, which supports card present transactions with EMV cards (</w:t>
      </w:r>
      <w:proofErr w:type="gramStart"/>
      <w:r>
        <w:t xml:space="preserve">at </w:t>
      </w:r>
      <w:r w:rsidRPr="00FD20B2">
        <w:rPr>
          <w:rStyle w:val="Code"/>
        </w:rPr>
        <w:t>./</w:t>
      </w:r>
      <w:proofErr w:type="spellStart"/>
      <w:proofErr w:type="gramEnd"/>
      <w:r w:rsidRPr="00FD20B2">
        <w:rPr>
          <w:rStyle w:val="Code"/>
        </w:rPr>
        <w:t>EMVSampleApp</w:t>
      </w:r>
      <w:proofErr w:type="spellEnd"/>
      <w:r w:rsidRPr="00FD20B2">
        <w:rPr>
          <w:rStyle w:val="Code"/>
        </w:rPr>
        <w:t>/</w:t>
      </w:r>
      <w:r w:rsidRPr="003C153E">
        <w:t xml:space="preserve"> in the SDK</w:t>
      </w:r>
      <w:r>
        <w:t>)</w:t>
      </w:r>
    </w:p>
    <w:p w14:paraId="2E368DB4" w14:textId="77777777" w:rsidR="003C153E" w:rsidRDefault="003C153E" w:rsidP="003C153E">
      <w:pPr>
        <w:pStyle w:val="ListBullet"/>
        <w:tabs>
          <w:tab w:val="clear" w:pos="720"/>
          <w:tab w:val="num" w:pos="1296"/>
        </w:tabs>
        <w:ind w:left="792"/>
      </w:pPr>
      <w:proofErr w:type="spellStart"/>
      <w:r>
        <w:t>SDKSampleApp</w:t>
      </w:r>
      <w:proofErr w:type="spellEnd"/>
      <w:r>
        <w:t>, which supports card present transactions with mag stripe cards, card not present transactions with both types of cards, and PayPal transactions (</w:t>
      </w:r>
      <w:proofErr w:type="gramStart"/>
      <w:r w:rsidRPr="00FD20B2">
        <w:t xml:space="preserve">at </w:t>
      </w:r>
      <w:r w:rsidRPr="00FD20B2">
        <w:rPr>
          <w:rStyle w:val="Code"/>
        </w:rPr>
        <w:t>./</w:t>
      </w:r>
      <w:proofErr w:type="spellStart"/>
      <w:proofErr w:type="gramEnd"/>
      <w:r w:rsidRPr="00FD20B2">
        <w:rPr>
          <w:rStyle w:val="Code"/>
        </w:rPr>
        <w:t>SDKSampleApp</w:t>
      </w:r>
      <w:proofErr w:type="spellEnd"/>
      <w:r w:rsidRPr="00FD20B2">
        <w:rPr>
          <w:rStyle w:val="Code"/>
        </w:rPr>
        <w:t>/</w:t>
      </w:r>
      <w:r>
        <w:t>)</w:t>
      </w:r>
    </w:p>
    <w:p w14:paraId="7DE70781" w14:textId="77777777" w:rsidR="003C153E" w:rsidRDefault="003C153E" w:rsidP="003C153E">
      <w:r>
        <w:t xml:space="preserve">Both sample apps interoperate with a </w:t>
      </w:r>
      <w:hyperlink w:anchor="AppendixB_TheSampleServer" w:history="1">
        <w:r w:rsidRPr="003C153E">
          <w:rPr>
            <w:rStyle w:val="Hyperlink"/>
          </w:rPr>
          <w:t>sample back-end server</w:t>
        </w:r>
      </w:hyperlink>
      <w:r>
        <w:t xml:space="preserve"> that is also distributed with the SDK.</w:t>
      </w:r>
    </w:p>
    <w:p w14:paraId="2317ED41" w14:textId="77777777" w:rsidR="003C153E" w:rsidRDefault="003C153E" w:rsidP="003C153E">
      <w:r>
        <w:t xml:space="preserve">Both sample apps have code for initializing the SDK with the credentials of a merchant that is pre-defined in the Sandbox. </w:t>
      </w:r>
      <w:proofErr w:type="spellStart"/>
      <w:r>
        <w:t>SDKSampleApp</w:t>
      </w:r>
      <w:proofErr w:type="spellEnd"/>
      <w:r>
        <w:t xml:space="preserve"> has this code in </w:t>
      </w:r>
      <w:proofErr w:type="spellStart"/>
      <w:r w:rsidR="00E539AE">
        <w:rPr>
          <w:rFonts w:ascii="Courier New" w:hAnsi="Courier New" w:cs="Courier New"/>
        </w:rPr>
        <w:t>STAppDelegate</w:t>
      </w:r>
      <w:r>
        <w:rPr>
          <w:rFonts w:ascii="Courier New" w:hAnsi="Courier New" w:cs="Courier New"/>
        </w:rPr>
        <w:t>.</w:t>
      </w:r>
      <w:r w:rsidR="00E539AE">
        <w:rPr>
          <w:rFonts w:ascii="Courier New" w:hAnsi="Courier New" w:cs="Courier New"/>
        </w:rPr>
        <w:t>m</w:t>
      </w:r>
      <w:proofErr w:type="spellEnd"/>
      <w:r>
        <w:t xml:space="preserve">; </w:t>
      </w:r>
      <w:proofErr w:type="spellStart"/>
      <w:r>
        <w:t>EMVAccreditationSam</w:t>
      </w:r>
      <w:r w:rsidR="00E539AE">
        <w:t>pleApp</w:t>
      </w:r>
      <w:proofErr w:type="spellEnd"/>
      <w:r w:rsidR="00E539AE">
        <w:t xml:space="preserve"> has it in </w:t>
      </w:r>
      <w:proofErr w:type="spellStart"/>
      <w:r w:rsidR="00E539AE">
        <w:rPr>
          <w:rFonts w:ascii="Courier New" w:hAnsi="Courier New" w:cs="Courier New"/>
        </w:rPr>
        <w:t>OEMVAuthLoginViewController.m</w:t>
      </w:r>
      <w:proofErr w:type="spellEnd"/>
      <w:r>
        <w:t>.</w:t>
      </w:r>
    </w:p>
    <w:p w14:paraId="67F5A729" w14:textId="77777777" w:rsidR="00E539AE" w:rsidRDefault="00E539AE" w:rsidP="003C153E">
      <w:r>
        <w:t>You can run the sample apps in a simulator, but you must run them on a real iPhone to attach and use a card reader, and thus to perform transactions.</w:t>
      </w:r>
    </w:p>
    <w:p w14:paraId="561AB3D9" w14:textId="77777777" w:rsidR="00551A8A" w:rsidRDefault="00551A8A" w:rsidP="00551A8A">
      <w:pPr>
        <w:pStyle w:val="MessageHeader"/>
        <w:rPr>
          <w:lang w:eastAsia="zh-CN"/>
        </w:rPr>
      </w:pPr>
      <w:r>
        <w:rPr>
          <w:b/>
          <w:lang w:eastAsia="zh-CN"/>
        </w:rPr>
        <w:t xml:space="preserve">Note. </w:t>
      </w:r>
      <w:proofErr w:type="spellStart"/>
      <w:r>
        <w:rPr>
          <w:lang w:eastAsia="zh-CN"/>
        </w:rPr>
        <w:t>SDKSampleApp</w:t>
      </w:r>
      <w:proofErr w:type="spellEnd"/>
      <w:r>
        <w:rPr>
          <w:lang w:eastAsia="zh-CN"/>
        </w:rPr>
        <w:t xml:space="preserve"> initializes the SDK to run in the production environment by default. You can set the SDK to run in the sandbox by calling:</w:t>
      </w:r>
    </w:p>
    <w:p w14:paraId="59727182" w14:textId="77777777" w:rsidR="00551A8A" w:rsidRDefault="00551A8A" w:rsidP="00551A8A">
      <w:pPr>
        <w:pStyle w:val="MessageHeader"/>
        <w:rPr>
          <w:rStyle w:val="Code"/>
          <w:lang w:eastAsia="zh-CN"/>
        </w:rPr>
      </w:pPr>
      <w:r>
        <w:rPr>
          <w:rStyle w:val="Code"/>
          <w:lang w:eastAsia="zh-CN"/>
        </w:rPr>
        <w:tab/>
        <w:t xml:space="preserve">    </w:t>
      </w:r>
      <w:r w:rsidRPr="00E44559">
        <w:rPr>
          <w:rStyle w:val="Code"/>
          <w:lang w:eastAsia="zh-CN"/>
        </w:rPr>
        <w:t>[</w:t>
      </w:r>
      <w:proofErr w:type="spellStart"/>
      <w:r w:rsidRPr="00E44559">
        <w:rPr>
          <w:rStyle w:val="Code"/>
          <w:lang w:eastAsia="zh-CN"/>
        </w:rPr>
        <w:t>PayPalHereSDK</w:t>
      </w:r>
      <w:proofErr w:type="spellEnd"/>
      <w:r>
        <w:rPr>
          <w:rStyle w:val="Code"/>
          <w:lang w:eastAsia="zh-CN"/>
        </w:rPr>
        <w:br/>
      </w:r>
      <w:proofErr w:type="gramStart"/>
      <w:r>
        <w:rPr>
          <w:rStyle w:val="Code"/>
          <w:lang w:eastAsia="zh-CN"/>
        </w:rPr>
        <w:t xml:space="preserve">           </w:t>
      </w:r>
      <w:r w:rsidRPr="00E44559">
        <w:rPr>
          <w:rStyle w:val="Code"/>
          <w:lang w:eastAsia="zh-CN"/>
        </w:rPr>
        <w:t xml:space="preserve"> </w:t>
      </w:r>
      <w:proofErr w:type="spellStart"/>
      <w:r w:rsidRPr="00E44559">
        <w:rPr>
          <w:rStyle w:val="Code"/>
          <w:lang w:eastAsia="zh-CN"/>
        </w:rPr>
        <w:t>selectEnvironmentWithType:ePPHSDKServiceType</w:t>
      </w:r>
      <w:proofErr w:type="gramEnd"/>
      <w:r w:rsidRPr="00E44559">
        <w:rPr>
          <w:rStyle w:val="Code"/>
          <w:lang w:eastAsia="zh-CN"/>
        </w:rPr>
        <w:t>_Sandbox</w:t>
      </w:r>
      <w:proofErr w:type="spellEnd"/>
      <w:r w:rsidRPr="00E44559">
        <w:rPr>
          <w:rStyle w:val="Code"/>
          <w:lang w:eastAsia="zh-CN"/>
        </w:rPr>
        <w:t>];</w:t>
      </w:r>
    </w:p>
    <w:p w14:paraId="167974BA" w14:textId="77777777" w:rsidR="00551A8A" w:rsidRDefault="00551A8A" w:rsidP="00551A8A">
      <w:pPr>
        <w:pStyle w:val="MessageHeader"/>
        <w:rPr>
          <w:lang w:eastAsia="zh-CN"/>
        </w:rPr>
      </w:pPr>
      <w:r>
        <w:rPr>
          <w:lang w:eastAsia="zh-CN"/>
        </w:rPr>
        <w:tab/>
        <w:t xml:space="preserve">See the </w:t>
      </w:r>
      <w:proofErr w:type="spellStart"/>
      <w:r>
        <w:rPr>
          <w:rStyle w:val="Code"/>
        </w:rPr>
        <w:t>configureServers</w:t>
      </w:r>
      <w:proofErr w:type="spellEnd"/>
      <w:r>
        <w:rPr>
          <w:lang w:eastAsia="zh-CN"/>
        </w:rPr>
        <w:t xml:space="preserve"> method in </w:t>
      </w:r>
      <w:proofErr w:type="spellStart"/>
      <w:r w:rsidRPr="008470EF">
        <w:rPr>
          <w:rStyle w:val="Code"/>
        </w:rPr>
        <w:t>STOauthLoginViewController.m</w:t>
      </w:r>
      <w:proofErr w:type="spellEnd"/>
      <w:r>
        <w:rPr>
          <w:lang w:eastAsia="zh-CN"/>
        </w:rPr>
        <w:t>.</w:t>
      </w:r>
    </w:p>
    <w:p w14:paraId="4C7FB7A5" w14:textId="77777777" w:rsidR="00425387" w:rsidRDefault="00425387" w:rsidP="00CF2D5F">
      <w:pPr>
        <w:pStyle w:val="Heading2"/>
      </w:pPr>
      <w:bookmarkStart w:id="139" w:name="_Toc404251200"/>
      <w:r>
        <w:t xml:space="preserve">Functionality of </w:t>
      </w:r>
      <w:commentRangeStart w:id="140"/>
      <w:proofErr w:type="spellStart"/>
      <w:r w:rsidR="00FE0457">
        <w:t>SDKSampleA</w:t>
      </w:r>
      <w:r>
        <w:t>pp</w:t>
      </w:r>
      <w:commentRangeEnd w:id="140"/>
      <w:proofErr w:type="spellEnd"/>
      <w:r w:rsidR="00FE0457">
        <w:rPr>
          <w:rStyle w:val="CommentReference"/>
          <w:rFonts w:asciiTheme="minorHAnsi" w:eastAsiaTheme="minorEastAsia" w:hAnsiTheme="minorHAnsi" w:cstheme="minorBidi"/>
          <w:color w:val="auto"/>
          <w:lang w:eastAsia="zh-TW"/>
        </w:rPr>
        <w:commentReference w:id="140"/>
      </w:r>
      <w:bookmarkEnd w:id="139"/>
    </w:p>
    <w:p w14:paraId="5AB517FF" w14:textId="77777777" w:rsidR="00425387" w:rsidRDefault="000173D2" w:rsidP="00425387">
      <w:pPr>
        <w:rPr>
          <w:lang w:eastAsia="zh-CN"/>
        </w:rPr>
      </w:pPr>
      <w:r>
        <w:rPr>
          <w:lang w:eastAsia="zh-CN"/>
        </w:rPr>
        <w:t>The following table</w:t>
      </w:r>
      <w:r w:rsidR="00DA7647">
        <w:rPr>
          <w:lang w:eastAsia="zh-CN"/>
        </w:rPr>
        <w:t>s identify</w:t>
      </w:r>
      <w:r>
        <w:rPr>
          <w:lang w:eastAsia="zh-CN"/>
        </w:rPr>
        <w:t xml:space="preserve"> </w:t>
      </w:r>
      <w:r w:rsidR="00E97D9A">
        <w:rPr>
          <w:lang w:eastAsia="zh-CN"/>
        </w:rPr>
        <w:t xml:space="preserve">the parts of the sample apps that perform each step of the workflow </w:t>
      </w:r>
      <w:r w:rsidR="00DA7647">
        <w:rPr>
          <w:lang w:eastAsia="zh-CN"/>
        </w:rPr>
        <w:t xml:space="preserve">that is </w:t>
      </w:r>
      <w:r w:rsidR="00E97D9A">
        <w:rPr>
          <w:lang w:eastAsia="zh-CN"/>
        </w:rPr>
        <w:t xml:space="preserve">described in </w:t>
      </w:r>
      <w:r w:rsidR="00E97D9A">
        <w:rPr>
          <w:lang w:eastAsia="zh-CN"/>
        </w:rPr>
        <w:fldChar w:fldCharType="begin"/>
      </w:r>
      <w:r w:rsidR="00E97D9A">
        <w:rPr>
          <w:lang w:eastAsia="zh-CN"/>
        </w:rPr>
        <w:instrText xml:space="preserve"> REF _Ref404168130 \r \h </w:instrText>
      </w:r>
      <w:r w:rsidR="00E97D9A">
        <w:rPr>
          <w:lang w:eastAsia="zh-CN"/>
        </w:rPr>
      </w:r>
      <w:r w:rsidR="00E97D9A">
        <w:rPr>
          <w:lang w:eastAsia="zh-CN"/>
        </w:rPr>
        <w:fldChar w:fldCharType="separate"/>
      </w:r>
      <w:r w:rsidR="00707926">
        <w:rPr>
          <w:lang w:eastAsia="zh-CN"/>
        </w:rPr>
        <w:t>Chapter 3</w:t>
      </w:r>
      <w:r w:rsidR="00E97D9A">
        <w:rPr>
          <w:lang w:eastAsia="zh-CN"/>
        </w:rPr>
        <w:fldChar w:fldCharType="end"/>
      </w:r>
      <w:r w:rsidR="00E97D9A">
        <w:rPr>
          <w:lang w:eastAsia="zh-CN"/>
        </w:rPr>
        <w:t xml:space="preserve">, </w:t>
      </w:r>
      <w:hyperlink w:anchor="_The_transaction_workflow" w:history="1">
        <w:proofErr w:type="gramStart"/>
        <w:r w:rsidR="00E97D9A" w:rsidRPr="00425387">
          <w:rPr>
            <w:rStyle w:val="Hyperlink"/>
            <w:lang w:eastAsia="zh-CN"/>
          </w:rPr>
          <w:t>The</w:t>
        </w:r>
        <w:proofErr w:type="gramEnd"/>
        <w:r w:rsidR="00E97D9A" w:rsidRPr="00425387">
          <w:rPr>
            <w:rStyle w:val="Hyperlink"/>
            <w:lang w:eastAsia="zh-CN"/>
          </w:rPr>
          <w:t xml:space="preserve"> transaction workflow</w:t>
        </w:r>
      </w:hyperlink>
      <w:r w:rsidR="00E97D9A">
        <w:rPr>
          <w:lang w:eastAsia="zh-CN"/>
        </w:rPr>
        <w:t>.</w:t>
      </w:r>
    </w:p>
    <w:p w14:paraId="7066706B" w14:textId="77777777" w:rsidR="000173D2" w:rsidRDefault="00347F68" w:rsidP="00347F68">
      <w:pPr>
        <w:pStyle w:val="Heading3"/>
      </w:pPr>
      <w:bookmarkStart w:id="141" w:name="_Toc404251201"/>
      <w:r>
        <w:t>Setup steps</w:t>
      </w:r>
      <w:bookmarkEnd w:id="141"/>
    </w:p>
    <w:tbl>
      <w:tblPr>
        <w:tblStyle w:val="PayPalTable1"/>
        <w:tblW w:w="9450" w:type="dxa"/>
        <w:tblLook w:val="04A0" w:firstRow="1" w:lastRow="0" w:firstColumn="1" w:lastColumn="0" w:noHBand="0" w:noVBand="1"/>
      </w:tblPr>
      <w:tblGrid>
        <w:gridCol w:w="2700"/>
        <w:gridCol w:w="6750"/>
      </w:tblGrid>
      <w:tr w:rsidR="00DA7647" w14:paraId="335F525E" w14:textId="77777777" w:rsidTr="00DA7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4F3B075" w14:textId="77777777" w:rsidR="00DA7647" w:rsidRDefault="00DA7647" w:rsidP="00551A8A">
            <w:pPr>
              <w:pStyle w:val="TableHeading"/>
              <w:rPr>
                <w:lang w:eastAsia="zh-CN"/>
              </w:rPr>
            </w:pPr>
            <w:r>
              <w:rPr>
                <w:lang w:eastAsia="zh-CN"/>
              </w:rPr>
              <w:t>Workflow step</w:t>
            </w:r>
          </w:p>
        </w:tc>
        <w:tc>
          <w:tcPr>
            <w:tcW w:w="6750" w:type="dxa"/>
          </w:tcPr>
          <w:p w14:paraId="33C54E73" w14:textId="77777777" w:rsidR="00DA7647" w:rsidRDefault="00DA7647" w:rsidP="00551A8A">
            <w:pPr>
              <w:pStyle w:val="TableHeading"/>
              <w:cnfStyle w:val="100000000000" w:firstRow="1" w:lastRow="0" w:firstColumn="0" w:lastColumn="0" w:oddVBand="0" w:evenVBand="0" w:oddHBand="0" w:evenHBand="0" w:firstRowFirstColumn="0" w:firstRowLastColumn="0" w:lastRowFirstColumn="0" w:lastRowLastColumn="0"/>
              <w:rPr>
                <w:lang w:eastAsia="zh-CN"/>
              </w:rPr>
            </w:pPr>
            <w:r>
              <w:rPr>
                <w:lang w:eastAsia="zh-CN"/>
              </w:rPr>
              <w:t>Sample app code</w:t>
            </w:r>
          </w:p>
        </w:tc>
      </w:tr>
      <w:tr w:rsidR="00DA7647" w14:paraId="4E8C3957" w14:textId="77777777" w:rsidTr="00DA7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AE7A9A7" w14:textId="77777777" w:rsidR="00DA7647" w:rsidRPr="000173D2" w:rsidRDefault="00DA7647" w:rsidP="00551A8A">
            <w:pPr>
              <w:pStyle w:val="TableText"/>
            </w:pPr>
            <w:r w:rsidRPr="000173D2">
              <w:t>Initialize the SDK</w:t>
            </w:r>
          </w:p>
        </w:tc>
        <w:tc>
          <w:tcPr>
            <w:tcW w:w="6750" w:type="dxa"/>
          </w:tcPr>
          <w:p w14:paraId="54644CC6" w14:textId="77777777" w:rsidR="00DA7647" w:rsidRPr="00DA7647" w:rsidRDefault="00DA7647" w:rsidP="00551A8A">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proofErr w:type="spellStart"/>
            <w:r w:rsidRPr="008470EF">
              <w:rPr>
                <w:rStyle w:val="Code"/>
              </w:rPr>
              <w:t>didFinishLaunchingWithOptions</w:t>
            </w:r>
            <w:proofErr w:type="spellEnd"/>
            <w:r>
              <w:rPr>
                <w:lang w:eastAsia="zh-CN"/>
              </w:rPr>
              <w:t xml:space="preserve"> method in </w:t>
            </w:r>
            <w:proofErr w:type="spellStart"/>
            <w:r w:rsidRPr="00C377FE">
              <w:rPr>
                <w:rStyle w:val="Code"/>
              </w:rPr>
              <w:t>STAppDelegate.m</w:t>
            </w:r>
            <w:proofErr w:type="spellEnd"/>
          </w:p>
          <w:p w14:paraId="26E2315B" w14:textId="77777777" w:rsidR="00DA7647" w:rsidRPr="00DA7647" w:rsidRDefault="00DA7647" w:rsidP="00551A8A">
            <w:pPr>
              <w:pStyle w:val="TableText"/>
              <w:cnfStyle w:val="000000100000" w:firstRow="0" w:lastRow="0" w:firstColumn="0" w:lastColumn="0" w:oddVBand="0" w:evenVBand="0" w:oddHBand="1" w:evenHBand="0" w:firstRowFirstColumn="0" w:firstRowLastColumn="0" w:lastRowFirstColumn="0" w:lastRowLastColumn="0"/>
              <w:rPr>
                <w:b/>
              </w:rPr>
            </w:pPr>
            <w:proofErr w:type="spellStart"/>
            <w:r w:rsidRPr="00DA7647">
              <w:rPr>
                <w:b/>
              </w:rPr>
              <w:t>EMVSampleApp</w:t>
            </w:r>
            <w:proofErr w:type="spellEnd"/>
            <w:r w:rsidRPr="00DA7647">
              <w:rPr>
                <w:b/>
              </w:rPr>
              <w:t>:</w:t>
            </w:r>
            <w:r w:rsidRPr="00DA7647">
              <w:t xml:space="preserve"> </w:t>
            </w:r>
          </w:p>
        </w:tc>
      </w:tr>
      <w:tr w:rsidR="00DA7647" w14:paraId="397E40ED" w14:textId="77777777" w:rsidTr="00DA76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4808ACE" w14:textId="77777777" w:rsidR="00DA7647" w:rsidRDefault="00DA7647" w:rsidP="00551A8A">
            <w:pPr>
              <w:pStyle w:val="TableText"/>
              <w:rPr>
                <w:lang w:eastAsia="zh-CN"/>
              </w:rPr>
            </w:pPr>
            <w:r>
              <w:lastRenderedPageBreak/>
              <w:t>Authenticate the merchant</w:t>
            </w:r>
          </w:p>
        </w:tc>
        <w:tc>
          <w:tcPr>
            <w:tcW w:w="6750" w:type="dxa"/>
          </w:tcPr>
          <w:p w14:paraId="0259F6A1"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r>
              <w:rPr>
                <w:rStyle w:val="Code"/>
              </w:rPr>
              <w:t>c</w:t>
            </w:r>
            <w:r>
              <w:rPr>
                <w:lang w:eastAsia="zh-CN"/>
              </w:rPr>
              <w:t xml:space="preserve">all to </w:t>
            </w:r>
            <w:proofErr w:type="spellStart"/>
            <w:r w:rsidRPr="008470EF">
              <w:rPr>
                <w:rStyle w:val="Code"/>
              </w:rPr>
              <w:t>PayPalHereSDK</w:t>
            </w:r>
            <w:proofErr w:type="spellEnd"/>
            <w:r>
              <w:rPr>
                <w:lang w:eastAsia="zh-CN"/>
              </w:rPr>
              <w:t xml:space="preserve"> class’s</w:t>
            </w:r>
            <w:r w:rsidRPr="008470EF">
              <w:rPr>
                <w:rStyle w:val="Code"/>
              </w:rPr>
              <w:t xml:space="preserve"> </w:t>
            </w:r>
            <w:proofErr w:type="spellStart"/>
            <w:r w:rsidRPr="008470EF">
              <w:rPr>
                <w:rStyle w:val="Code"/>
              </w:rPr>
              <w:t>setActiveMerchant</w:t>
            </w:r>
            <w:proofErr w:type="spellEnd"/>
            <w:r>
              <w:rPr>
                <w:lang w:eastAsia="zh-CN"/>
              </w:rPr>
              <w:t xml:space="preserve"> method in </w:t>
            </w:r>
            <w:proofErr w:type="spellStart"/>
            <w:r w:rsidRPr="00C377FE">
              <w:rPr>
                <w:rStyle w:val="Code"/>
              </w:rPr>
              <w:t>STOauthLoginViewController</w:t>
            </w:r>
            <w:r>
              <w:rPr>
                <w:rStyle w:val="Code"/>
              </w:rPr>
              <w:t>.m</w:t>
            </w:r>
            <w:proofErr w:type="spellEnd"/>
            <w:r w:rsidRPr="00DA7647">
              <w:t xml:space="preserve"> </w:t>
            </w:r>
          </w:p>
          <w:p w14:paraId="50572048" w14:textId="77777777" w:rsid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rPr>
                <w:lang w:eastAsia="zh-CN"/>
              </w:rPr>
            </w:pPr>
            <w:proofErr w:type="spellStart"/>
            <w:r w:rsidRPr="00DA7647">
              <w:rPr>
                <w:b/>
              </w:rPr>
              <w:t>EMVSampleApp</w:t>
            </w:r>
            <w:proofErr w:type="spellEnd"/>
            <w:r w:rsidRPr="00DA7647">
              <w:rPr>
                <w:b/>
              </w:rPr>
              <w:t>:</w:t>
            </w:r>
            <w:r w:rsidRPr="00DA7647">
              <w:t xml:space="preserve"> </w:t>
            </w:r>
          </w:p>
        </w:tc>
      </w:tr>
      <w:tr w:rsidR="00DA7647" w14:paraId="5128EBB3" w14:textId="77777777" w:rsidTr="00DA7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B8D9B9D" w14:textId="77777777" w:rsidR="00DA7647" w:rsidRDefault="00DA7647" w:rsidP="00551A8A">
            <w:pPr>
              <w:pStyle w:val="TableText"/>
              <w:rPr>
                <w:lang w:eastAsia="zh-CN"/>
              </w:rPr>
            </w:pPr>
            <w:r>
              <w:t xml:space="preserve">Set the active </w:t>
            </w:r>
            <w:commentRangeStart w:id="142"/>
            <w:r>
              <w:t>merchant</w:t>
            </w:r>
            <w:commentRangeEnd w:id="142"/>
            <w:r>
              <w:rPr>
                <w:rStyle w:val="CommentReference"/>
                <w:bCs w:val="0"/>
                <w:color w:val="auto"/>
                <w:lang w:eastAsia="zh-TW"/>
              </w:rPr>
              <w:commentReference w:id="142"/>
            </w:r>
          </w:p>
        </w:tc>
        <w:tc>
          <w:tcPr>
            <w:tcW w:w="6750" w:type="dxa"/>
          </w:tcPr>
          <w:p w14:paraId="4297B5DE" w14:textId="77777777" w:rsidR="00DA7647" w:rsidRDefault="00DA7647" w:rsidP="00551A8A">
            <w:pPr>
              <w:pStyle w:val="TableText"/>
              <w:cnfStyle w:val="000000100000" w:firstRow="0" w:lastRow="0" w:firstColumn="0" w:lastColumn="0" w:oddVBand="0" w:evenVBand="0" w:oddHBand="1" w:evenHBand="0" w:firstRowFirstColumn="0" w:firstRowLastColumn="0" w:lastRowFirstColumn="0" w:lastRowLastColumn="0"/>
              <w:rPr>
                <w:lang w:eastAsia="zh-CN"/>
              </w:rPr>
            </w:pPr>
          </w:p>
        </w:tc>
      </w:tr>
      <w:tr w:rsidR="00DA7647" w14:paraId="73272FE4" w14:textId="77777777" w:rsidTr="00DA76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9E71B01" w14:textId="77777777" w:rsidR="00DA7647" w:rsidRDefault="00DA7647" w:rsidP="00551A8A">
            <w:pPr>
              <w:pStyle w:val="TableText"/>
              <w:rPr>
                <w:lang w:eastAsia="zh-CN"/>
              </w:rPr>
            </w:pPr>
            <w:r>
              <w:t>Set the merchant’s location</w:t>
            </w:r>
          </w:p>
        </w:tc>
        <w:tc>
          <w:tcPr>
            <w:tcW w:w="6750" w:type="dxa"/>
          </w:tcPr>
          <w:p w14:paraId="2203BB33"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r>
              <w:rPr>
                <w:lang w:eastAsia="zh-CN"/>
              </w:rPr>
              <w:t xml:space="preserve">references to </w:t>
            </w:r>
            <w:proofErr w:type="spellStart"/>
            <w:r w:rsidRPr="008470EF">
              <w:rPr>
                <w:rStyle w:val="Code"/>
              </w:rPr>
              <w:t>PPHLocation</w:t>
            </w:r>
            <w:proofErr w:type="spellEnd"/>
            <w:r>
              <w:rPr>
                <w:lang w:eastAsia="zh-CN"/>
              </w:rPr>
              <w:t xml:space="preserve"> class in </w:t>
            </w:r>
            <w:proofErr w:type="spellStart"/>
            <w:r w:rsidRPr="00C377FE">
              <w:rPr>
                <w:rStyle w:val="Code"/>
              </w:rPr>
              <w:t>SettingsViewController.m</w:t>
            </w:r>
            <w:proofErr w:type="spellEnd"/>
            <w:r w:rsidRPr="00DA7647">
              <w:t xml:space="preserve"> </w:t>
            </w:r>
          </w:p>
          <w:p w14:paraId="04315219" w14:textId="77777777" w:rsid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rPr>
                <w:lang w:eastAsia="zh-CN"/>
              </w:rPr>
            </w:pPr>
            <w:proofErr w:type="spellStart"/>
            <w:r w:rsidRPr="00DA7647">
              <w:rPr>
                <w:b/>
              </w:rPr>
              <w:t>EMVSampleApp</w:t>
            </w:r>
            <w:proofErr w:type="spellEnd"/>
            <w:r w:rsidRPr="00DA7647">
              <w:rPr>
                <w:b/>
              </w:rPr>
              <w:t>:</w:t>
            </w:r>
            <w:r w:rsidRPr="00DA7647">
              <w:t xml:space="preserve"> </w:t>
            </w:r>
          </w:p>
        </w:tc>
      </w:tr>
      <w:tr w:rsidR="00DA7647" w14:paraId="2DC00FFF" w14:textId="77777777" w:rsidTr="00DA7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165417A" w14:textId="77777777" w:rsidR="00DA7647" w:rsidRDefault="00DA7647" w:rsidP="00551A8A">
            <w:pPr>
              <w:pStyle w:val="TableText"/>
              <w:rPr>
                <w:lang w:eastAsia="zh-CN"/>
              </w:rPr>
            </w:pPr>
            <w:r>
              <w:t xml:space="preserve">Start monitoring the card </w:t>
            </w:r>
            <w:commentRangeStart w:id="143"/>
            <w:r>
              <w:t>reader</w:t>
            </w:r>
            <w:commentRangeEnd w:id="143"/>
            <w:r>
              <w:rPr>
                <w:rStyle w:val="CommentReference"/>
                <w:bCs w:val="0"/>
                <w:color w:val="auto"/>
                <w:lang w:eastAsia="zh-TW"/>
              </w:rPr>
              <w:commentReference w:id="143"/>
            </w:r>
          </w:p>
        </w:tc>
        <w:tc>
          <w:tcPr>
            <w:tcW w:w="6750" w:type="dxa"/>
          </w:tcPr>
          <w:p w14:paraId="648DC4B4" w14:textId="77777777" w:rsidR="00DA7647" w:rsidRDefault="00DA7647" w:rsidP="00551A8A">
            <w:pPr>
              <w:pStyle w:val="TableText"/>
              <w:cnfStyle w:val="000000100000" w:firstRow="0" w:lastRow="0" w:firstColumn="0" w:lastColumn="0" w:oddVBand="0" w:evenVBand="0" w:oddHBand="1" w:evenHBand="0" w:firstRowFirstColumn="0" w:firstRowLastColumn="0" w:lastRowFirstColumn="0" w:lastRowLastColumn="0"/>
              <w:rPr>
                <w:lang w:eastAsia="zh-CN"/>
              </w:rPr>
            </w:pPr>
          </w:p>
        </w:tc>
      </w:tr>
    </w:tbl>
    <w:p w14:paraId="3C3284FA" w14:textId="77777777" w:rsidR="00E97D9A" w:rsidRDefault="00347F68" w:rsidP="00347F68">
      <w:pPr>
        <w:pStyle w:val="Heading3"/>
      </w:pPr>
      <w:bookmarkStart w:id="144" w:name="_Toc404251202"/>
      <w:r>
        <w:t>A card transaction</w:t>
      </w:r>
      <w:bookmarkEnd w:id="144"/>
    </w:p>
    <w:tbl>
      <w:tblPr>
        <w:tblStyle w:val="PayPalTable1"/>
        <w:tblW w:w="9450" w:type="dxa"/>
        <w:tblLook w:val="04A0" w:firstRow="1" w:lastRow="0" w:firstColumn="1" w:lastColumn="0" w:noHBand="0" w:noVBand="1"/>
      </w:tblPr>
      <w:tblGrid>
        <w:gridCol w:w="2700"/>
        <w:gridCol w:w="6750"/>
      </w:tblGrid>
      <w:tr w:rsidR="00DA7647" w14:paraId="5165611D" w14:textId="77777777" w:rsidTr="00DA7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9242E67" w14:textId="77777777" w:rsidR="00DA7647" w:rsidRDefault="00DA7647" w:rsidP="002B2D1F">
            <w:pPr>
              <w:pStyle w:val="TableHeading"/>
              <w:rPr>
                <w:lang w:eastAsia="zh-CN"/>
              </w:rPr>
            </w:pPr>
            <w:r>
              <w:rPr>
                <w:lang w:eastAsia="zh-CN"/>
              </w:rPr>
              <w:t>Workflow step</w:t>
            </w:r>
          </w:p>
        </w:tc>
        <w:tc>
          <w:tcPr>
            <w:tcW w:w="6750" w:type="dxa"/>
          </w:tcPr>
          <w:p w14:paraId="7C151F79" w14:textId="77777777" w:rsidR="00DA7647" w:rsidRDefault="00DA7647" w:rsidP="002B2D1F">
            <w:pPr>
              <w:pStyle w:val="TableHeading"/>
              <w:cnfStyle w:val="100000000000" w:firstRow="1" w:lastRow="0" w:firstColumn="0" w:lastColumn="0" w:oddVBand="0" w:evenVBand="0" w:oddHBand="0" w:evenHBand="0" w:firstRowFirstColumn="0" w:firstRowLastColumn="0" w:lastRowFirstColumn="0" w:lastRowLastColumn="0"/>
              <w:rPr>
                <w:lang w:eastAsia="zh-CN"/>
              </w:rPr>
            </w:pPr>
            <w:r>
              <w:rPr>
                <w:lang w:eastAsia="zh-CN"/>
              </w:rPr>
              <w:t>Sample app code</w:t>
            </w:r>
          </w:p>
        </w:tc>
      </w:tr>
      <w:tr w:rsidR="00DA7647" w14:paraId="0ECE4673" w14:textId="77777777" w:rsidTr="00DA7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94B6EA0" w14:textId="77777777" w:rsidR="00DA7647" w:rsidRPr="000173D2" w:rsidRDefault="00DA7647" w:rsidP="00DA7647">
            <w:pPr>
              <w:pStyle w:val="TableText"/>
            </w:pPr>
            <w:r>
              <w:t>Start an itemized transaction (invoice)</w:t>
            </w:r>
          </w:p>
        </w:tc>
        <w:tc>
          <w:tcPr>
            <w:tcW w:w="6750" w:type="dxa"/>
          </w:tcPr>
          <w:p w14:paraId="1DDFC8D8" w14:textId="77777777" w:rsidR="00DA7647" w:rsidRP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proofErr w:type="spellStart"/>
            <w:r>
              <w:rPr>
                <w:rStyle w:val="Code"/>
              </w:rPr>
              <w:t>onchargePressed</w:t>
            </w:r>
            <w:proofErr w:type="spellEnd"/>
            <w:r>
              <w:t xml:space="preserve"> method in</w:t>
            </w:r>
            <w:r>
              <w:rPr>
                <w:rStyle w:val="Code"/>
              </w:rPr>
              <w:t xml:space="preserve"> </w:t>
            </w:r>
            <w:proofErr w:type="spellStart"/>
            <w:r>
              <w:rPr>
                <w:rStyle w:val="Code"/>
              </w:rPr>
              <w:t>STT</w:t>
            </w:r>
            <w:r w:rsidRPr="00C377FE">
              <w:rPr>
                <w:rStyle w:val="Code"/>
              </w:rPr>
              <w:t>ransactionViewController.m</w:t>
            </w:r>
            <w:proofErr w:type="spellEnd"/>
            <w:r w:rsidRPr="00DA7647">
              <w:t xml:space="preserve"> </w:t>
            </w:r>
          </w:p>
          <w:p w14:paraId="2D28BC58" w14:textId="77777777" w:rsidR="00DA7647" w:rsidRP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EMVSampleApp</w:t>
            </w:r>
            <w:proofErr w:type="spellEnd"/>
            <w:r w:rsidRPr="00DA7647">
              <w:rPr>
                <w:b/>
              </w:rPr>
              <w:t>:</w:t>
            </w:r>
            <w:r>
              <w:t xml:space="preserve"> </w:t>
            </w:r>
          </w:p>
        </w:tc>
      </w:tr>
      <w:tr w:rsidR="00DA7647" w14:paraId="75E22F0C" w14:textId="77777777" w:rsidTr="00DA76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A717263" w14:textId="77777777" w:rsidR="00DA7647" w:rsidRDefault="00DA7647" w:rsidP="00DA7647">
            <w:pPr>
              <w:pStyle w:val="TableText"/>
              <w:rPr>
                <w:lang w:eastAsia="zh-CN"/>
              </w:rPr>
            </w:pPr>
            <w:r>
              <w:t>Add items to the invoice</w:t>
            </w:r>
          </w:p>
        </w:tc>
        <w:tc>
          <w:tcPr>
            <w:tcW w:w="6750" w:type="dxa"/>
          </w:tcPr>
          <w:p w14:paraId="0D3DF3D2"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proofErr w:type="spellStart"/>
            <w:r w:rsidRPr="008470EF">
              <w:rPr>
                <w:rStyle w:val="Code"/>
              </w:rPr>
              <w:t>addItemWithId</w:t>
            </w:r>
            <w:proofErr w:type="spellEnd"/>
            <w:r>
              <w:t xml:space="preserve"> method in</w:t>
            </w:r>
            <w:r>
              <w:rPr>
                <w:rStyle w:val="Code"/>
              </w:rPr>
              <w:t xml:space="preserve"> </w:t>
            </w:r>
            <w:proofErr w:type="spellStart"/>
            <w:r>
              <w:rPr>
                <w:lang w:eastAsia="zh-CN"/>
              </w:rPr>
              <w:t>ST</w:t>
            </w:r>
            <w:r w:rsidRPr="00C377FE">
              <w:rPr>
                <w:rStyle w:val="Code"/>
              </w:rPr>
              <w:t>TransactionViewController.m</w:t>
            </w:r>
            <w:proofErr w:type="spellEnd"/>
            <w:r w:rsidRPr="00DA7647">
              <w:t xml:space="preserve"> </w:t>
            </w:r>
          </w:p>
          <w:p w14:paraId="1CBF6714"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EMVSampleApp</w:t>
            </w:r>
            <w:proofErr w:type="spellEnd"/>
            <w:r w:rsidRPr="00DA7647">
              <w:rPr>
                <w:b/>
              </w:rPr>
              <w:t>:</w:t>
            </w:r>
            <w:r>
              <w:t xml:space="preserve"> </w:t>
            </w:r>
          </w:p>
        </w:tc>
      </w:tr>
      <w:tr w:rsidR="00DA7647" w14:paraId="280ED469" w14:textId="77777777" w:rsidTr="00DA7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133D5D3" w14:textId="77777777" w:rsidR="00DA7647" w:rsidRDefault="00DA7647" w:rsidP="00DA7647">
            <w:pPr>
              <w:pStyle w:val="TableText"/>
              <w:rPr>
                <w:lang w:eastAsia="zh-CN"/>
              </w:rPr>
            </w:pPr>
            <w:r>
              <w:t>Take a payment using a credit card reader</w:t>
            </w:r>
          </w:p>
        </w:tc>
        <w:tc>
          <w:tcPr>
            <w:tcW w:w="6750" w:type="dxa"/>
          </w:tcPr>
          <w:p w14:paraId="3C9EB9DF" w14:textId="77777777" w:rsidR="00DA7647" w:rsidRP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r>
              <w:rPr>
                <w:lang w:eastAsia="zh-CN"/>
              </w:rPr>
              <w:t xml:space="preserve">Call to </w:t>
            </w:r>
            <w:proofErr w:type="spellStart"/>
            <w:r>
              <w:rPr>
                <w:rStyle w:val="Code"/>
              </w:rPr>
              <w:t>PPHTransactionManager</w:t>
            </w:r>
            <w:proofErr w:type="spellEnd"/>
            <w:r>
              <w:t xml:space="preserve"> class’s</w:t>
            </w:r>
            <w:r>
              <w:rPr>
                <w:rStyle w:val="Code"/>
              </w:rPr>
              <w:t xml:space="preserve"> </w:t>
            </w:r>
            <w:proofErr w:type="spellStart"/>
            <w:r>
              <w:rPr>
                <w:rStyle w:val="Code"/>
              </w:rPr>
              <w:t>p</w:t>
            </w:r>
            <w:r w:rsidRPr="008470EF">
              <w:rPr>
                <w:rStyle w:val="Code"/>
              </w:rPr>
              <w:t>rocessPaymentWithPaymentType</w:t>
            </w:r>
            <w:proofErr w:type="spellEnd"/>
            <w:r>
              <w:t xml:space="preserve"> method </w:t>
            </w:r>
            <w:r>
              <w:rPr>
                <w:lang w:eastAsia="zh-CN"/>
              </w:rPr>
              <w:t xml:space="preserve">in </w:t>
            </w:r>
            <w:proofErr w:type="spellStart"/>
            <w:r w:rsidRPr="00C377FE">
              <w:rPr>
                <w:rStyle w:val="Code"/>
              </w:rPr>
              <w:t>PaymentMethodviewcontroller.m</w:t>
            </w:r>
            <w:proofErr w:type="spellEnd"/>
            <w:r w:rsidRPr="00373383">
              <w:t>,</w:t>
            </w:r>
            <w:r>
              <w:rPr>
                <w:lang w:eastAsia="zh-CN"/>
              </w:rPr>
              <w:t xml:space="preserve"> where the </w:t>
            </w:r>
            <w:proofErr w:type="spellStart"/>
            <w:r w:rsidRPr="008470EF">
              <w:rPr>
                <w:rStyle w:val="Code"/>
              </w:rPr>
              <w:t>ePPHPaymentMethodSwipe</w:t>
            </w:r>
            <w:proofErr w:type="spellEnd"/>
            <w:r>
              <w:rPr>
                <w:lang w:eastAsia="zh-CN"/>
              </w:rPr>
              <w:t xml:space="preserve"> </w:t>
            </w:r>
            <w:proofErr w:type="spellStart"/>
            <w:r w:rsidRPr="00347F68">
              <w:t>enum</w:t>
            </w:r>
            <w:proofErr w:type="spellEnd"/>
            <w:r>
              <w:rPr>
                <w:lang w:eastAsia="zh-CN"/>
              </w:rPr>
              <w:t xml:space="preserve"> is specified</w:t>
            </w:r>
            <w:r w:rsidRPr="00DA7647">
              <w:t xml:space="preserve"> </w:t>
            </w:r>
          </w:p>
          <w:p w14:paraId="304D7F06" w14:textId="77777777" w:rsidR="00DA7647" w:rsidRP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EMVSampleApp</w:t>
            </w:r>
            <w:proofErr w:type="spellEnd"/>
            <w:r w:rsidRPr="00DA7647">
              <w:rPr>
                <w:b/>
              </w:rPr>
              <w:t>:</w:t>
            </w:r>
            <w:r>
              <w:t xml:space="preserve"> </w:t>
            </w:r>
          </w:p>
        </w:tc>
      </w:tr>
      <w:tr w:rsidR="00DA7647" w14:paraId="206E9BD4" w14:textId="77777777" w:rsidTr="00DA76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BF781B5" w14:textId="77777777" w:rsidR="00DA7647" w:rsidRDefault="00DA7647" w:rsidP="00DA7647">
            <w:pPr>
              <w:pStyle w:val="TableText"/>
              <w:rPr>
                <w:lang w:eastAsia="zh-CN"/>
              </w:rPr>
            </w:pPr>
            <w:r>
              <w:t>Finalize a payment with a customer signature</w:t>
            </w:r>
          </w:p>
        </w:tc>
        <w:tc>
          <w:tcPr>
            <w:tcW w:w="6750" w:type="dxa"/>
          </w:tcPr>
          <w:p w14:paraId="4137D41F"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proofErr w:type="spellStart"/>
            <w:r w:rsidRPr="008470EF">
              <w:rPr>
                <w:rStyle w:val="Code"/>
              </w:rPr>
              <w:t>finalizePaymentForTransaction</w:t>
            </w:r>
            <w:proofErr w:type="spellEnd"/>
            <w:r>
              <w:t xml:space="preserve"> method in </w:t>
            </w:r>
            <w:proofErr w:type="spellStart"/>
            <w:r w:rsidRPr="00C377FE">
              <w:rPr>
                <w:rStyle w:val="Code"/>
              </w:rPr>
              <w:t>SignatureViewController.m</w:t>
            </w:r>
            <w:proofErr w:type="spellEnd"/>
            <w:r>
              <w:t>; also see the read-me file</w:t>
            </w:r>
            <w:proofErr w:type="gramStart"/>
            <w:r>
              <w:t xml:space="preserve">, </w:t>
            </w:r>
            <w:r w:rsidRPr="00347F68">
              <w:rPr>
                <w:rStyle w:val="Code"/>
              </w:rPr>
              <w:t>./</w:t>
            </w:r>
            <w:proofErr w:type="gramEnd"/>
            <w:r w:rsidRPr="00347F68">
              <w:rPr>
                <w:rStyle w:val="Code"/>
              </w:rPr>
              <w:t>README.md</w:t>
            </w:r>
            <w:r w:rsidRPr="00DA7647">
              <w:t xml:space="preserve"> </w:t>
            </w:r>
          </w:p>
          <w:p w14:paraId="15D17B29"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EMVSampleApp</w:t>
            </w:r>
            <w:proofErr w:type="spellEnd"/>
            <w:r w:rsidRPr="00DA7647">
              <w:rPr>
                <w:b/>
              </w:rPr>
              <w:t>:</w:t>
            </w:r>
            <w:r>
              <w:t xml:space="preserve"> </w:t>
            </w:r>
          </w:p>
        </w:tc>
      </w:tr>
      <w:tr w:rsidR="00DA7647" w14:paraId="27EDB7FE" w14:textId="77777777" w:rsidTr="00DA7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E5CD5E1" w14:textId="77777777" w:rsidR="00DA7647" w:rsidRDefault="00DA7647" w:rsidP="00DA7647">
            <w:pPr>
              <w:pStyle w:val="TableText"/>
              <w:rPr>
                <w:lang w:eastAsia="zh-CN"/>
              </w:rPr>
            </w:pPr>
            <w:r>
              <w:t>Send a receipt</w:t>
            </w:r>
          </w:p>
        </w:tc>
        <w:tc>
          <w:tcPr>
            <w:tcW w:w="6750" w:type="dxa"/>
          </w:tcPr>
          <w:p w14:paraId="5A85E59D" w14:textId="77777777" w:rsidR="00DA7647" w:rsidRP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proofErr w:type="spellStart"/>
            <w:r w:rsidRPr="008470EF">
              <w:rPr>
                <w:rStyle w:val="Code"/>
              </w:rPr>
              <w:t>sendReceipt</w:t>
            </w:r>
            <w:proofErr w:type="spellEnd"/>
            <w:r w:rsidRPr="00505BCF">
              <w:t xml:space="preserve"> </w:t>
            </w:r>
            <w:r>
              <w:t xml:space="preserve">method in </w:t>
            </w:r>
            <w:proofErr w:type="spellStart"/>
            <w:r w:rsidRPr="00C377FE">
              <w:rPr>
                <w:rStyle w:val="Code"/>
              </w:rPr>
              <w:t>ReceiptInfoViewController.m</w:t>
            </w:r>
            <w:proofErr w:type="spellEnd"/>
            <w:r w:rsidRPr="00DA7647">
              <w:t xml:space="preserve"> </w:t>
            </w:r>
          </w:p>
          <w:p w14:paraId="5DC69FCF" w14:textId="77777777" w:rsidR="00DA7647" w:rsidRP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EMVSampleApp</w:t>
            </w:r>
            <w:proofErr w:type="spellEnd"/>
            <w:r w:rsidRPr="00DA7647">
              <w:rPr>
                <w:b/>
              </w:rPr>
              <w:t>:</w:t>
            </w:r>
            <w:r>
              <w:t xml:space="preserve"> </w:t>
            </w:r>
          </w:p>
        </w:tc>
      </w:tr>
    </w:tbl>
    <w:p w14:paraId="65B86569" w14:textId="77777777" w:rsidR="00E97D9A" w:rsidRDefault="00347F68" w:rsidP="00347F68">
      <w:pPr>
        <w:pStyle w:val="Heading3"/>
      </w:pPr>
      <w:bookmarkStart w:id="145" w:name="_Toc404251203"/>
      <w:r>
        <w:t>Variations on the basic workflow</w:t>
      </w:r>
      <w:bookmarkEnd w:id="145"/>
    </w:p>
    <w:tbl>
      <w:tblPr>
        <w:tblStyle w:val="PayPalTable1"/>
        <w:tblW w:w="9450" w:type="dxa"/>
        <w:tblLook w:val="04A0" w:firstRow="1" w:lastRow="0" w:firstColumn="1" w:lastColumn="0" w:noHBand="0" w:noVBand="1"/>
      </w:tblPr>
      <w:tblGrid>
        <w:gridCol w:w="2642"/>
        <w:gridCol w:w="6808"/>
      </w:tblGrid>
      <w:tr w:rsidR="00DA7647" w14:paraId="21DE1E0E" w14:textId="77777777" w:rsidTr="00DA7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6E175AB0" w14:textId="77777777" w:rsidR="00DA7647" w:rsidRDefault="00DA7647" w:rsidP="002B2D1F">
            <w:pPr>
              <w:pStyle w:val="TableHeading"/>
              <w:rPr>
                <w:lang w:eastAsia="zh-CN"/>
              </w:rPr>
            </w:pPr>
            <w:r>
              <w:rPr>
                <w:lang w:eastAsia="zh-CN"/>
              </w:rPr>
              <w:t>Workflow step</w:t>
            </w:r>
          </w:p>
        </w:tc>
        <w:tc>
          <w:tcPr>
            <w:tcW w:w="6808" w:type="dxa"/>
          </w:tcPr>
          <w:p w14:paraId="10FF0136" w14:textId="77777777" w:rsidR="00DA7647" w:rsidRDefault="00DA7647" w:rsidP="002B2D1F">
            <w:pPr>
              <w:pStyle w:val="TableHeading"/>
              <w:cnfStyle w:val="100000000000" w:firstRow="1" w:lastRow="0" w:firstColumn="0" w:lastColumn="0" w:oddVBand="0" w:evenVBand="0" w:oddHBand="0" w:evenHBand="0" w:firstRowFirstColumn="0" w:firstRowLastColumn="0" w:lastRowFirstColumn="0" w:lastRowLastColumn="0"/>
              <w:rPr>
                <w:lang w:eastAsia="zh-CN"/>
              </w:rPr>
            </w:pPr>
            <w:r>
              <w:rPr>
                <w:lang w:eastAsia="zh-CN"/>
              </w:rPr>
              <w:t>Sample app code</w:t>
            </w:r>
          </w:p>
        </w:tc>
      </w:tr>
      <w:tr w:rsidR="00DA7647" w14:paraId="7FA3F6D8" w14:textId="77777777" w:rsidTr="00DA7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6133C3B8" w14:textId="77777777" w:rsidR="00DA7647" w:rsidRPr="000173D2" w:rsidRDefault="00DA7647" w:rsidP="00DA7647">
            <w:pPr>
              <w:pStyle w:val="TableText"/>
            </w:pPr>
            <w:r>
              <w:t>A transaction without an invoice</w:t>
            </w:r>
          </w:p>
        </w:tc>
        <w:tc>
          <w:tcPr>
            <w:tcW w:w="6808" w:type="dxa"/>
          </w:tcPr>
          <w:p w14:paraId="19E8525F" w14:textId="77777777" w:rsidR="00DA7647" w:rsidRP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r>
              <w:rPr>
                <w:lang w:eastAsia="zh-CN"/>
              </w:rPr>
              <w:t xml:space="preserve">Call to </w:t>
            </w:r>
            <w:proofErr w:type="spellStart"/>
            <w:r>
              <w:rPr>
                <w:rStyle w:val="Code"/>
              </w:rPr>
              <w:t>PPHTransactionManager</w:t>
            </w:r>
            <w:proofErr w:type="spellEnd"/>
            <w:r>
              <w:t xml:space="preserve"> class’s</w:t>
            </w:r>
            <w:r>
              <w:rPr>
                <w:rStyle w:val="Code"/>
              </w:rPr>
              <w:t xml:space="preserve"> </w:t>
            </w:r>
            <w:proofErr w:type="spellStart"/>
            <w:r>
              <w:rPr>
                <w:rStyle w:val="Code"/>
              </w:rPr>
              <w:t>b</w:t>
            </w:r>
            <w:r w:rsidRPr="008470EF">
              <w:rPr>
                <w:rStyle w:val="Code"/>
              </w:rPr>
              <w:t>eginPaymentWithAmount</w:t>
            </w:r>
            <w:proofErr w:type="gramStart"/>
            <w:r>
              <w:rPr>
                <w:rStyle w:val="Code"/>
              </w:rPr>
              <w:t>:andName</w:t>
            </w:r>
            <w:proofErr w:type="spellEnd"/>
            <w:proofErr w:type="gramEnd"/>
            <w:r w:rsidRPr="00373383">
              <w:t xml:space="preserve"> </w:t>
            </w:r>
            <w:r>
              <w:t xml:space="preserve">method </w:t>
            </w:r>
            <w:r>
              <w:rPr>
                <w:lang w:eastAsia="zh-CN"/>
              </w:rPr>
              <w:t xml:space="preserve">in </w:t>
            </w:r>
            <w:proofErr w:type="spellStart"/>
            <w:r w:rsidRPr="00C377FE">
              <w:rPr>
                <w:rStyle w:val="Code"/>
              </w:rPr>
              <w:t>TransactionViewController.m</w:t>
            </w:r>
            <w:proofErr w:type="spellEnd"/>
            <w:r w:rsidRPr="00DA7647">
              <w:t xml:space="preserve"> </w:t>
            </w:r>
          </w:p>
          <w:p w14:paraId="00ACC8E7" w14:textId="77777777" w:rsidR="00DA7647" w:rsidRP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EMVSampleApp</w:t>
            </w:r>
            <w:proofErr w:type="spellEnd"/>
            <w:r w:rsidRPr="00DA7647">
              <w:rPr>
                <w:b/>
              </w:rPr>
              <w:t>:</w:t>
            </w:r>
            <w:r>
              <w:t xml:space="preserve"> </w:t>
            </w:r>
          </w:p>
        </w:tc>
      </w:tr>
      <w:tr w:rsidR="00DA7647" w14:paraId="1AA9A5C7" w14:textId="77777777" w:rsidTr="00DA76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5041ADC3" w14:textId="77777777" w:rsidR="00DA7647" w:rsidRDefault="00DA7647" w:rsidP="00DA7647">
            <w:pPr>
              <w:pStyle w:val="TableText"/>
              <w:rPr>
                <w:lang w:eastAsia="zh-CN"/>
              </w:rPr>
            </w:pPr>
            <w:r>
              <w:lastRenderedPageBreak/>
              <w:t>A card not present transaction</w:t>
            </w:r>
          </w:p>
        </w:tc>
        <w:tc>
          <w:tcPr>
            <w:tcW w:w="6808" w:type="dxa"/>
          </w:tcPr>
          <w:p w14:paraId="02B3E96F"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r>
              <w:rPr>
                <w:lang w:eastAsia="zh-CN"/>
              </w:rPr>
              <w:t xml:space="preserve">Call to </w:t>
            </w:r>
            <w:proofErr w:type="spellStart"/>
            <w:r>
              <w:rPr>
                <w:rStyle w:val="Code"/>
              </w:rPr>
              <w:t>PPHTransactionManager</w:t>
            </w:r>
            <w:proofErr w:type="spellEnd"/>
            <w:r>
              <w:t xml:space="preserve"> class’s</w:t>
            </w:r>
            <w:r>
              <w:rPr>
                <w:rStyle w:val="Code"/>
              </w:rPr>
              <w:t xml:space="preserve"> </w:t>
            </w:r>
            <w:proofErr w:type="spellStart"/>
            <w:r>
              <w:rPr>
                <w:rStyle w:val="Code"/>
              </w:rPr>
              <w:t>p</w:t>
            </w:r>
            <w:r w:rsidRPr="008470EF">
              <w:rPr>
                <w:rStyle w:val="Code"/>
              </w:rPr>
              <w:t>rocessPaymentWithPaymentType</w:t>
            </w:r>
            <w:proofErr w:type="spellEnd"/>
            <w:r>
              <w:t xml:space="preserve"> method </w:t>
            </w:r>
            <w:r>
              <w:rPr>
                <w:lang w:eastAsia="zh-CN"/>
              </w:rPr>
              <w:t xml:space="preserve">in </w:t>
            </w:r>
            <w:proofErr w:type="spellStart"/>
            <w:r w:rsidRPr="00C377FE">
              <w:rPr>
                <w:rStyle w:val="Code"/>
              </w:rPr>
              <w:t>ManualCardEntryViewController.m</w:t>
            </w:r>
            <w:proofErr w:type="spellEnd"/>
            <w:r>
              <w:rPr>
                <w:lang w:eastAsia="zh-CN"/>
              </w:rPr>
              <w:t xml:space="preserve">, where the </w:t>
            </w:r>
            <w:proofErr w:type="spellStart"/>
            <w:r w:rsidRPr="008470EF">
              <w:rPr>
                <w:rStyle w:val="Code"/>
              </w:rPr>
              <w:t>ePPHPaymentMethodKey</w:t>
            </w:r>
            <w:proofErr w:type="spellEnd"/>
            <w:r>
              <w:rPr>
                <w:lang w:eastAsia="zh-CN"/>
              </w:rPr>
              <w:t xml:space="preserve"> </w:t>
            </w:r>
            <w:proofErr w:type="spellStart"/>
            <w:r>
              <w:rPr>
                <w:lang w:eastAsia="zh-CN"/>
              </w:rPr>
              <w:t>enum</w:t>
            </w:r>
            <w:proofErr w:type="spellEnd"/>
            <w:r>
              <w:rPr>
                <w:lang w:eastAsia="zh-CN"/>
              </w:rPr>
              <w:t xml:space="preserve"> is specified</w:t>
            </w:r>
            <w:r w:rsidRPr="00DA7647">
              <w:t xml:space="preserve"> </w:t>
            </w:r>
          </w:p>
          <w:p w14:paraId="4B0F07C3"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EMVSampleApp</w:t>
            </w:r>
            <w:proofErr w:type="spellEnd"/>
            <w:r w:rsidRPr="00DA7647">
              <w:rPr>
                <w:b/>
              </w:rPr>
              <w:t>:</w:t>
            </w:r>
            <w:r>
              <w:t xml:space="preserve"> </w:t>
            </w:r>
          </w:p>
        </w:tc>
      </w:tr>
      <w:tr w:rsidR="00DA7647" w14:paraId="405E15DB" w14:textId="77777777" w:rsidTr="00DA7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794976EA" w14:textId="77777777" w:rsidR="00DA7647" w:rsidRDefault="00DA7647" w:rsidP="00DA7647">
            <w:pPr>
              <w:pStyle w:val="TableText"/>
              <w:rPr>
                <w:lang w:eastAsia="zh-CN"/>
              </w:rPr>
            </w:pPr>
            <w:r>
              <w:t>A check-in transaction</w:t>
            </w:r>
          </w:p>
        </w:tc>
        <w:tc>
          <w:tcPr>
            <w:tcW w:w="6808" w:type="dxa"/>
          </w:tcPr>
          <w:p w14:paraId="1263F4FC" w14:textId="77777777" w:rsidR="00DA7647" w:rsidRP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proofErr w:type="spellStart"/>
            <w:r w:rsidRPr="008470EF">
              <w:rPr>
                <w:rStyle w:val="Code"/>
              </w:rPr>
              <w:t>takePaymentUsingCheckinClient</w:t>
            </w:r>
            <w:proofErr w:type="spellEnd"/>
            <w:r>
              <w:rPr>
                <w:lang w:eastAsia="zh-CN"/>
              </w:rPr>
              <w:t xml:space="preserve"> method in </w:t>
            </w:r>
            <w:proofErr w:type="spellStart"/>
            <w:r w:rsidRPr="00C377FE">
              <w:rPr>
                <w:rStyle w:val="Code"/>
              </w:rPr>
              <w:t>CheckedInCustomerViewController.m</w:t>
            </w:r>
            <w:proofErr w:type="spellEnd"/>
            <w:r w:rsidRPr="00DA7647">
              <w:t xml:space="preserve"> </w:t>
            </w:r>
          </w:p>
          <w:p w14:paraId="1FBA1255" w14:textId="77777777" w:rsidR="00DA7647" w:rsidRDefault="00DA7647" w:rsidP="00DA7647">
            <w:pPr>
              <w:pStyle w:val="TableText"/>
              <w:cnfStyle w:val="000000100000" w:firstRow="0" w:lastRow="0" w:firstColumn="0" w:lastColumn="0" w:oddVBand="0" w:evenVBand="0" w:oddHBand="1" w:evenHBand="0" w:firstRowFirstColumn="0" w:firstRowLastColumn="0" w:lastRowFirstColumn="0" w:lastRowLastColumn="0"/>
              <w:rPr>
                <w:lang w:eastAsia="zh-CN"/>
              </w:rPr>
            </w:pPr>
            <w:proofErr w:type="spellStart"/>
            <w:r w:rsidRPr="00DA7647">
              <w:rPr>
                <w:b/>
              </w:rPr>
              <w:t>EMVSampleApp</w:t>
            </w:r>
            <w:proofErr w:type="spellEnd"/>
            <w:r w:rsidRPr="00DA7647">
              <w:rPr>
                <w:b/>
              </w:rPr>
              <w:t>:</w:t>
            </w:r>
          </w:p>
        </w:tc>
      </w:tr>
      <w:tr w:rsidR="00DA7647" w14:paraId="7E3D1069" w14:textId="77777777" w:rsidTr="00DA76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74793744" w14:textId="77777777" w:rsidR="00DA7647" w:rsidRDefault="003B32D1" w:rsidP="00DA7647">
            <w:pPr>
              <w:pStyle w:val="TableText"/>
            </w:pPr>
            <w:r>
              <w:t>Authorization</w:t>
            </w:r>
            <w:r w:rsidR="00DA7647">
              <w:t xml:space="preserve"> and capture</w:t>
            </w:r>
          </w:p>
        </w:tc>
        <w:tc>
          <w:tcPr>
            <w:tcW w:w="6808" w:type="dxa"/>
          </w:tcPr>
          <w:p w14:paraId="694A1B32"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SDKSampleApp</w:t>
            </w:r>
            <w:proofErr w:type="spellEnd"/>
            <w:r w:rsidRPr="00DA7647">
              <w:rPr>
                <w:b/>
              </w:rPr>
              <w:t>:</w:t>
            </w:r>
            <w:r w:rsidRPr="00DA7647">
              <w:t xml:space="preserve"> </w:t>
            </w:r>
            <w:r>
              <w:rPr>
                <w:i/>
                <w:lang w:eastAsia="zh-CN"/>
              </w:rPr>
              <w:t>Not implemented</w:t>
            </w:r>
            <w:r w:rsidRPr="00DA7647">
              <w:t xml:space="preserve"> </w:t>
            </w:r>
          </w:p>
          <w:p w14:paraId="5B0231CB" w14:textId="77777777" w:rsidR="00DA7647" w:rsidRPr="00DA7647" w:rsidRDefault="00DA7647" w:rsidP="00DA7647">
            <w:pPr>
              <w:pStyle w:val="TableText"/>
              <w:cnfStyle w:val="000000010000" w:firstRow="0" w:lastRow="0" w:firstColumn="0" w:lastColumn="0" w:oddVBand="0" w:evenVBand="0" w:oddHBand="0" w:evenHBand="1" w:firstRowFirstColumn="0" w:firstRowLastColumn="0" w:lastRowFirstColumn="0" w:lastRowLastColumn="0"/>
            </w:pPr>
            <w:proofErr w:type="spellStart"/>
            <w:r w:rsidRPr="00DA7647">
              <w:rPr>
                <w:b/>
              </w:rPr>
              <w:t>EMVSampleApp</w:t>
            </w:r>
            <w:proofErr w:type="spellEnd"/>
            <w:r w:rsidRPr="00DA7647">
              <w:rPr>
                <w:b/>
              </w:rPr>
              <w:t>:</w:t>
            </w:r>
            <w:r>
              <w:t xml:space="preserve"> </w:t>
            </w:r>
          </w:p>
        </w:tc>
      </w:tr>
    </w:tbl>
    <w:p w14:paraId="07AB79EB" w14:textId="77777777" w:rsidR="00CF2D5F" w:rsidRDefault="00CF2D5F" w:rsidP="00CF2D5F">
      <w:pPr>
        <w:pStyle w:val="Heading2"/>
      </w:pPr>
      <w:bookmarkStart w:id="146" w:name="_Toc404251204"/>
      <w:commentRangeStart w:id="147"/>
      <w:r>
        <w:t>Setting up the sample app</w:t>
      </w:r>
      <w:bookmarkEnd w:id="146"/>
    </w:p>
    <w:p w14:paraId="5870E3E4" w14:textId="77777777" w:rsidR="003C153E" w:rsidRPr="00A630C4" w:rsidRDefault="003C153E" w:rsidP="003C153E">
      <w:pPr>
        <w:rPr>
          <w:lang w:eastAsia="zh-CN"/>
        </w:rPr>
      </w:pPr>
      <w:proofErr w:type="spellStart"/>
      <w:proofErr w:type="gramStart"/>
      <w:r>
        <w:rPr>
          <w:lang w:eastAsia="zh-CN"/>
        </w:rPr>
        <w:t>tbd</w:t>
      </w:r>
      <w:proofErr w:type="spellEnd"/>
      <w:proofErr w:type="gramEnd"/>
    </w:p>
    <w:p w14:paraId="7DE39284" w14:textId="77777777" w:rsidR="00CF2D5F" w:rsidRDefault="009B572F" w:rsidP="00CF2D5F">
      <w:pPr>
        <w:pStyle w:val="Heading2"/>
      </w:pPr>
      <w:bookmarkStart w:id="148" w:name="_Toc404251205"/>
      <w:commentRangeEnd w:id="147"/>
      <w:r>
        <w:rPr>
          <w:rStyle w:val="CommentReference"/>
          <w:rFonts w:asciiTheme="minorHAnsi" w:eastAsiaTheme="minorEastAsia" w:hAnsiTheme="minorHAnsi" w:cstheme="minorBidi"/>
          <w:color w:val="auto"/>
          <w:lang w:eastAsia="zh-TW"/>
        </w:rPr>
        <w:commentReference w:id="147"/>
      </w:r>
      <w:r w:rsidR="00CF2D5F">
        <w:t>Running the sample app</w:t>
      </w:r>
      <w:bookmarkEnd w:id="148"/>
    </w:p>
    <w:p w14:paraId="1E78D95A" w14:textId="77777777" w:rsidR="00845925" w:rsidRDefault="00845925" w:rsidP="00845925">
      <w:bookmarkStart w:id="149" w:name="AppendixB_TheSampleServer"/>
      <w:bookmarkStart w:id="150" w:name="_The_sample_server"/>
      <w:bookmarkStart w:id="151" w:name="_Ref404181366"/>
      <w:bookmarkEnd w:id="149"/>
      <w:bookmarkEnd w:id="150"/>
      <w:r>
        <w:t xml:space="preserve">After you set up and run the sample server as described in </w:t>
      </w:r>
      <w:r>
        <w:fldChar w:fldCharType="begin"/>
      </w:r>
      <w:r>
        <w:instrText xml:space="preserve"> REF _Ref404351812 \r \h </w:instrText>
      </w:r>
      <w:r>
        <w:fldChar w:fldCharType="separate"/>
      </w:r>
      <w:r w:rsidR="00707926">
        <w:rPr>
          <w:b/>
        </w:rPr>
        <w:t>Error! Reference source not found.</w:t>
      </w:r>
      <w:r>
        <w:fldChar w:fldCharType="end"/>
      </w:r>
      <w:r>
        <w:t>, you can step through the code in one of the sample apps while you accept a test payment.</w:t>
      </w:r>
    </w:p>
    <w:p w14:paraId="1D370DDD" w14:textId="77777777" w:rsidR="00845925" w:rsidRDefault="00845925" w:rsidP="00845925">
      <w:r>
        <w:t>To use a sample app to accept a credit card, you must run the app on a physical device (rather than a similar), and you must attach a PayPal card reader to the device.</w:t>
      </w:r>
    </w:p>
    <w:p w14:paraId="641BABA7" w14:textId="77777777" w:rsidR="00845925" w:rsidRDefault="00845925" w:rsidP="00845925">
      <w:r>
        <w:t>If a signature is required, the current SDK release requires capture of the signature before submission of a payment transaction; it is planned that a future release will not require this initial capture of a signature.</w:t>
      </w:r>
    </w:p>
    <w:p w14:paraId="149513BE" w14:textId="77777777" w:rsidR="00A630C4" w:rsidRDefault="00CF2D5F" w:rsidP="00CF2D5F">
      <w:pPr>
        <w:pStyle w:val="Heading7"/>
      </w:pPr>
      <w:r>
        <w:lastRenderedPageBreak/>
        <w:t>The sample server</w:t>
      </w:r>
      <w:bookmarkEnd w:id="151"/>
      <w:r>
        <w:t xml:space="preserve"> </w:t>
      </w:r>
    </w:p>
    <w:p w14:paraId="36230CFB" w14:textId="77777777" w:rsidR="00AB7BB4" w:rsidRDefault="00AB7BB4" w:rsidP="00AB7BB4">
      <w:pPr>
        <w:rPr>
          <w:u w:color="00B050"/>
        </w:rPr>
      </w:pPr>
      <w:r>
        <w:rPr>
          <w:u w:color="00B050"/>
        </w:rPr>
        <w:t>The sample back-end server is a Node</w:t>
      </w:r>
      <w:r w:rsidR="005D03E9">
        <w:rPr>
          <w:u w:color="00B050"/>
        </w:rPr>
        <w:t>.js</w:t>
      </w:r>
      <w:r>
        <w:rPr>
          <w:u w:color="00B050"/>
        </w:rPr>
        <w:t xml:space="preserve"> application.</w:t>
      </w:r>
      <w:r w:rsidR="006862F5">
        <w:rPr>
          <w:u w:color="00B050"/>
        </w:rPr>
        <w:t xml:space="preserve"> It is designed to interoperate with the sample app, and also to serve as a model for developing your own back-end server.</w:t>
      </w:r>
    </w:p>
    <w:p w14:paraId="79B5D26C" w14:textId="77777777" w:rsidR="00627B65" w:rsidRDefault="00627B65" w:rsidP="00627B65">
      <w:pPr>
        <w:rPr>
          <w:u w:color="00B050"/>
        </w:rPr>
      </w:pPr>
      <w:r w:rsidRPr="00A630C4">
        <w:rPr>
          <w:u w:color="00B050"/>
        </w:rPr>
        <w:t>The sample server and app d</w:t>
      </w:r>
      <w:r>
        <w:rPr>
          <w:u w:color="00B050"/>
        </w:rPr>
        <w:t xml:space="preserve">elivered with the SDK use a pre-defined Sandbox merchant, </w:t>
      </w:r>
      <w:r w:rsidRPr="00A630C4">
        <w:rPr>
          <w:u w:color="00B050"/>
        </w:rPr>
        <w:t>client ID</w:t>
      </w:r>
      <w:r>
        <w:rPr>
          <w:u w:color="00B050"/>
        </w:rPr>
        <w:t>,</w:t>
      </w:r>
      <w:r w:rsidRPr="00A630C4">
        <w:rPr>
          <w:u w:color="00B050"/>
        </w:rPr>
        <w:t xml:space="preserve"> and </w:t>
      </w:r>
      <w:hyperlink w:anchor="_Authentication_with_OAuth_1" w:history="1">
        <w:r w:rsidRPr="00A630C4">
          <w:rPr>
            <w:u w:color="00B050"/>
          </w:rPr>
          <w:t>secret</w:t>
        </w:r>
      </w:hyperlink>
      <w:r>
        <w:rPr>
          <w:u w:color="00B050"/>
        </w:rPr>
        <w:t xml:space="preserve">. The merchant, named “teashop,” is specified </w:t>
      </w:r>
      <w:proofErr w:type="gramStart"/>
      <w:r>
        <w:rPr>
          <w:u w:color="00B050"/>
        </w:rPr>
        <w:t xml:space="preserve">in </w:t>
      </w:r>
      <w:r w:rsidRPr="00B459F8">
        <w:rPr>
          <w:rStyle w:val="Code"/>
        </w:rPr>
        <w:t>./</w:t>
      </w:r>
      <w:proofErr w:type="gramEnd"/>
      <w:r w:rsidRPr="00B459F8">
        <w:rPr>
          <w:rStyle w:val="Code"/>
        </w:rPr>
        <w:t>sample-server/server.js</w:t>
      </w:r>
      <w:r>
        <w:rPr>
          <w:u w:color="00B050"/>
        </w:rPr>
        <w:t xml:space="preserve">. </w:t>
      </w:r>
      <w:r w:rsidRPr="00A630C4">
        <w:rPr>
          <w:u w:color="00B050"/>
        </w:rPr>
        <w:t xml:space="preserve">The </w:t>
      </w:r>
      <w:r>
        <w:rPr>
          <w:u w:color="00B050"/>
        </w:rPr>
        <w:t xml:space="preserve">client </w:t>
      </w:r>
      <w:r w:rsidRPr="00A630C4">
        <w:rPr>
          <w:u w:color="00B050"/>
        </w:rPr>
        <w:t xml:space="preserve">ID and secret in </w:t>
      </w:r>
      <w:r>
        <w:rPr>
          <w:u w:color="00B050"/>
        </w:rPr>
        <w:t xml:space="preserve">are </w:t>
      </w:r>
      <w:proofErr w:type="gramStart"/>
      <w:r>
        <w:rPr>
          <w:u w:color="00B050"/>
        </w:rPr>
        <w:t xml:space="preserve">in </w:t>
      </w:r>
      <w:r w:rsidRPr="00B459F8">
        <w:rPr>
          <w:rStyle w:val="Code"/>
        </w:rPr>
        <w:t>./</w:t>
      </w:r>
      <w:proofErr w:type="gramEnd"/>
      <w:r w:rsidRPr="00B459F8">
        <w:rPr>
          <w:rStyle w:val="Code"/>
        </w:rPr>
        <w:t>sample-server/config.js</w:t>
      </w:r>
      <w:r w:rsidRPr="00A630C4">
        <w:rPr>
          <w:u w:color="00B050"/>
        </w:rPr>
        <w:t xml:space="preserve">.  </w:t>
      </w:r>
      <w:r>
        <w:rPr>
          <w:u w:color="00B050"/>
        </w:rPr>
        <w:t>You can replace all of these values with your own.</w:t>
      </w:r>
    </w:p>
    <w:p w14:paraId="4F565FE3" w14:textId="77777777" w:rsidR="00AB7BB4" w:rsidRPr="00A630C4" w:rsidRDefault="00AB7BB4" w:rsidP="00AB7BB4">
      <w:pPr>
        <w:rPr>
          <w:u w:color="00B050"/>
        </w:rPr>
      </w:pPr>
      <w:r>
        <w:rPr>
          <w:u w:color="00B050"/>
        </w:rPr>
        <w:t xml:space="preserve">For background about what a back-end server does and how it works, </w:t>
      </w:r>
      <w:r w:rsidRPr="00A630C4">
        <w:rPr>
          <w:u w:color="00B050"/>
        </w:rPr>
        <w:t xml:space="preserve">review </w:t>
      </w:r>
      <w:hyperlink w:anchor="_Overview_of_Your" w:history="1">
        <w:r w:rsidRPr="00A630C4">
          <w:rPr>
            <w:rStyle w:val="Hyperlink"/>
            <w:u w:color="00B050"/>
          </w:rPr>
          <w:t>Overview of Your Back-End Server</w:t>
        </w:r>
      </w:hyperlink>
      <w:r w:rsidRPr="00A630C4">
        <w:rPr>
          <w:u w:color="00B050"/>
        </w:rPr>
        <w:t xml:space="preserve">. </w:t>
      </w:r>
      <w:r>
        <w:rPr>
          <w:u w:color="00B050"/>
        </w:rPr>
        <w:t>A</w:t>
      </w:r>
      <w:r w:rsidRPr="00A630C4">
        <w:rPr>
          <w:u w:color="00B050"/>
        </w:rPr>
        <w:t>lso review the code comments in th</w:t>
      </w:r>
      <w:r>
        <w:rPr>
          <w:u w:color="00B050"/>
        </w:rPr>
        <w:t>es</w:t>
      </w:r>
      <w:r w:rsidRPr="00A630C4">
        <w:rPr>
          <w:u w:color="00B050"/>
        </w:rPr>
        <w:t>e files:</w:t>
      </w:r>
    </w:p>
    <w:p w14:paraId="3FA95B9C" w14:textId="77777777" w:rsidR="00AB7BB4" w:rsidRPr="00A630C4" w:rsidRDefault="00AB7BB4" w:rsidP="00AB7BB4">
      <w:pPr>
        <w:pStyle w:val="ListBullet"/>
        <w:numPr>
          <w:ilvl w:val="0"/>
          <w:numId w:val="1"/>
        </w:numPr>
        <w:ind w:right="1008"/>
        <w:rPr>
          <w:rStyle w:val="Code"/>
          <w:u w:color="00B050"/>
        </w:rPr>
      </w:pPr>
      <w:proofErr w:type="gramStart"/>
      <w:r>
        <w:rPr>
          <w:rStyle w:val="Code"/>
          <w:u w:color="00B050"/>
        </w:rPr>
        <w:t>./</w:t>
      </w:r>
      <w:proofErr w:type="gramEnd"/>
      <w:r w:rsidRPr="00A630C4">
        <w:rPr>
          <w:rStyle w:val="Code"/>
          <w:u w:color="00B050"/>
        </w:rPr>
        <w:t>sample-server</w:t>
      </w:r>
      <w:r>
        <w:rPr>
          <w:rStyle w:val="Code"/>
          <w:u w:color="00B050"/>
        </w:rPr>
        <w:t>/</w:t>
      </w:r>
      <w:r w:rsidRPr="00A630C4">
        <w:rPr>
          <w:rStyle w:val="Code"/>
          <w:u w:color="00B050"/>
        </w:rPr>
        <w:t xml:space="preserve">config.js </w:t>
      </w:r>
    </w:p>
    <w:p w14:paraId="5F2C48D6" w14:textId="77777777" w:rsidR="00AB7BB4" w:rsidRPr="00A630C4" w:rsidRDefault="00AB7BB4" w:rsidP="00AB7BB4">
      <w:pPr>
        <w:pStyle w:val="ListBullet"/>
        <w:numPr>
          <w:ilvl w:val="0"/>
          <w:numId w:val="1"/>
        </w:numPr>
        <w:ind w:right="1008"/>
        <w:rPr>
          <w:rStyle w:val="Code"/>
          <w:u w:color="00B050"/>
        </w:rPr>
      </w:pPr>
      <w:proofErr w:type="gramStart"/>
      <w:r>
        <w:rPr>
          <w:rStyle w:val="Code"/>
          <w:u w:color="00B050"/>
        </w:rPr>
        <w:t>./</w:t>
      </w:r>
      <w:proofErr w:type="gramEnd"/>
      <w:r w:rsidRPr="00A630C4">
        <w:rPr>
          <w:rStyle w:val="Code"/>
          <w:u w:color="00B050"/>
        </w:rPr>
        <w:t>sample-server</w:t>
      </w:r>
      <w:r>
        <w:rPr>
          <w:rStyle w:val="Code"/>
          <w:u w:color="00B050"/>
        </w:rPr>
        <w:t>/</w:t>
      </w:r>
      <w:r w:rsidRPr="00A630C4">
        <w:rPr>
          <w:rStyle w:val="Code"/>
          <w:u w:color="00B050"/>
        </w:rPr>
        <w:t>server.js</w:t>
      </w:r>
    </w:p>
    <w:p w14:paraId="40F3196D" w14:textId="77777777" w:rsidR="00AB7BB4" w:rsidRPr="00A630C4" w:rsidRDefault="00AB7BB4" w:rsidP="00AB7BB4">
      <w:pPr>
        <w:pStyle w:val="ListBullet"/>
        <w:numPr>
          <w:ilvl w:val="0"/>
          <w:numId w:val="1"/>
        </w:numPr>
        <w:ind w:right="1008"/>
        <w:rPr>
          <w:rStyle w:val="Code"/>
          <w:u w:color="00B050"/>
        </w:rPr>
      </w:pPr>
      <w:proofErr w:type="gramStart"/>
      <w:r>
        <w:rPr>
          <w:rStyle w:val="Code"/>
          <w:u w:color="00B050"/>
        </w:rPr>
        <w:t>./</w:t>
      </w:r>
      <w:proofErr w:type="gramEnd"/>
      <w:r w:rsidRPr="00A630C4">
        <w:rPr>
          <w:rStyle w:val="Code"/>
          <w:u w:color="00B050"/>
        </w:rPr>
        <w:t>sample-server</w:t>
      </w:r>
      <w:r>
        <w:rPr>
          <w:rStyle w:val="Code"/>
          <w:u w:color="00B050"/>
        </w:rPr>
        <w:t>/</w:t>
      </w:r>
      <w:r w:rsidRPr="00A630C4">
        <w:rPr>
          <w:rStyle w:val="Code"/>
          <w:u w:color="00B050"/>
        </w:rPr>
        <w:t>lib</w:t>
      </w:r>
      <w:r>
        <w:rPr>
          <w:rStyle w:val="Code"/>
          <w:u w:color="00B050"/>
        </w:rPr>
        <w:t>/</w:t>
      </w:r>
      <w:r w:rsidRPr="00A630C4">
        <w:rPr>
          <w:rStyle w:val="Code"/>
          <w:u w:color="00B050"/>
        </w:rPr>
        <w:t>oauth.js</w:t>
      </w:r>
    </w:p>
    <w:p w14:paraId="492342B7" w14:textId="77777777" w:rsidR="006862F5" w:rsidRDefault="006862F5" w:rsidP="006862F5">
      <w:pPr>
        <w:pStyle w:val="Heading2"/>
      </w:pPr>
      <w:bookmarkStart w:id="152" w:name="_Setting_up_the_1"/>
      <w:bookmarkStart w:id="153" w:name="_Toc404251206"/>
      <w:bookmarkEnd w:id="152"/>
      <w:r>
        <w:t>Setting up the sample server</w:t>
      </w:r>
      <w:bookmarkEnd w:id="153"/>
    </w:p>
    <w:p w14:paraId="68C33155" w14:textId="77777777" w:rsidR="006862F5" w:rsidRDefault="006862F5" w:rsidP="00AB7BB4">
      <w:pPr>
        <w:rPr>
          <w:u w:color="00B050"/>
        </w:rPr>
      </w:pPr>
      <w:r w:rsidRPr="00A630C4">
        <w:rPr>
          <w:u w:color="00B050"/>
        </w:rPr>
        <w:t xml:space="preserve">The sample server </w:t>
      </w:r>
      <w:r>
        <w:rPr>
          <w:u w:color="00B050"/>
        </w:rPr>
        <w:t xml:space="preserve">is located in the SDK distribution files </w:t>
      </w:r>
      <w:proofErr w:type="gramStart"/>
      <w:r>
        <w:rPr>
          <w:u w:color="00B050"/>
        </w:rPr>
        <w:t xml:space="preserve">at </w:t>
      </w:r>
      <w:r w:rsidRPr="00AB7BB4">
        <w:rPr>
          <w:rStyle w:val="Code"/>
        </w:rPr>
        <w:t>./</w:t>
      </w:r>
      <w:proofErr w:type="gramEnd"/>
      <w:r w:rsidRPr="00AB7BB4">
        <w:rPr>
          <w:rStyle w:val="Code"/>
        </w:rPr>
        <w:t>sample-server</w:t>
      </w:r>
      <w:r>
        <w:rPr>
          <w:u w:color="00B050"/>
        </w:rPr>
        <w:t>.</w:t>
      </w:r>
    </w:p>
    <w:p w14:paraId="23487554" w14:textId="77777777" w:rsidR="006862F5" w:rsidRDefault="00C86943" w:rsidP="00AB7BB4">
      <w:pPr>
        <w:rPr>
          <w:u w:color="00B050"/>
        </w:rPr>
      </w:pPr>
      <w:r>
        <w:t xml:space="preserve">The sample server is easily deployed on the </w:t>
      </w:r>
      <w:hyperlink r:id="rId42" w:history="1">
        <w:proofErr w:type="spellStart"/>
        <w:r w:rsidRPr="00AB513B">
          <w:rPr>
            <w:rStyle w:val="Hyperlink"/>
          </w:rPr>
          <w:t>Heroku</w:t>
        </w:r>
        <w:proofErr w:type="spellEnd"/>
      </w:hyperlink>
      <w:r>
        <w:t xml:space="preserve"> web app hosting site, and is easily modified to run elsewhere. </w:t>
      </w:r>
      <w:r w:rsidR="006862F5">
        <w:rPr>
          <w:u w:color="00B050"/>
        </w:rPr>
        <w:t xml:space="preserve">Run </w:t>
      </w:r>
      <w:r w:rsidR="006862F5" w:rsidRPr="00A630C4">
        <w:rPr>
          <w:u w:color="00B050"/>
        </w:rPr>
        <w:t>the sample server on a shared resource</w:t>
      </w:r>
      <w:r w:rsidR="006862F5">
        <w:rPr>
          <w:u w:color="00B050"/>
        </w:rPr>
        <w:t>; o</w:t>
      </w:r>
      <w:r w:rsidR="006862F5" w:rsidRPr="00A630C4">
        <w:rPr>
          <w:u w:color="00B050"/>
        </w:rPr>
        <w:t xml:space="preserve">ne instance of </w:t>
      </w:r>
      <w:r w:rsidR="006862F5">
        <w:rPr>
          <w:u w:color="00B050"/>
        </w:rPr>
        <w:t xml:space="preserve">it </w:t>
      </w:r>
      <w:r w:rsidR="006862F5" w:rsidRPr="00A630C4">
        <w:rPr>
          <w:u w:color="00B050"/>
        </w:rPr>
        <w:t>can serve multiple developers.</w:t>
      </w:r>
    </w:p>
    <w:p w14:paraId="2DC9DD20" w14:textId="77777777" w:rsidR="00AB7BB4" w:rsidRPr="00A630C4" w:rsidRDefault="005D03E9" w:rsidP="00AB7BB4">
      <w:pPr>
        <w:rPr>
          <w:u w:color="00B050"/>
        </w:rPr>
      </w:pPr>
      <w:r w:rsidRPr="00A630C4">
        <w:rPr>
          <w:u w:color="00B050"/>
        </w:rPr>
        <w:t xml:space="preserve">To </w:t>
      </w:r>
      <w:r w:rsidR="00AB7BB4" w:rsidRPr="00A630C4">
        <w:rPr>
          <w:u w:color="00B050"/>
        </w:rPr>
        <w:t>prepare the sample server</w:t>
      </w:r>
      <w:r>
        <w:rPr>
          <w:u w:color="00B050"/>
        </w:rPr>
        <w:t xml:space="preserve"> for use</w:t>
      </w:r>
      <w:r w:rsidR="00DD4B06">
        <w:rPr>
          <w:u w:color="00B050"/>
        </w:rPr>
        <w:t xml:space="preserve"> on a local development system or server</w:t>
      </w:r>
      <w:r w:rsidR="00AB7BB4" w:rsidRPr="00A630C4">
        <w:rPr>
          <w:u w:color="00B050"/>
        </w:rPr>
        <w:t>:</w:t>
      </w:r>
    </w:p>
    <w:p w14:paraId="3434E4A6" w14:textId="77777777" w:rsidR="00AB7BB4" w:rsidRPr="005C750D" w:rsidRDefault="009B572F" w:rsidP="005C750D">
      <w:pPr>
        <w:pStyle w:val="ListNumber"/>
        <w:numPr>
          <w:ilvl w:val="0"/>
          <w:numId w:val="24"/>
        </w:numPr>
        <w:ind w:right="1008"/>
        <w:rPr>
          <w:rStyle w:val="Hyperlink"/>
          <w:color w:val="auto"/>
          <w:u w:val="none" w:color="00B050"/>
        </w:rPr>
      </w:pPr>
      <w:hyperlink r:id="rId43" w:history="1">
        <w:r w:rsidR="005D03E9" w:rsidRPr="005C750D">
          <w:rPr>
            <w:rStyle w:val="Hyperlink"/>
            <w:u w:color="00B050"/>
          </w:rPr>
          <w:t xml:space="preserve">Install </w:t>
        </w:r>
        <w:proofErr w:type="spellStart"/>
        <w:r w:rsidR="005D03E9" w:rsidRPr="005C750D">
          <w:rPr>
            <w:rStyle w:val="Hyperlink"/>
            <w:u w:color="00B050"/>
          </w:rPr>
          <w:t>Node.Js</w:t>
        </w:r>
        <w:proofErr w:type="spellEnd"/>
      </w:hyperlink>
      <w:r w:rsidR="00AB7BB4" w:rsidRPr="005C750D">
        <w:rPr>
          <w:rStyle w:val="Hyperlink"/>
          <w:u w:color="00B050"/>
        </w:rPr>
        <w:t>.</w:t>
      </w:r>
    </w:p>
    <w:p w14:paraId="6C348DD7" w14:textId="77777777" w:rsidR="00AB7BB4" w:rsidRPr="005D03E9" w:rsidRDefault="005D03E9" w:rsidP="005D03E9">
      <w:pPr>
        <w:pStyle w:val="ListNumber"/>
        <w:numPr>
          <w:ilvl w:val="0"/>
          <w:numId w:val="19"/>
        </w:numPr>
        <w:ind w:right="1008"/>
        <w:rPr>
          <w:u w:color="00B050"/>
        </w:rPr>
      </w:pPr>
      <w:r>
        <w:rPr>
          <w:u w:color="00B050"/>
        </w:rPr>
        <w:t xml:space="preserve">Start a terminal window, go to </w:t>
      </w:r>
      <w:proofErr w:type="gramStart"/>
      <w:r>
        <w:rPr>
          <w:u w:color="00B050"/>
        </w:rPr>
        <w:t xml:space="preserve">the </w:t>
      </w:r>
      <w:r w:rsidRPr="005D03E9">
        <w:rPr>
          <w:rStyle w:val="Code"/>
        </w:rPr>
        <w:t>./</w:t>
      </w:r>
      <w:proofErr w:type="gramEnd"/>
      <w:r w:rsidRPr="005D03E9">
        <w:rPr>
          <w:rStyle w:val="Code"/>
        </w:rPr>
        <w:t>sample-server</w:t>
      </w:r>
      <w:r>
        <w:rPr>
          <w:u w:color="00B050"/>
        </w:rPr>
        <w:t xml:space="preserve"> folder, and r</w:t>
      </w:r>
      <w:r w:rsidR="00AB7BB4" w:rsidRPr="005D03E9">
        <w:rPr>
          <w:u w:color="00B050"/>
        </w:rPr>
        <w:t xml:space="preserve">un </w:t>
      </w:r>
      <w:proofErr w:type="spellStart"/>
      <w:r w:rsidR="00AB7BB4" w:rsidRPr="005D03E9">
        <w:rPr>
          <w:rStyle w:val="Code"/>
          <w:u w:color="00B050"/>
        </w:rPr>
        <w:t>npm</w:t>
      </w:r>
      <w:proofErr w:type="spellEnd"/>
      <w:r w:rsidR="006862F5">
        <w:rPr>
          <w:rStyle w:val="Code"/>
          <w:u w:color="00B050"/>
        </w:rPr>
        <w:t> </w:t>
      </w:r>
      <w:r w:rsidR="00AB7BB4" w:rsidRPr="005D03E9">
        <w:rPr>
          <w:rStyle w:val="Code"/>
          <w:u w:color="00B050"/>
        </w:rPr>
        <w:t>install</w:t>
      </w:r>
      <w:r w:rsidR="00AB7BB4" w:rsidRPr="005D03E9">
        <w:rPr>
          <w:u w:color="00B050"/>
        </w:rPr>
        <w:t>.</w:t>
      </w:r>
    </w:p>
    <w:p w14:paraId="373273A2" w14:textId="77777777" w:rsidR="00AB7BB4" w:rsidRPr="00A630C4" w:rsidRDefault="00AB7BB4" w:rsidP="005D03E9">
      <w:pPr>
        <w:pStyle w:val="ListNumber"/>
        <w:numPr>
          <w:ilvl w:val="0"/>
          <w:numId w:val="19"/>
        </w:numPr>
        <w:ind w:right="1008"/>
        <w:rPr>
          <w:u w:color="00B050"/>
        </w:rPr>
      </w:pPr>
      <w:r w:rsidRPr="00A630C4">
        <w:rPr>
          <w:u w:color="00B050"/>
        </w:rPr>
        <w:t xml:space="preserve">Run </w:t>
      </w:r>
      <w:r w:rsidR="006862F5">
        <w:rPr>
          <w:rStyle w:val="Code"/>
          <w:u w:color="00B050"/>
        </w:rPr>
        <w:t>node </w:t>
      </w:r>
      <w:r w:rsidRPr="00A630C4">
        <w:rPr>
          <w:rStyle w:val="Code"/>
          <w:u w:color="00B050"/>
        </w:rPr>
        <w:t>server.js</w:t>
      </w:r>
      <w:r w:rsidRPr="00A630C4">
        <w:rPr>
          <w:u w:color="00B050"/>
        </w:rPr>
        <w:t xml:space="preserve">. The log messages are displayed in the </w:t>
      </w:r>
      <w:r w:rsidR="006862F5">
        <w:rPr>
          <w:u w:color="00B050"/>
        </w:rPr>
        <w:t>terminal window</w:t>
      </w:r>
      <w:r w:rsidRPr="00A630C4">
        <w:rPr>
          <w:u w:color="00B050"/>
        </w:rPr>
        <w:t xml:space="preserve">. The server advertises </w:t>
      </w:r>
      <w:proofErr w:type="gramStart"/>
      <w:r w:rsidRPr="00A630C4">
        <w:rPr>
          <w:u w:color="00B050"/>
        </w:rPr>
        <w:t>itself</w:t>
      </w:r>
      <w:proofErr w:type="gramEnd"/>
      <w:r w:rsidRPr="00A630C4">
        <w:rPr>
          <w:u w:color="00B050"/>
        </w:rPr>
        <w:t xml:space="preserve"> using </w:t>
      </w:r>
      <w:r w:rsidRPr="00A630C4">
        <w:rPr>
          <w:rStyle w:val="Code"/>
          <w:u w:color="00B050"/>
        </w:rPr>
        <w:t>Bonjour/</w:t>
      </w:r>
      <w:proofErr w:type="spellStart"/>
      <w:r w:rsidRPr="00A630C4">
        <w:rPr>
          <w:rStyle w:val="Code"/>
          <w:u w:color="00B050"/>
        </w:rPr>
        <w:t>zeroconf</w:t>
      </w:r>
      <w:proofErr w:type="spellEnd"/>
      <w:r w:rsidRPr="00A630C4">
        <w:rPr>
          <w:u w:color="00B050"/>
        </w:rPr>
        <w:t xml:space="preserve">, so the sample app should find it automatically. The </w:t>
      </w:r>
      <w:r w:rsidR="006862F5">
        <w:rPr>
          <w:u w:color="00B050"/>
        </w:rPr>
        <w:t xml:space="preserve">Log In with PayPal </w:t>
      </w:r>
      <w:r w:rsidR="006862F5" w:rsidRPr="00A630C4">
        <w:rPr>
          <w:u w:color="00B050"/>
        </w:rPr>
        <w:t xml:space="preserve">return </w:t>
      </w:r>
      <w:r w:rsidRPr="00A630C4">
        <w:rPr>
          <w:u w:color="00B050"/>
        </w:rPr>
        <w:t>URL is not automated, but you configured it in Step 1, above.</w:t>
      </w:r>
    </w:p>
    <w:p w14:paraId="258AD184" w14:textId="77777777" w:rsidR="00B459F8" w:rsidRDefault="005C750D" w:rsidP="006862F5">
      <w:pPr>
        <w:pStyle w:val="Heading2"/>
      </w:pPr>
      <w:bookmarkStart w:id="154" w:name="_Setting_up_the"/>
      <w:bookmarkStart w:id="155" w:name="_Toc404251207"/>
      <w:bookmarkEnd w:id="154"/>
      <w:r>
        <w:t>Functionality of the sample server</w:t>
      </w:r>
      <w:bookmarkEnd w:id="155"/>
    </w:p>
    <w:p w14:paraId="59946940" w14:textId="77777777" w:rsidR="005C750D" w:rsidRDefault="005C750D" w:rsidP="00B459F8">
      <w:r>
        <w:rPr>
          <w:u w:color="00B050"/>
        </w:rPr>
        <w:t xml:space="preserve">The sample server implements both of the basic designs described in </w:t>
      </w:r>
      <w:hyperlink w:anchor="_Developing_a_back-end" w:history="1">
        <w:proofErr w:type="gramStart"/>
        <w:r w:rsidRPr="005C750D">
          <w:rPr>
            <w:rStyle w:val="Hyperlink"/>
            <w:u w:color="00B050"/>
          </w:rPr>
          <w:t>Developing</w:t>
        </w:r>
        <w:proofErr w:type="gramEnd"/>
        <w:r w:rsidRPr="005C750D">
          <w:rPr>
            <w:rStyle w:val="Hyperlink"/>
            <w:u w:color="00B050"/>
          </w:rPr>
          <w:t xml:space="preserve"> a back-end server</w:t>
        </w:r>
      </w:hyperlink>
      <w:r>
        <w:rPr>
          <w:u w:color="00B050"/>
        </w:rPr>
        <w:t xml:space="preserve">. To proxy all SDK operations to the server (the default), set </w:t>
      </w:r>
      <w:proofErr w:type="spellStart"/>
      <w:proofErr w:type="gramStart"/>
      <w:r>
        <w:rPr>
          <w:rStyle w:val="Code"/>
        </w:rPr>
        <w:lastRenderedPageBreak/>
        <w:t>exports.CENTRAL</w:t>
      </w:r>
      <w:proofErr w:type="gramEnd"/>
      <w:r>
        <w:rPr>
          <w:rStyle w:val="Code"/>
        </w:rPr>
        <w:t>_SERVER_MODE</w:t>
      </w:r>
      <w:proofErr w:type="spellEnd"/>
      <w:r>
        <w:t xml:space="preserve"> to true. To proxy only operations used to obtain access tokens, set it to false.</w:t>
      </w:r>
    </w:p>
    <w:p w14:paraId="2D96B436" w14:textId="77777777" w:rsidR="005C750D" w:rsidRDefault="005C750D" w:rsidP="005C750D">
      <w:r>
        <w:t>The sample server implements four URIs:</w:t>
      </w:r>
    </w:p>
    <w:p w14:paraId="098C4E0B" w14:textId="77777777" w:rsidR="005C750D" w:rsidRDefault="005C750D" w:rsidP="005C750D">
      <w:pPr>
        <w:pStyle w:val="ListBullet"/>
        <w:numPr>
          <w:ilvl w:val="0"/>
          <w:numId w:val="1"/>
        </w:numPr>
        <w:ind w:right="1008"/>
      </w:pPr>
      <w:r w:rsidRPr="00627B65">
        <w:rPr>
          <w:rStyle w:val="Code"/>
        </w:rPr>
        <w:t>/login</w:t>
      </w:r>
      <w:r w:rsidRPr="00627B65">
        <w:t>:</w:t>
      </w:r>
      <w:r>
        <w:t xml:space="preserve"> A dummy version of user authentication. Returns a ticket that can be used in place of a password to reassure you that the person you're getting future requests from is the person </w:t>
      </w:r>
      <w:r w:rsidR="00627B65">
        <w:t xml:space="preserve">who </w:t>
      </w:r>
      <w:r>
        <w:t>entered their password in your app.</w:t>
      </w:r>
    </w:p>
    <w:p w14:paraId="669AA7FA" w14:textId="65B0C0A6" w:rsidR="005C750D" w:rsidRDefault="005C750D" w:rsidP="005C750D">
      <w:pPr>
        <w:pStyle w:val="ListBullet"/>
        <w:numPr>
          <w:ilvl w:val="0"/>
          <w:numId w:val="1"/>
        </w:numPr>
        <w:ind w:right="1008"/>
      </w:pPr>
      <w:r w:rsidRPr="00627B65">
        <w:rPr>
          <w:rStyle w:val="Code"/>
        </w:rPr>
        <w:t>/</w:t>
      </w:r>
      <w:proofErr w:type="spellStart"/>
      <w:r w:rsidRPr="00627B65">
        <w:rPr>
          <w:rStyle w:val="Code"/>
        </w:rPr>
        <w:t>goPayPal</w:t>
      </w:r>
      <w:proofErr w:type="spellEnd"/>
      <w:r w:rsidRPr="00627B65">
        <w:t>:</w:t>
      </w:r>
      <w:r>
        <w:t xml:space="preserve"> Validates the ticket and returns a </w:t>
      </w:r>
      <w:proofErr w:type="gramStart"/>
      <w:r>
        <w:t>URL which</w:t>
      </w:r>
      <w:proofErr w:type="gramEnd"/>
      <w:r>
        <w:t xml:space="preserve"> your app can open in Safari to start the </w:t>
      </w:r>
      <w:r w:rsidR="00627B65">
        <w:t xml:space="preserve">Log In with PayPal </w:t>
      </w:r>
      <w:r w:rsidR="00202504">
        <w:t xml:space="preserve">(LIPP) </w:t>
      </w:r>
      <w:r>
        <w:t xml:space="preserve">flow. This method specifies the </w:t>
      </w:r>
      <w:proofErr w:type="spellStart"/>
      <w:r>
        <w:t>OAuth</w:t>
      </w:r>
      <w:proofErr w:type="spellEnd"/>
      <w:r>
        <w:t xml:space="preserve"> scopes you're interested in, which must include the PayPal Here scope (defined as</w:t>
      </w:r>
      <w:ins w:id="156" w:author="Chandrashekar, Sathyanarayan" w:date="2015-01-08T10:09:00Z">
        <w:r w:rsidR="00074032">
          <w:t xml:space="preserve"> </w:t>
        </w:r>
        <w:r w:rsidR="00074032" w:rsidRPr="009B572F">
          <w:rPr>
            <w:rFonts w:ascii="Calibri" w:hAnsi="Calibri" w:cs="Times New Roman"/>
            <w:sz w:val="22"/>
            <w:szCs w:val="22"/>
          </w:rPr>
          <w:fldChar w:fldCharType="begin"/>
        </w:r>
        <w:r w:rsidR="00074032" w:rsidRPr="009B572F">
          <w:rPr>
            <w:rFonts w:ascii="Calibri" w:hAnsi="Calibri" w:cs="Times New Roman"/>
            <w:sz w:val="22"/>
            <w:szCs w:val="22"/>
          </w:rPr>
          <w:instrText>HYPERLINK "https://uri.paypal.com/services/paypalhere"</w:instrText>
        </w:r>
        <w:r w:rsidR="00074032" w:rsidRPr="009B572F">
          <w:rPr>
            <w:rFonts w:ascii="Calibri" w:hAnsi="Calibri" w:cs="Times New Roman"/>
            <w:sz w:val="22"/>
            <w:szCs w:val="22"/>
          </w:rPr>
          <w:fldChar w:fldCharType="separate"/>
        </w:r>
        <w:r w:rsidR="00074032" w:rsidRPr="009B572F">
          <w:rPr>
            <w:rFonts w:ascii="Calibri" w:hAnsi="Calibri" w:cs="Calibri"/>
            <w:color w:val="0000E9"/>
            <w:sz w:val="22"/>
            <w:szCs w:val="22"/>
            <w:u w:val="single" w:color="0000E9"/>
          </w:rPr>
          <w:t>https://uri.paypal.com/services/paypalhere</w:t>
        </w:r>
        <w:r w:rsidR="00074032" w:rsidRPr="009B572F">
          <w:rPr>
            <w:rFonts w:ascii="Calibri" w:hAnsi="Calibri" w:cs="Times New Roman"/>
            <w:sz w:val="22"/>
            <w:szCs w:val="22"/>
          </w:rPr>
          <w:fldChar w:fldCharType="end"/>
        </w:r>
        <w:r w:rsidR="00074032" w:rsidRPr="009B572F">
          <w:rPr>
            <w:rFonts w:ascii="Calibri" w:hAnsi="Calibri" w:cs="Calibri"/>
            <w:sz w:val="22"/>
            <w:szCs w:val="22"/>
          </w:rPr>
          <w:t xml:space="preserve"> </w:t>
        </w:r>
        <w:proofErr w:type="spellStart"/>
        <w:r w:rsidR="00074032" w:rsidRPr="009B572F">
          <w:rPr>
            <w:rFonts w:ascii="Calibri" w:hAnsi="Calibri" w:cs="Calibri"/>
            <w:sz w:val="22"/>
            <w:szCs w:val="22"/>
          </w:rPr>
          <w:t>openid</w:t>
        </w:r>
        <w:proofErr w:type="spellEnd"/>
        <w:r w:rsidR="00074032" w:rsidRPr="009B572F">
          <w:rPr>
            <w:rFonts w:ascii="Calibri" w:hAnsi="Calibri" w:cs="Calibri"/>
            <w:sz w:val="22"/>
            <w:szCs w:val="22"/>
          </w:rPr>
          <w:t xml:space="preserve"> email phone profile address </w:t>
        </w:r>
        <w:r w:rsidR="00074032" w:rsidRPr="009B572F">
          <w:rPr>
            <w:rFonts w:ascii="Calibri" w:hAnsi="Calibri" w:cs="Calibri"/>
            <w:sz w:val="22"/>
            <w:szCs w:val="22"/>
          </w:rPr>
          <w:fldChar w:fldCharType="begin"/>
        </w:r>
        <w:r w:rsidR="00074032" w:rsidRPr="009B572F">
          <w:rPr>
            <w:rFonts w:ascii="Calibri" w:hAnsi="Calibri" w:cs="Calibri"/>
            <w:sz w:val="22"/>
            <w:szCs w:val="22"/>
          </w:rPr>
          <w:instrText>HYPERLINK "https://uri.paypal.com/services/paypalattributes/business"</w:instrText>
        </w:r>
        <w:r w:rsidR="00074032" w:rsidRPr="009B572F">
          <w:rPr>
            <w:rFonts w:ascii="Calibri" w:hAnsi="Calibri" w:cs="Calibri"/>
            <w:sz w:val="22"/>
            <w:szCs w:val="22"/>
          </w:rPr>
          <w:fldChar w:fldCharType="separate"/>
        </w:r>
        <w:r w:rsidR="00074032" w:rsidRPr="009B572F">
          <w:rPr>
            <w:rFonts w:ascii="Calibri" w:hAnsi="Calibri" w:cs="Calibri"/>
            <w:color w:val="0000E9"/>
            <w:sz w:val="22"/>
            <w:szCs w:val="22"/>
            <w:u w:val="single" w:color="0000E9"/>
          </w:rPr>
          <w:t>https://uri.paypal.com/services/paypalattributes/business</w:t>
        </w:r>
        <w:r w:rsidR="00074032" w:rsidRPr="009B572F">
          <w:rPr>
            <w:rFonts w:ascii="Calibri" w:hAnsi="Calibri" w:cs="Calibri"/>
            <w:sz w:val="22"/>
            <w:szCs w:val="22"/>
          </w:rPr>
          <w:fldChar w:fldCharType="end"/>
        </w:r>
      </w:ins>
      <w:r>
        <w:t>).</w:t>
      </w:r>
    </w:p>
    <w:p w14:paraId="562B138F" w14:textId="77777777" w:rsidR="005C750D" w:rsidRDefault="005C750D" w:rsidP="005C750D">
      <w:pPr>
        <w:pStyle w:val="ListBullet"/>
        <w:numPr>
          <w:ilvl w:val="0"/>
          <w:numId w:val="1"/>
        </w:numPr>
        <w:ind w:right="1008"/>
      </w:pPr>
      <w:r w:rsidRPr="00627B65">
        <w:rPr>
          <w:rStyle w:val="Code"/>
        </w:rPr>
        <w:t>/</w:t>
      </w:r>
      <w:proofErr w:type="spellStart"/>
      <w:r w:rsidRPr="00627B65">
        <w:rPr>
          <w:rStyle w:val="Code"/>
        </w:rPr>
        <w:t>goApp</w:t>
      </w:r>
      <w:proofErr w:type="spellEnd"/>
      <w:r w:rsidRPr="00627B65">
        <w:t>:</w:t>
      </w:r>
      <w:r>
        <w:t xml:space="preserve"> The endpoint to which PayPal returns the user after the user completes authentication. This endpoint inspects the result of authentication </w:t>
      </w:r>
      <w:r w:rsidR="00627B65">
        <w:t>and redirects back to your app.</w:t>
      </w:r>
    </w:p>
    <w:p w14:paraId="4D9A4AD0" w14:textId="77777777" w:rsidR="005C750D" w:rsidRDefault="005C750D" w:rsidP="005C750D">
      <w:pPr>
        <w:pStyle w:val="ListContinue"/>
      </w:pPr>
      <w:r>
        <w:t xml:space="preserve">First, the sample server sends a request to PayPal to exchange the </w:t>
      </w:r>
      <w:r w:rsidR="00A114F1">
        <w:t xml:space="preserve">refresh </w:t>
      </w:r>
      <w:r>
        <w:t xml:space="preserve">token for </w:t>
      </w:r>
      <w:r w:rsidR="00A114F1">
        <w:t xml:space="preserve">an </w:t>
      </w:r>
      <w:r>
        <w:t>access token:</w:t>
      </w:r>
    </w:p>
    <w:p w14:paraId="3334DCB0" w14:textId="77777777" w:rsidR="005C750D" w:rsidRPr="008470EF" w:rsidRDefault="005C750D" w:rsidP="005C750D">
      <w:pPr>
        <w:pStyle w:val="CodeBox"/>
        <w:ind w:left="720"/>
      </w:pPr>
      <w:proofErr w:type="spellStart"/>
      <w:proofErr w:type="gramStart"/>
      <w:r w:rsidRPr="008470EF">
        <w:t>javascript</w:t>
      </w:r>
      <w:proofErr w:type="spellEnd"/>
      <w:proofErr w:type="gramEnd"/>
      <w:r w:rsidRPr="008470EF">
        <w:t xml:space="preserve"> </w:t>
      </w:r>
      <w:proofErr w:type="spellStart"/>
      <w:r w:rsidRPr="008470EF">
        <w:t>request.post</w:t>
      </w:r>
      <w:proofErr w:type="spellEnd"/>
      <w:r w:rsidRPr="008470EF">
        <w:t>(</w:t>
      </w:r>
    </w:p>
    <w:p w14:paraId="0E031E96" w14:textId="77777777" w:rsidR="005C750D" w:rsidRPr="008470EF" w:rsidRDefault="005C750D" w:rsidP="005C750D">
      <w:pPr>
        <w:pStyle w:val="CodeBox"/>
        <w:ind w:left="720"/>
      </w:pPr>
      <w:r w:rsidRPr="008470EF">
        <w:t xml:space="preserve">    {</w:t>
      </w:r>
    </w:p>
    <w:p w14:paraId="28B92162" w14:textId="77777777" w:rsidR="005C750D" w:rsidRPr="008470EF" w:rsidRDefault="005C750D" w:rsidP="005C750D">
      <w:pPr>
        <w:pStyle w:val="CodeBox"/>
        <w:ind w:left="720"/>
      </w:pPr>
      <w:r w:rsidRPr="008470EF">
        <w:t xml:space="preserve">        </w:t>
      </w:r>
      <w:proofErr w:type="spellStart"/>
      <w:proofErr w:type="gramStart"/>
      <w:r w:rsidRPr="008470EF">
        <w:t>url:config.PAYPAL</w:t>
      </w:r>
      <w:proofErr w:type="gramEnd"/>
      <w:r w:rsidRPr="008470EF">
        <w:t>_ACCESS_BASEURL</w:t>
      </w:r>
      <w:proofErr w:type="spellEnd"/>
      <w:r w:rsidRPr="008470EF">
        <w:t xml:space="preserve"> + </w:t>
      </w:r>
    </w:p>
    <w:p w14:paraId="61426B9D" w14:textId="77777777" w:rsidR="005C750D" w:rsidRPr="008470EF" w:rsidRDefault="005C750D" w:rsidP="005C750D">
      <w:pPr>
        <w:pStyle w:val="CodeBox"/>
        <w:ind w:left="720"/>
      </w:pPr>
      <w:r w:rsidRPr="008470EF">
        <w:t xml:space="preserve">        "</w:t>
      </w:r>
      <w:proofErr w:type="spellStart"/>
      <w:proofErr w:type="gramStart"/>
      <w:r w:rsidRPr="008470EF">
        <w:t>auth</w:t>
      </w:r>
      <w:proofErr w:type="spellEnd"/>
      <w:proofErr w:type="gramEnd"/>
      <w:r w:rsidRPr="008470EF">
        <w:t>/protocol/</w:t>
      </w:r>
      <w:proofErr w:type="spellStart"/>
      <w:r w:rsidRPr="008470EF">
        <w:t>openidconnect</w:t>
      </w:r>
      <w:proofErr w:type="spellEnd"/>
      <w:r w:rsidRPr="008470EF">
        <w:t>/v1/</w:t>
      </w:r>
      <w:proofErr w:type="spellStart"/>
      <w:r w:rsidRPr="008470EF">
        <w:t>tokenservice</w:t>
      </w:r>
      <w:proofErr w:type="spellEnd"/>
      <w:r w:rsidRPr="008470EF">
        <w:t xml:space="preserve">", </w:t>
      </w:r>
    </w:p>
    <w:p w14:paraId="4C275D05" w14:textId="77777777" w:rsidR="005C750D" w:rsidRPr="008470EF" w:rsidRDefault="005C750D" w:rsidP="005C750D">
      <w:pPr>
        <w:pStyle w:val="CodeBox"/>
        <w:ind w:left="720"/>
      </w:pPr>
      <w:r w:rsidRPr="008470EF">
        <w:t xml:space="preserve">        </w:t>
      </w:r>
      <w:proofErr w:type="spellStart"/>
      <w:proofErr w:type="gramStart"/>
      <w:r w:rsidRPr="008470EF">
        <w:t>auth</w:t>
      </w:r>
      <w:proofErr w:type="spellEnd"/>
      <w:proofErr w:type="gramEnd"/>
      <w:r w:rsidRPr="008470EF">
        <w:t xml:space="preserve">:{ </w:t>
      </w:r>
      <w:proofErr w:type="spellStart"/>
      <w:r w:rsidRPr="008470EF">
        <w:t>user:config.PAYPAL_APP_ID</w:t>
      </w:r>
      <w:proofErr w:type="spellEnd"/>
      <w:r w:rsidRPr="008470EF">
        <w:t xml:space="preserve">, </w:t>
      </w:r>
    </w:p>
    <w:p w14:paraId="1D2873BE" w14:textId="77777777" w:rsidR="005C750D" w:rsidRPr="008470EF" w:rsidRDefault="005C750D" w:rsidP="005C750D">
      <w:pPr>
        <w:pStyle w:val="CodeBox"/>
        <w:ind w:left="720"/>
      </w:pPr>
      <w:r w:rsidRPr="008470EF">
        <w:t xml:space="preserve">        </w:t>
      </w:r>
      <w:proofErr w:type="spellStart"/>
      <w:proofErr w:type="gramStart"/>
      <w:r w:rsidRPr="008470EF">
        <w:t>pass:config.PAYPAL</w:t>
      </w:r>
      <w:proofErr w:type="gramEnd"/>
      <w:r w:rsidRPr="008470EF">
        <w:t>_SECRET</w:t>
      </w:r>
      <w:proofErr w:type="spellEnd"/>
      <w:r w:rsidRPr="008470EF">
        <w:t xml:space="preserve">, </w:t>
      </w:r>
      <w:proofErr w:type="spellStart"/>
      <w:r w:rsidRPr="008470EF">
        <w:t>sendImmediately:true</w:t>
      </w:r>
      <w:proofErr w:type="spellEnd"/>
      <w:r w:rsidRPr="008470EF">
        <w:t>},</w:t>
      </w:r>
    </w:p>
    <w:p w14:paraId="33ECFB38" w14:textId="77777777" w:rsidR="005C750D" w:rsidRPr="008470EF" w:rsidRDefault="005C750D" w:rsidP="005C750D">
      <w:pPr>
        <w:pStyle w:val="CodeBox"/>
        <w:ind w:left="720"/>
      </w:pPr>
      <w:r w:rsidRPr="008470EF">
        <w:t xml:space="preserve">        </w:t>
      </w:r>
      <w:proofErr w:type="gramStart"/>
      <w:r w:rsidRPr="008470EF">
        <w:t>form</w:t>
      </w:r>
      <w:proofErr w:type="gramEnd"/>
      <w:r w:rsidRPr="008470EF">
        <w:t>:{ grant_type:"</w:t>
      </w:r>
      <w:proofErr w:type="spellStart"/>
      <w:r w:rsidRPr="008470EF">
        <w:t>authorization_code</w:t>
      </w:r>
      <w:proofErr w:type="spellEnd"/>
      <w:r w:rsidRPr="008470EF">
        <w:t xml:space="preserve">", </w:t>
      </w:r>
      <w:proofErr w:type="spellStart"/>
      <w:r w:rsidRPr="008470EF">
        <w:t>code:req.query.code</w:t>
      </w:r>
      <w:proofErr w:type="spellEnd"/>
      <w:r w:rsidRPr="008470EF">
        <w:t xml:space="preserve"> }</w:t>
      </w:r>
    </w:p>
    <w:p w14:paraId="256E59DA" w14:textId="77777777" w:rsidR="005C750D" w:rsidRPr="008470EF" w:rsidRDefault="00A114F1" w:rsidP="005C750D">
      <w:pPr>
        <w:pStyle w:val="CodeBox"/>
        <w:ind w:left="720"/>
      </w:pPr>
      <w:r>
        <w:t xml:space="preserve">    </w:t>
      </w:r>
      <w:r w:rsidR="005C750D" w:rsidRPr="008470EF">
        <w:t>},</w:t>
      </w:r>
    </w:p>
    <w:p w14:paraId="1579D71D" w14:textId="77777777" w:rsidR="00264950" w:rsidRDefault="005C750D" w:rsidP="005C750D">
      <w:pPr>
        <w:pStyle w:val="CodeBox"/>
        <w:ind w:left="720"/>
      </w:pPr>
      <w:r w:rsidRPr="008470EF">
        <w:t xml:space="preserve">    </w:t>
      </w:r>
      <w:proofErr w:type="gramStart"/>
      <w:r w:rsidRPr="008470EF">
        <w:t>function</w:t>
      </w:r>
      <w:proofErr w:type="gramEnd"/>
      <w:r w:rsidRPr="008470EF">
        <w:t xml:space="preserve"> (error, response, body) { }</w:t>
      </w:r>
    </w:p>
    <w:p w14:paraId="7E3E41FB" w14:textId="77777777" w:rsidR="005C750D" w:rsidRPr="008470EF" w:rsidRDefault="005C750D" w:rsidP="005C750D">
      <w:pPr>
        <w:pStyle w:val="CodeBox"/>
        <w:ind w:left="720"/>
      </w:pPr>
      <w:r w:rsidRPr="008470EF">
        <w:t>);</w:t>
      </w:r>
    </w:p>
    <w:p w14:paraId="35764135" w14:textId="77777777" w:rsidR="005C750D" w:rsidRDefault="005C750D" w:rsidP="005C750D">
      <w:pPr>
        <w:pStyle w:val="ListContinue"/>
      </w:pPr>
      <w:r>
        <w:t>The server encrypts the access token received from PayPal using the ticket, so if someone hijacks your app’s URL handler, the data is</w:t>
      </w:r>
      <w:r w:rsidR="00A114F1">
        <w:t xml:space="preserve"> </w:t>
      </w:r>
      <w:r>
        <w:t>n</w:t>
      </w:r>
      <w:r w:rsidR="00A114F1">
        <w:t>o</w:t>
      </w:r>
      <w:r>
        <w:t xml:space="preserve">t usable; </w:t>
      </w:r>
      <w:r w:rsidR="00A114F1">
        <w:t xml:space="preserve">it </w:t>
      </w:r>
      <w:r>
        <w:t xml:space="preserve">is not the data sent by the </w:t>
      </w:r>
      <w:r w:rsidR="00202504">
        <w:t>LIPP</w:t>
      </w:r>
      <w:r w:rsidR="00A114F1">
        <w:t xml:space="preserve"> </w:t>
      </w:r>
      <w:r>
        <w:t xml:space="preserve">flow. The server returns a URL to your app that allows the app to generate a refresh token when necessary. This URL is to the </w:t>
      </w:r>
      <w:r w:rsidRPr="00A114F1">
        <w:rPr>
          <w:rStyle w:val="Code"/>
        </w:rPr>
        <w:t>/refres</w:t>
      </w:r>
      <w:r w:rsidR="00425387">
        <w:rPr>
          <w:rStyle w:val="Code"/>
        </w:rPr>
        <w:t>h/username/token</w:t>
      </w:r>
      <w:r>
        <w:t xml:space="preserve"> handler, and includes the refresh token issued by PayPal, encrypted with an account-specific server secret. The refresh token is never stored on the server, and is not stored in a </w:t>
      </w:r>
      <w:proofErr w:type="gramStart"/>
      <w:r>
        <w:t>directly-usable</w:t>
      </w:r>
      <w:proofErr w:type="gramEnd"/>
      <w:r>
        <w:t xml:space="preserve"> form on the client either. This minimizes the value of centralized data on your server, and allows you to cut off refresh tokens in cases of compromised tokens.</w:t>
      </w:r>
    </w:p>
    <w:p w14:paraId="14B04E05" w14:textId="77777777" w:rsidR="005C750D" w:rsidRDefault="005C750D" w:rsidP="00627B65">
      <w:pPr>
        <w:pStyle w:val="ListBullet"/>
      </w:pPr>
      <w:r w:rsidRPr="00627B65">
        <w:rPr>
          <w:rStyle w:val="Code"/>
        </w:rPr>
        <w:t>/refresh/username/token</w:t>
      </w:r>
      <w:r w:rsidRPr="00627B65">
        <w:t>:</w:t>
      </w:r>
      <w:r>
        <w:t xml:space="preserve"> Decrypts the refresh token and </w:t>
      </w:r>
      <w:r w:rsidR="00627B65">
        <w:t xml:space="preserve">passes it to </w:t>
      </w:r>
      <w:r>
        <w:t>the token service to get a new access token.</w:t>
      </w:r>
    </w:p>
    <w:p w14:paraId="4AADDF65" w14:textId="77777777" w:rsidR="005C750D" w:rsidRDefault="005C750D" w:rsidP="005C750D">
      <w:r>
        <w:t xml:space="preserve">When you are ready to set up a server with </w:t>
      </w:r>
      <w:r w:rsidRPr="00627B65">
        <w:t>your</w:t>
      </w:r>
      <w:r>
        <w:t xml:space="preserve"> </w:t>
      </w:r>
      <w:r w:rsidR="00627B65">
        <w:t xml:space="preserve">own client </w:t>
      </w:r>
      <w:r>
        <w:t xml:space="preserve">ID </w:t>
      </w:r>
      <w:r w:rsidR="00425387">
        <w:t xml:space="preserve">instead of </w:t>
      </w:r>
      <w:r>
        <w:t xml:space="preserve">the </w:t>
      </w:r>
      <w:r w:rsidR="00627B65">
        <w:t xml:space="preserve">predefined client </w:t>
      </w:r>
      <w:r>
        <w:t xml:space="preserve">ID </w:t>
      </w:r>
      <w:r w:rsidR="00627B65">
        <w:t>that the distributed samples use</w:t>
      </w:r>
      <w:r>
        <w:t xml:space="preserve">, set </w:t>
      </w:r>
      <w:r w:rsidR="00627B65">
        <w:t xml:space="preserve">the </w:t>
      </w:r>
      <w:r>
        <w:t xml:space="preserve">return URL to point to your server. </w:t>
      </w:r>
      <w:r w:rsidR="00627B65">
        <w:t xml:space="preserve">If </w:t>
      </w:r>
      <w:r>
        <w:t xml:space="preserve">you </w:t>
      </w:r>
      <w:r w:rsidR="00627B65">
        <w:t xml:space="preserve">are </w:t>
      </w:r>
      <w:r>
        <w:t>test</w:t>
      </w:r>
      <w:r w:rsidR="00627B65">
        <w:t>ing</w:t>
      </w:r>
      <w:r>
        <w:t xml:space="preserve"> on a </w:t>
      </w:r>
      <w:r w:rsidR="00627B65">
        <w:t xml:space="preserve">real </w:t>
      </w:r>
      <w:r>
        <w:t xml:space="preserve">device, this URL generally needs to work on that device and on your simulator, meaning </w:t>
      </w:r>
      <w:r w:rsidR="00627B65">
        <w:t xml:space="preserve">it must have </w:t>
      </w:r>
      <w:r>
        <w:t xml:space="preserve">a live DNS entry on the </w:t>
      </w:r>
      <w:proofErr w:type="gramStart"/>
      <w:r>
        <w:t>internet</w:t>
      </w:r>
      <w:proofErr w:type="gramEnd"/>
      <w:r>
        <w:t>.</w:t>
      </w:r>
    </w:p>
    <w:p w14:paraId="0B600DC5" w14:textId="77777777" w:rsidR="00AB7BB4" w:rsidRPr="00A630C4" w:rsidRDefault="006862F5" w:rsidP="006862F5">
      <w:pPr>
        <w:pStyle w:val="Heading2"/>
      </w:pPr>
      <w:bookmarkStart w:id="157" w:name="_Toc404251208"/>
      <w:r>
        <w:lastRenderedPageBreak/>
        <w:t xml:space="preserve">About </w:t>
      </w:r>
      <w:r w:rsidR="00AB7BB4" w:rsidRPr="00A630C4">
        <w:t xml:space="preserve">the </w:t>
      </w:r>
      <w:r w:rsidRPr="00A630C4">
        <w:t>encrypted access token</w:t>
      </w:r>
      <w:bookmarkEnd w:id="157"/>
      <w:r w:rsidRPr="00A630C4">
        <w:t xml:space="preserve"> </w:t>
      </w:r>
    </w:p>
    <w:p w14:paraId="7EFCFD81" w14:textId="77777777" w:rsidR="00AB7BB4" w:rsidRPr="00A630C4" w:rsidRDefault="00AB7BB4" w:rsidP="005B71EF">
      <w:pPr>
        <w:rPr>
          <w:u w:color="00B050"/>
        </w:rPr>
      </w:pPr>
      <w:r w:rsidRPr="00A630C4">
        <w:rPr>
          <w:u w:color="00B050"/>
        </w:rPr>
        <w:t xml:space="preserve">The first time you run the sample app, the </w:t>
      </w:r>
      <w:r w:rsidR="00B459F8">
        <w:rPr>
          <w:u w:color="00B050"/>
        </w:rPr>
        <w:t xml:space="preserve">sample server </w:t>
      </w:r>
      <w:r w:rsidR="005B71EF">
        <w:rPr>
          <w:u w:color="00B050"/>
        </w:rPr>
        <w:t xml:space="preserve">sends </w:t>
      </w:r>
      <w:r w:rsidR="00B459F8">
        <w:rPr>
          <w:u w:color="00B050"/>
        </w:rPr>
        <w:t xml:space="preserve">it </w:t>
      </w:r>
      <w:r w:rsidRPr="00A630C4">
        <w:rPr>
          <w:u w:color="00B050"/>
        </w:rPr>
        <w:t>an encrypted access token and a refresh URL (a URL to the sample server that can</w:t>
      </w:r>
      <w:r w:rsidR="00B459F8">
        <w:rPr>
          <w:u w:color="00B050"/>
        </w:rPr>
        <w:t xml:space="preserve"> be used to refresh the token).</w:t>
      </w:r>
    </w:p>
    <w:p w14:paraId="4A962DE1" w14:textId="77777777" w:rsidR="00AB7BB4" w:rsidRPr="00A630C4" w:rsidRDefault="00B459F8" w:rsidP="005B71EF">
      <w:pPr>
        <w:rPr>
          <w:u w:color="00B050"/>
        </w:rPr>
      </w:pPr>
      <w:r w:rsidRPr="00A630C4">
        <w:rPr>
          <w:u w:color="00B050"/>
        </w:rPr>
        <w:t xml:space="preserve">The </w:t>
      </w:r>
      <w:r w:rsidR="00AB7BB4" w:rsidRPr="00A630C4">
        <w:rPr>
          <w:u w:color="00B050"/>
        </w:rPr>
        <w:t xml:space="preserve">sample server </w:t>
      </w:r>
      <w:r>
        <w:rPr>
          <w:u w:color="00B050"/>
        </w:rPr>
        <w:t>encrypts the access token wi</w:t>
      </w:r>
      <w:r w:rsidR="00AB7BB4" w:rsidRPr="00A630C4">
        <w:rPr>
          <w:u w:color="00B050"/>
        </w:rPr>
        <w:t>th</w:t>
      </w:r>
      <w:r>
        <w:rPr>
          <w:u w:color="00B050"/>
        </w:rPr>
        <w:t xml:space="preserve"> a</w:t>
      </w:r>
      <w:r w:rsidR="00AB7BB4" w:rsidRPr="00A630C4">
        <w:rPr>
          <w:u w:color="00B050"/>
        </w:rPr>
        <w:t xml:space="preserve"> </w:t>
      </w:r>
      <w:r>
        <w:rPr>
          <w:u w:color="00B050"/>
        </w:rPr>
        <w:t xml:space="preserve">seed </w:t>
      </w:r>
      <w:proofErr w:type="gramStart"/>
      <w:r>
        <w:rPr>
          <w:u w:color="00B050"/>
        </w:rPr>
        <w:t>value which</w:t>
      </w:r>
      <w:proofErr w:type="gramEnd"/>
      <w:r>
        <w:rPr>
          <w:u w:color="00B050"/>
        </w:rPr>
        <w:t xml:space="preserve"> it calls </w:t>
      </w:r>
      <w:r w:rsidR="00AB7BB4" w:rsidRPr="00A630C4">
        <w:rPr>
          <w:u w:color="00B050"/>
        </w:rPr>
        <w:t>a "ticket</w:t>
      </w:r>
      <w:r>
        <w:rPr>
          <w:u w:color="00B050"/>
        </w:rPr>
        <w:t>.</w:t>
      </w:r>
      <w:r w:rsidR="00AB7BB4" w:rsidRPr="00A630C4">
        <w:rPr>
          <w:u w:color="00B050"/>
        </w:rPr>
        <w:t xml:space="preserve">" </w:t>
      </w:r>
      <w:r>
        <w:rPr>
          <w:u w:color="00B050"/>
        </w:rPr>
        <w:t xml:space="preserve">The ticket </w:t>
      </w:r>
      <w:r w:rsidR="00AB7BB4" w:rsidRPr="00A630C4">
        <w:rPr>
          <w:u w:color="00B050"/>
        </w:rPr>
        <w:t xml:space="preserve">is created when the user logs in </w:t>
      </w:r>
      <w:r>
        <w:rPr>
          <w:u w:color="00B050"/>
        </w:rPr>
        <w:t xml:space="preserve">to the server </w:t>
      </w:r>
      <w:r w:rsidR="00AB7BB4" w:rsidRPr="00A630C4">
        <w:rPr>
          <w:u w:color="00B050"/>
        </w:rPr>
        <w:t>for authentication</w:t>
      </w:r>
      <w:r w:rsidR="00AB7BB4" w:rsidRPr="00B459F8">
        <w:t xml:space="preserve"> </w:t>
      </w:r>
      <w:r w:rsidR="00AB7BB4" w:rsidRPr="00A630C4">
        <w:rPr>
          <w:u w:color="00B050"/>
        </w:rPr>
        <w:t xml:space="preserve">for the first time. </w:t>
      </w:r>
      <w:r>
        <w:rPr>
          <w:u w:color="00B050"/>
        </w:rPr>
        <w:t xml:space="preserve">This technique for acquiring a seed for </w:t>
      </w:r>
      <w:r w:rsidR="00AB7BB4" w:rsidRPr="00A630C4">
        <w:rPr>
          <w:u w:color="00B050"/>
        </w:rPr>
        <w:t>encrypt</w:t>
      </w:r>
      <w:r>
        <w:rPr>
          <w:u w:color="00B050"/>
        </w:rPr>
        <w:t>ing</w:t>
      </w:r>
      <w:r w:rsidR="00AB7BB4" w:rsidRPr="00A630C4">
        <w:rPr>
          <w:u w:color="00B050"/>
        </w:rPr>
        <w:t xml:space="preserve"> </w:t>
      </w:r>
      <w:r>
        <w:rPr>
          <w:u w:color="00B050"/>
        </w:rPr>
        <w:t xml:space="preserve">the </w:t>
      </w:r>
      <w:r w:rsidR="00AB7BB4" w:rsidRPr="00A630C4">
        <w:rPr>
          <w:u w:color="00B050"/>
        </w:rPr>
        <w:t>access token</w:t>
      </w:r>
      <w:r>
        <w:rPr>
          <w:u w:color="00B050"/>
        </w:rPr>
        <w:t xml:space="preserve"> is suitable for use in live back-end servers, but other techniques are possible</w:t>
      </w:r>
      <w:r w:rsidR="00AB7BB4" w:rsidRPr="00A630C4">
        <w:rPr>
          <w:u w:color="00B050"/>
        </w:rPr>
        <w:t xml:space="preserve">. </w:t>
      </w:r>
    </w:p>
    <w:p w14:paraId="7E6AFFDA" w14:textId="77777777" w:rsidR="00AB7BB4" w:rsidRDefault="00AB7BB4" w:rsidP="005B71EF">
      <w:pPr>
        <w:rPr>
          <w:u w:color="00B050"/>
        </w:rPr>
      </w:pPr>
      <w:r w:rsidRPr="00A630C4">
        <w:rPr>
          <w:u w:color="00B050"/>
        </w:rPr>
        <w:t xml:space="preserve">The </w:t>
      </w:r>
      <w:r w:rsidR="00646BA0">
        <w:rPr>
          <w:rStyle w:val="Code"/>
          <w:u w:color="00B050"/>
        </w:rPr>
        <w:t>/</w:t>
      </w:r>
      <w:r w:rsidRPr="00A630C4">
        <w:rPr>
          <w:rStyle w:val="Code"/>
          <w:u w:color="00B050"/>
        </w:rPr>
        <w:t>sample-server</w:t>
      </w:r>
      <w:r w:rsidR="00646BA0">
        <w:rPr>
          <w:rStyle w:val="Code"/>
          <w:u w:color="00B050"/>
        </w:rPr>
        <w:t>/</w:t>
      </w:r>
      <w:r w:rsidRPr="00A630C4">
        <w:rPr>
          <w:rStyle w:val="Code"/>
          <w:u w:color="00B050"/>
        </w:rPr>
        <w:t>server.js</w:t>
      </w:r>
      <w:r w:rsidRPr="00A630C4">
        <w:rPr>
          <w:u w:color="00B050"/>
        </w:rPr>
        <w:t xml:space="preserve"> file has a default, test merchant named “teashop,” whose address is a confirmed address in teashop’s PayPal account. When you begin developing an app, your code can retrieve a merchant’s data (including the confirmed address, which is required for further operations) for an order (invoice) with the </w:t>
      </w:r>
      <w:proofErr w:type="spellStart"/>
      <w:r w:rsidRPr="00A630C4">
        <w:rPr>
          <w:rStyle w:val="Code"/>
          <w:u w:color="00B050"/>
        </w:rPr>
        <w:t>PayPalHereSDK</w:t>
      </w:r>
      <w:proofErr w:type="spellEnd"/>
      <w:r w:rsidRPr="00A630C4">
        <w:rPr>
          <w:u w:color="00B050"/>
        </w:rPr>
        <w:t xml:space="preserve"> class’s </w:t>
      </w:r>
      <w:proofErr w:type="spellStart"/>
      <w:r w:rsidRPr="00A630C4">
        <w:rPr>
          <w:rStyle w:val="Code"/>
          <w:u w:color="00B050"/>
        </w:rPr>
        <w:t>activeMerchant</w:t>
      </w:r>
      <w:proofErr w:type="spellEnd"/>
      <w:r w:rsidRPr="00A630C4">
        <w:rPr>
          <w:u w:color="00B050"/>
        </w:rPr>
        <w:t xml:space="preserve"> method. For more information, see the </w:t>
      </w:r>
      <w:proofErr w:type="spellStart"/>
      <w:r w:rsidRPr="00A630C4">
        <w:rPr>
          <w:rStyle w:val="Code"/>
          <w:u w:color="00B050"/>
        </w:rPr>
        <w:t>PayPalHereSDK</w:t>
      </w:r>
      <w:proofErr w:type="spellEnd"/>
      <w:r w:rsidRPr="00A630C4">
        <w:rPr>
          <w:u w:color="00B050"/>
        </w:rPr>
        <w:t xml:space="preserve"> class in the </w:t>
      </w:r>
      <w:r>
        <w:t>PayPal Here SDK’s reference documentation</w:t>
      </w:r>
      <w:r w:rsidRPr="00A630C4">
        <w:rPr>
          <w:u w:color="00B050"/>
        </w:rPr>
        <w:t>.</w:t>
      </w:r>
      <w:bookmarkEnd w:id="21"/>
      <w:bookmarkEnd w:id="22"/>
    </w:p>
    <w:p w14:paraId="5540328C" w14:textId="77777777" w:rsidR="00803184" w:rsidRDefault="00803184" w:rsidP="005B71EF">
      <w:pPr>
        <w:rPr>
          <w:u w:color="00B050"/>
        </w:rPr>
      </w:pPr>
    </w:p>
    <w:p w14:paraId="1AE00C6A" w14:textId="29A06069" w:rsidR="00803184" w:rsidRPr="00A630C4" w:rsidRDefault="00803184" w:rsidP="005B71EF">
      <w:pPr>
        <w:rPr>
          <w:u w:color="00B050"/>
        </w:rPr>
      </w:pPr>
    </w:p>
    <w:sectPr w:rsidR="00803184" w:rsidRPr="00A630C4" w:rsidSect="00F8220B">
      <w:headerReference w:type="default" r:id="rId44"/>
      <w:footerReference w:type="default" r:id="rId45"/>
      <w:headerReference w:type="first" r:id="rId46"/>
      <w:pgSz w:w="12240" w:h="15840" w:code="1"/>
      <w:pgMar w:top="1440" w:right="1440" w:bottom="1440" w:left="1440" w:header="864"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Chandrashekar, Sathyanarayan" w:date="2014-12-24T10:48:00Z" w:initials="CS">
    <w:p w14:paraId="19F21857" w14:textId="3D554783" w:rsidR="009B572F" w:rsidRDefault="009B572F">
      <w:pPr>
        <w:pStyle w:val="CommentText"/>
      </w:pPr>
      <w:r>
        <w:rPr>
          <w:rStyle w:val="CommentReference"/>
        </w:rPr>
        <w:annotationRef/>
      </w:r>
      <w:r>
        <w:t xml:space="preserve">“Your app must set the current access token in the </w:t>
      </w:r>
      <w:proofErr w:type="spellStart"/>
      <w:r>
        <w:t>PayPalHere</w:t>
      </w:r>
      <w:proofErr w:type="spellEnd"/>
      <w:r>
        <w:t xml:space="preserve"> SDK and must repeat this process each time a new access token is obtained.”</w:t>
      </w:r>
    </w:p>
  </w:comment>
  <w:comment w:id="68" w:author="Sachs, Jonathan(AWF)" w:date="2014-11-20T10:04:00Z" w:initials="JS">
    <w:p w14:paraId="668556FE" w14:textId="77777777" w:rsidR="009B572F" w:rsidRDefault="009B572F">
      <w:pPr>
        <w:pStyle w:val="CommentText"/>
      </w:pPr>
      <w:r>
        <w:rPr>
          <w:rStyle w:val="CommentReference"/>
        </w:rPr>
        <w:annotationRef/>
      </w:r>
      <w:r>
        <w:t>The original text was unclear. I’ve tried to improve it but I may have changed the intended meaning. Please check.</w:t>
      </w:r>
    </w:p>
  </w:comment>
  <w:comment w:id="69" w:author="Chandrashekar, Sathyanarayan" w:date="2014-12-24T10:50:00Z" w:initials="CS">
    <w:p w14:paraId="0606CF32" w14:textId="3C15A0C6" w:rsidR="009B572F" w:rsidRDefault="009B572F">
      <w:pPr>
        <w:pStyle w:val="CommentText"/>
      </w:pPr>
      <w:r>
        <w:rPr>
          <w:rStyle w:val="CommentReference"/>
        </w:rPr>
        <w:annotationRef/>
      </w:r>
      <w:r>
        <w:t>May not be true if the app/backend server already has a refresh token, it doesn’t need to provide the scopes again to fetch a new access token.</w:t>
      </w:r>
    </w:p>
  </w:comment>
  <w:comment w:id="70" w:author="Chandrashekar, Sathyanarayan" w:date="2014-12-24T10:51:00Z" w:initials="CS">
    <w:p w14:paraId="2AC7F22D" w14:textId="5A5779D8" w:rsidR="009B572F" w:rsidRDefault="009B572F">
      <w:pPr>
        <w:pStyle w:val="CommentText"/>
      </w:pPr>
      <w:r>
        <w:rPr>
          <w:rStyle w:val="CommentReference"/>
        </w:rPr>
        <w:annotationRef/>
      </w:r>
      <w:r>
        <w:t>I think there are more scopes required. Would need to double check with Kash (product team)</w:t>
      </w:r>
    </w:p>
  </w:comment>
  <w:comment w:id="79" w:author="Sachs, Jonathan(AWF)" w:date="2014-12-24T12:54:00Z" w:initials="JS">
    <w:p w14:paraId="3A59084C" w14:textId="77777777" w:rsidR="009B572F" w:rsidRDefault="009B572F">
      <w:pPr>
        <w:pStyle w:val="CommentText"/>
      </w:pPr>
      <w:r>
        <w:rPr>
          <w:rStyle w:val="CommentReference"/>
        </w:rPr>
        <w:annotationRef/>
      </w:r>
      <w:r>
        <w:t>Where? I didn’t find any details about this.</w:t>
      </w:r>
    </w:p>
    <w:p w14:paraId="1FF32AA0" w14:textId="77777777" w:rsidR="009B572F" w:rsidRDefault="009B572F">
      <w:pPr>
        <w:pStyle w:val="CommentText"/>
      </w:pPr>
    </w:p>
    <w:p w14:paraId="4EB704CE" w14:textId="673EC9D8" w:rsidR="009B572F" w:rsidRDefault="009B572F">
      <w:pPr>
        <w:pStyle w:val="CommentText"/>
      </w:pPr>
      <w:proofErr w:type="spellStart"/>
      <w:r w:rsidRPr="00E654B9">
        <w:rPr>
          <w:b/>
        </w:rPr>
        <w:t>Sathya</w:t>
      </w:r>
      <w:proofErr w:type="spellEnd"/>
      <w:r>
        <w:t xml:space="preserve">: The SDK currently logs various messages to CAL. These usually includes any errors during any down stream operations, etc. </w:t>
      </w:r>
    </w:p>
    <w:p w14:paraId="2DEFE55C" w14:textId="6ED251FC" w:rsidR="009B572F" w:rsidRDefault="009B572F">
      <w:pPr>
        <w:pStyle w:val="CommentText"/>
      </w:pPr>
      <w:r>
        <w:t>Not sure if we would want to mention all of this info though.</w:t>
      </w:r>
    </w:p>
  </w:comment>
  <w:comment w:id="81" w:author="Kash Baghaei" w:date="2015-01-06T15:06:00Z" w:initials="KB">
    <w:p w14:paraId="018151E1" w14:textId="3E0F2938" w:rsidR="009B572F" w:rsidRDefault="009B572F">
      <w:pPr>
        <w:pStyle w:val="CommentText"/>
      </w:pPr>
      <w:r>
        <w:rPr>
          <w:rStyle w:val="CommentReference"/>
        </w:rPr>
        <w:annotationRef/>
      </w:r>
      <w:r>
        <w:t>@</w:t>
      </w:r>
      <w:proofErr w:type="spellStart"/>
      <w:r>
        <w:t>Sathya</w:t>
      </w:r>
      <w:proofErr w:type="spellEnd"/>
      <w:r>
        <w:t xml:space="preserve">, I added this, but not sure if this usable by our partners … can they leverage any of our Remote Logging capabilities </w:t>
      </w:r>
    </w:p>
  </w:comment>
  <w:comment w:id="88" w:author="Kash Baghaei" w:date="2015-01-06T15:22:00Z" w:initials="KB">
    <w:p w14:paraId="4132C0F6" w14:textId="478D8AEA" w:rsidR="009B572F" w:rsidRDefault="009B572F">
      <w:pPr>
        <w:pStyle w:val="CommentText"/>
      </w:pPr>
      <w:r>
        <w:rPr>
          <w:rStyle w:val="CommentReference"/>
        </w:rPr>
        <w:annotationRef/>
      </w:r>
      <w:r>
        <w:t>@</w:t>
      </w:r>
      <w:proofErr w:type="spellStart"/>
      <w:r>
        <w:t>Sathya</w:t>
      </w:r>
      <w:proofErr w:type="spellEnd"/>
      <w:r>
        <w:t>, I reviewed this based on my limited knowledge and it looks pretty messy in my mind. It looks ugly too…If the code is correct I can go ahead and fix the style later.</w:t>
      </w:r>
    </w:p>
  </w:comment>
  <w:comment w:id="90" w:author="Sachs, Jonathan(AWF)" w:date="2014-11-20T10:32:00Z" w:initials="JS">
    <w:p w14:paraId="482838E1" w14:textId="77777777" w:rsidR="009B572F" w:rsidRDefault="009B572F">
      <w:pPr>
        <w:pStyle w:val="CommentText"/>
      </w:pPr>
      <w:r>
        <w:rPr>
          <w:rStyle w:val="CommentReference"/>
        </w:rPr>
        <w:annotationRef/>
      </w:r>
      <w:r>
        <w:t>All of these sections are “</w:t>
      </w:r>
      <w:proofErr w:type="spellStart"/>
      <w:r>
        <w:t>tbd</w:t>
      </w:r>
      <w:proofErr w:type="spellEnd"/>
      <w:r>
        <w:t xml:space="preserve">” because the original text doesn’t explain the steps; it just points to the relevant parts of sample program. I figured out what to say for the setup steps, but it took a lot of work. Please provide the information I’ll need to write explanations like the ones in </w:t>
      </w:r>
      <w:hyperlink w:anchor="Authentication and capture" w:history="1">
        <w:r w:rsidRPr="00EC6C8E">
          <w:rPr>
            <w:rStyle w:val="Hyperlink"/>
          </w:rPr>
          <w:t>Authentication and capture</w:t>
        </w:r>
      </w:hyperlink>
      <w:r>
        <w:t xml:space="preserve">, and the ones I’ve added in </w:t>
      </w:r>
      <w:hyperlink w:anchor="Setting up an app" w:history="1">
        <w:r w:rsidRPr="00EC6C8E">
          <w:rPr>
            <w:rStyle w:val="Hyperlink"/>
          </w:rPr>
          <w:t>Setting up an app</w:t>
        </w:r>
      </w:hyperlink>
      <w:r>
        <w:t>.</w:t>
      </w:r>
    </w:p>
  </w:comment>
  <w:comment w:id="131" w:author="Sachs, Jonathan(AWF)" w:date="2014-11-20T11:13:00Z" w:initials="JS">
    <w:p w14:paraId="560566C8" w14:textId="77777777" w:rsidR="009B572F" w:rsidRPr="00A63E8D" w:rsidRDefault="009B572F" w:rsidP="00FA6A6A">
      <w:pPr>
        <w:pStyle w:val="CommentText"/>
      </w:pPr>
      <w:r>
        <w:rPr>
          <w:rStyle w:val="CommentReference"/>
        </w:rPr>
        <w:annotationRef/>
      </w:r>
      <w:r>
        <w:t xml:space="preserve">We need to replace this image. It wasn’t in the original document, and it’s not in the repository’s </w:t>
      </w:r>
      <w:r>
        <w:rPr>
          <w:i/>
        </w:rPr>
        <w:t>images</w:t>
      </w:r>
      <w:r>
        <w:t xml:space="preserve"> folder either.</w:t>
      </w:r>
    </w:p>
  </w:comment>
  <w:comment w:id="132" w:author="Kash Baghaei" w:date="2015-01-06T10:08:00Z" w:initials="KB">
    <w:p w14:paraId="2F620FBF" w14:textId="68C61A6A" w:rsidR="009B572F" w:rsidRDefault="009B572F">
      <w:pPr>
        <w:pStyle w:val="CommentText"/>
      </w:pPr>
      <w:r>
        <w:rPr>
          <w:rStyle w:val="CommentReference"/>
        </w:rPr>
        <w:annotationRef/>
      </w:r>
      <w:r>
        <w:t>What is this?</w:t>
      </w:r>
    </w:p>
  </w:comment>
  <w:comment w:id="140" w:author="Sachs, Jonathan(AWF)" w:date="2014-11-20T12:14:00Z" w:initials="JS">
    <w:p w14:paraId="5AC9B51E" w14:textId="77777777" w:rsidR="009B572F" w:rsidRDefault="009B572F">
      <w:pPr>
        <w:pStyle w:val="CommentText"/>
      </w:pPr>
      <w:r>
        <w:rPr>
          <w:rStyle w:val="CommentReference"/>
        </w:rPr>
        <w:annotationRef/>
      </w:r>
      <w:r>
        <w:t>Kash says it’s acceptable to describe only one of the sample apps, but I’d prefer to have information for both if possible.</w:t>
      </w:r>
    </w:p>
  </w:comment>
  <w:comment w:id="142" w:author="Sachs, Jonathan(AWF)" w:date="2014-11-19T14:29:00Z" w:initials="JS">
    <w:p w14:paraId="073628BA" w14:textId="77777777" w:rsidR="009B572F" w:rsidRDefault="009B572F" w:rsidP="00DA7647">
      <w:pPr>
        <w:pStyle w:val="CommentText"/>
      </w:pPr>
      <w:r>
        <w:rPr>
          <w:rStyle w:val="CommentReference"/>
        </w:rPr>
        <w:annotationRef/>
      </w:r>
      <w:proofErr w:type="spellStart"/>
      <w:proofErr w:type="gramStart"/>
      <w:r>
        <w:t>tbd</w:t>
      </w:r>
      <w:proofErr w:type="spellEnd"/>
      <w:proofErr w:type="gramEnd"/>
    </w:p>
  </w:comment>
  <w:comment w:id="143" w:author="Sachs, Jonathan(AWF)" w:date="2014-11-19T14:29:00Z" w:initials="JS">
    <w:p w14:paraId="43C51F78" w14:textId="77777777" w:rsidR="009B572F" w:rsidRDefault="009B572F" w:rsidP="00DA7647">
      <w:pPr>
        <w:pStyle w:val="CommentText"/>
      </w:pPr>
      <w:r>
        <w:rPr>
          <w:rStyle w:val="CommentReference"/>
        </w:rPr>
        <w:annotationRef/>
      </w:r>
      <w:proofErr w:type="spellStart"/>
      <w:proofErr w:type="gramStart"/>
      <w:r>
        <w:t>tbd</w:t>
      </w:r>
      <w:proofErr w:type="spellEnd"/>
      <w:proofErr w:type="gramEnd"/>
    </w:p>
  </w:comment>
  <w:comment w:id="147" w:author="Baghaei, Kash" w:date="2015-01-12T10:31:00Z" w:initials="BK">
    <w:p w14:paraId="7B105397" w14:textId="5C888767" w:rsidR="009B572F" w:rsidRDefault="009B572F">
      <w:pPr>
        <w:pStyle w:val="CommentText"/>
      </w:pPr>
      <w:r>
        <w:rPr>
          <w:rStyle w:val="CommentReference"/>
        </w:rPr>
        <w:annotationRef/>
      </w:r>
      <w:r>
        <w:t>Do we need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417E7" w14:textId="77777777" w:rsidR="009B572F" w:rsidRDefault="009B572F">
      <w:pPr>
        <w:spacing w:after="0" w:line="240" w:lineRule="auto"/>
      </w:pPr>
      <w:r>
        <w:separator/>
      </w:r>
    </w:p>
  </w:endnote>
  <w:endnote w:type="continuationSeparator" w:id="0">
    <w:p w14:paraId="341CE360" w14:textId="77777777" w:rsidR="009B572F" w:rsidRDefault="009B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微軟正黑體">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573C5" w14:textId="77777777" w:rsidR="009B572F" w:rsidRDefault="009B572F" w:rsidP="008C224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B6704EA" w14:textId="77777777" w:rsidR="009B572F" w:rsidRDefault="009B572F" w:rsidP="008C22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19768" w14:textId="77777777" w:rsidR="009B572F" w:rsidRDefault="009B572F" w:rsidP="008C2241">
    <w:pPr>
      <w:pStyle w:val="Footer"/>
      <w:ind w:left="-90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673AA" w14:textId="77777777" w:rsidR="009B572F" w:rsidRDefault="009B572F" w:rsidP="00964FEB">
    <w:pPr>
      <w:pStyle w:val="Footer"/>
      <w:jc w:val="center"/>
    </w:pPr>
    <w:r>
      <w:t>Copyright © 2012-2013 PayPal. All rights reserved.</w:t>
    </w:r>
  </w:p>
  <w:p w14:paraId="1430101C" w14:textId="77777777" w:rsidR="009B572F" w:rsidRDefault="009B572F" w:rsidP="00964FEB">
    <w:pPr>
      <w:pStyle w:val="Footer"/>
      <w:jc w:val="center"/>
    </w:pPr>
  </w:p>
  <w:p w14:paraId="12E6C35D" w14:textId="77777777" w:rsidR="009B572F" w:rsidRPr="00E86562" w:rsidRDefault="009B572F" w:rsidP="00964FEB">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E59C0" w14:textId="7A7F2691" w:rsidR="009B572F" w:rsidRDefault="009B572F" w:rsidP="00AC2AEC">
    <w:pPr>
      <w:pStyle w:val="Footer"/>
      <w:jc w:val="center"/>
    </w:pPr>
    <w:sdt>
      <w:sdtPr>
        <w:alias w:val="Publish Date"/>
        <w:tag w:val=""/>
        <w:id w:val="-1373609828"/>
        <w:dataBinding w:prefixMappings="xmlns:ns0='http://schemas.microsoft.com/office/2006/coverPageProps' " w:xpath="/ns0:CoverPageProperties[1]/ns0:PublishDate[1]" w:storeItemID="{55AF091B-3C7A-41E3-B477-F2FDAA23CFDA}"/>
        <w:date w:fullDate="2015-01-12T00:00:00Z">
          <w:dateFormat w:val="M/d/yyyy"/>
          <w:lid w:val="en-US"/>
          <w:storeMappedDataAs w:val="dateTime"/>
          <w:calendar w:val="gregorian"/>
        </w:date>
      </w:sdtPr>
      <w:sdtContent>
        <w:r>
          <w:t>1/12/2015</w:t>
        </w:r>
      </w:sdtContent>
    </w:sdt>
    <w:r>
      <w:tab/>
    </w:r>
    <w:r>
      <w:tab/>
    </w:r>
    <w:sdt>
      <w:sdtPr>
        <w:id w:val="-1966259524"/>
        <w:docPartObj>
          <w:docPartGallery w:val="Page Numbers (Bottom of Page)"/>
          <w:docPartUnique/>
        </w:docPartObj>
      </w:sdtPr>
      <w:sdtContent>
        <w:sdt>
          <w:sdtPr>
            <w:id w:val="1737438252"/>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B149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B1495">
              <w:rPr>
                <w:b/>
                <w:bCs/>
                <w:noProof/>
              </w:rPr>
              <w:t>46</w:t>
            </w:r>
            <w:r>
              <w:rPr>
                <w:b/>
                <w:bCs/>
                <w:sz w:val="24"/>
                <w:szCs w:val="24"/>
              </w:rPr>
              <w:fldChar w:fldCharType="end"/>
            </w:r>
          </w:sdtContent>
        </w:sdt>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556D4" w14:textId="77777777" w:rsidR="009B572F" w:rsidRDefault="009B572F" w:rsidP="00226B41">
    <w:r w:rsidRPr="007C3751">
      <w:t xml:space="preserve">© </w:t>
    </w:r>
    <w:r>
      <w:t>2012-</w:t>
    </w:r>
    <w:r w:rsidRPr="00F8220B">
      <w:t>2014</w:t>
    </w:r>
    <w:r w:rsidRPr="007C3751">
      <w:t xml:space="preserve"> Pa</w:t>
    </w:r>
    <w:r>
      <w:t>yPal, Inc. All rights reserved.</w:t>
    </w:r>
  </w:p>
  <w:p w14:paraId="0760C1BC" w14:textId="77777777" w:rsidR="009B572F" w:rsidRPr="006631EA" w:rsidRDefault="009B572F" w:rsidP="00226B41">
    <w:pPr>
      <w:rPr>
        <w:sz w:val="18"/>
        <w:szCs w:val="18"/>
      </w:rPr>
    </w:pPr>
    <w:r w:rsidRPr="006631EA">
      <w:rPr>
        <w:sz w:val="18"/>
        <w:szCs w:val="18"/>
      </w:rPr>
      <w:t xml:space="preserve">PayPal is a registered trademark of PayPal, Inc. The PayPal logo is a trademark of PayPal, Inc. Other trademarks and brands are the property of their respective owners. The information in this document belongs to PayPal, Inc. It may not be used, reproduced or disclosed without the written approval of PayPal, Inc. Copyright © PayPal. All rights reserved. PayPal (Europe) </w:t>
    </w:r>
    <w:proofErr w:type="spellStart"/>
    <w:r w:rsidRPr="006631EA">
      <w:rPr>
        <w:sz w:val="18"/>
        <w:szCs w:val="18"/>
      </w:rPr>
      <w:t>S.à</w:t>
    </w:r>
    <w:proofErr w:type="spellEnd"/>
    <w:r w:rsidRPr="006631EA">
      <w:rPr>
        <w:sz w:val="18"/>
        <w:szCs w:val="18"/>
      </w:rPr>
      <w:t xml:space="preserve"> </w:t>
    </w:r>
    <w:proofErr w:type="spellStart"/>
    <w:r w:rsidRPr="006631EA">
      <w:rPr>
        <w:sz w:val="18"/>
        <w:szCs w:val="18"/>
      </w:rPr>
      <w:t>r.l</w:t>
    </w:r>
    <w:proofErr w:type="spellEnd"/>
    <w:r w:rsidRPr="006631EA">
      <w:rPr>
        <w:sz w:val="18"/>
        <w:szCs w:val="18"/>
      </w:rPr>
      <w:t xml:space="preserve">. </w:t>
    </w:r>
    <w:proofErr w:type="gramStart"/>
    <w:r w:rsidRPr="006631EA">
      <w:rPr>
        <w:sz w:val="18"/>
        <w:szCs w:val="18"/>
      </w:rPr>
      <w:t>et</w:t>
    </w:r>
    <w:proofErr w:type="gramEnd"/>
    <w:r w:rsidRPr="006631EA">
      <w:rPr>
        <w:sz w:val="18"/>
        <w:szCs w:val="18"/>
      </w:rPr>
      <w:t xml:space="preserve"> Cie., S.C.A., </w:t>
    </w:r>
    <w:proofErr w:type="spellStart"/>
    <w:r w:rsidRPr="006631EA">
      <w:rPr>
        <w:sz w:val="18"/>
        <w:szCs w:val="18"/>
      </w:rPr>
      <w:t>Société</w:t>
    </w:r>
    <w:proofErr w:type="spellEnd"/>
    <w:r w:rsidRPr="006631EA">
      <w:rPr>
        <w:sz w:val="18"/>
        <w:szCs w:val="18"/>
      </w:rPr>
      <w:t xml:space="preserve"> en </w:t>
    </w:r>
    <w:proofErr w:type="spellStart"/>
    <w:r w:rsidRPr="006631EA">
      <w:rPr>
        <w:sz w:val="18"/>
        <w:szCs w:val="18"/>
      </w:rPr>
      <w:t>Commandite</w:t>
    </w:r>
    <w:proofErr w:type="spellEnd"/>
    <w:r w:rsidRPr="006631EA">
      <w:rPr>
        <w:sz w:val="18"/>
        <w:szCs w:val="18"/>
      </w:rPr>
      <w:t xml:space="preserve"> par Actions. Registered office: 22-24 Boulevard Royal, L-2449, Luxembourg, R.C.S. Luxembourg B 118 349. Consumer advisory: The PayPal™ payment service is regarded as a stored value facility under Singapore law. As such, it does not require the approval of the Monetary Authority of Singapore. You are advised to read the terms and conditions carefully. Notice of non-liability: PayPal, Inc. is providing the information in this document to you “AS-IS” with all faults. PayPal, Inc. makes no warranties of any kind (whether express, implied or statutory) with respect to the information contained herein. PayPal, Inc. assumes no liability for damages (whether direct or indirect), caused by errors or omissions, or resulting from the use of this document or the information contained in this document or resulting from the application or use of the product or service described herein. PayPal, Inc. reserves the right to make changes to any information herein without further notice. PayPal Inc. does not guarantee that the features described in this document will be announced or made available to anyone in the future.</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8A39F" w14:textId="2CD3AEAC" w:rsidR="009B572F" w:rsidRDefault="009B572F">
    <w:pPr>
      <w:pStyle w:val="Footer"/>
      <w:jc w:val="center"/>
    </w:pPr>
    <w:sdt>
      <w:sdtPr>
        <w:alias w:val="Publish Date"/>
        <w:tag w:val=""/>
        <w:id w:val="401716012"/>
        <w:dataBinding w:prefixMappings="xmlns:ns0='http://schemas.microsoft.com/office/2006/coverPageProps' " w:xpath="/ns0:CoverPageProperties[1]/ns0:PublishDate[1]" w:storeItemID="{55AF091B-3C7A-41E3-B477-F2FDAA23CFDA}"/>
        <w:date w:fullDate="2015-01-12T00:00:00Z">
          <w:dateFormat w:val="M/d/yyyy"/>
          <w:lid w:val="en-US"/>
          <w:storeMappedDataAs w:val="dateTime"/>
          <w:calendar w:val="gregorian"/>
        </w:date>
      </w:sdtPr>
      <w:sdtContent>
        <w:r>
          <w:t>1/12/2015</w:t>
        </w:r>
      </w:sdtContent>
    </w:sdt>
    <w:r>
      <w:tab/>
    </w:r>
    <w:r>
      <w:tab/>
    </w:r>
    <w:sdt>
      <w:sdtPr>
        <w:id w:val="-1180895009"/>
        <w:docPartObj>
          <w:docPartGallery w:val="Page Numbers (Bottom of Page)"/>
          <w:docPartUnique/>
        </w:docPartObj>
      </w:sdtPr>
      <w:sdtContent>
        <w:sdt>
          <w:sdtPr>
            <w:id w:val="-1669238322"/>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B1495">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B1495">
              <w:rPr>
                <w:b/>
                <w:bCs/>
                <w:noProof/>
              </w:rPr>
              <w:t>46</w:t>
            </w:r>
            <w:r>
              <w:rPr>
                <w:b/>
                <w:bCs/>
                <w:sz w:val="24"/>
                <w:szCs w:val="24"/>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0F3DA" w14:textId="77777777" w:rsidR="009B572F" w:rsidRDefault="009B572F">
      <w:pPr>
        <w:spacing w:after="0" w:line="240" w:lineRule="auto"/>
      </w:pPr>
      <w:r>
        <w:separator/>
      </w:r>
    </w:p>
  </w:footnote>
  <w:footnote w:type="continuationSeparator" w:id="0">
    <w:p w14:paraId="2F9AA988" w14:textId="77777777" w:rsidR="009B572F" w:rsidRDefault="009B57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46C34" w14:textId="77777777" w:rsidR="009B572F" w:rsidRDefault="009B572F" w:rsidP="00AC2AEC">
    <w:pPr>
      <w:pStyle w:val="Header"/>
    </w:pPr>
    <w:r w:rsidRPr="00AD7B2C">
      <w:rPr>
        <w:noProof/>
        <w:position w:val="-8"/>
        <w:lang w:eastAsia="en-US"/>
      </w:rPr>
      <w:drawing>
        <wp:inline distT="0" distB="0" distL="0" distR="0" wp14:anchorId="156DE571" wp14:editId="3407D33A">
          <wp:extent cx="548640" cy="146304"/>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w_rgb.eps"/>
                  <pic:cNvPicPr/>
                </pic:nvPicPr>
                <pic:blipFill>
                  <a:blip r:embed="rId1">
                    <a:extLst>
                      <a:ext uri="{28A0092B-C50C-407E-A947-70E740481C1C}">
                        <a14:useLocalDpi xmlns:a14="http://schemas.microsoft.com/office/drawing/2010/main" val="0"/>
                      </a:ext>
                    </a:extLst>
                  </a:blip>
                  <a:stretch>
                    <a:fillRect/>
                  </a:stretch>
                </pic:blipFill>
                <pic:spPr>
                  <a:xfrm>
                    <a:off x="0" y="0"/>
                    <a:ext cx="548640" cy="146304"/>
                  </a:xfrm>
                  <a:prstGeom prst="rect">
                    <a:avLst/>
                  </a:prstGeom>
                </pic:spPr>
              </pic:pic>
            </a:graphicData>
          </a:graphic>
        </wp:inline>
      </w:drawing>
    </w:r>
    <w:r>
      <w:tab/>
    </w:r>
    <w:r>
      <w:fldChar w:fldCharType="begin"/>
    </w:r>
    <w:r>
      <w:instrText xml:space="preserve"> SUBJECT   \* MERGEFORMAT </w:instrText>
    </w:r>
    <w:r>
      <w:fldChar w:fldCharType="separate"/>
    </w:r>
    <w:r>
      <w:t xml:space="preserve">PayPal Here </w:t>
    </w:r>
    <w:proofErr w:type="spellStart"/>
    <w:r>
      <w:t>iOS</w:t>
    </w:r>
    <w:proofErr w:type="spellEnd"/>
    <w:r>
      <w:t xml:space="preserve"> SDK</w:t>
    </w:r>
    <w:r>
      <w:fldChar w:fldCharType="end"/>
    </w:r>
    <w:r>
      <w:t xml:space="preserve"> ~ </w:t>
    </w:r>
    <w:sdt>
      <w:sdtPr>
        <w:alias w:val="Title"/>
        <w:tag w:val=""/>
        <w:id w:val="1102843865"/>
        <w:dataBinding w:prefixMappings="xmlns:ns0='http://purl.org/dc/elements/1.1/' xmlns:ns1='http://schemas.openxmlformats.org/package/2006/metadata/core-properties' " w:xpath="/ns1:coreProperties[1]/ns0:title[1]" w:storeItemID="{6C3C8BC8-F283-45AE-878A-BAB7291924A1}"/>
        <w:text/>
      </w:sdtPr>
      <w:sdtContent>
        <w:r>
          <w:t>Developer Guide</w:t>
        </w:r>
      </w:sdtContent>
    </w:sdt>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501BA" w14:textId="77777777" w:rsidR="009B572F" w:rsidRDefault="009B572F" w:rsidP="00AB0112">
    <w:pPr>
      <w:pStyle w:val="Header"/>
    </w:pPr>
    <w:r w:rsidRPr="00334069">
      <w:rPr>
        <w:noProof/>
        <w:position w:val="-8"/>
        <w:lang w:eastAsia="en-US"/>
      </w:rPr>
      <w:drawing>
        <wp:inline distT="0" distB="0" distL="0" distR="0" wp14:anchorId="2B3F343C" wp14:editId="32C3A54F">
          <wp:extent cx="548640" cy="146304"/>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w_rgb.eps"/>
                  <pic:cNvPicPr/>
                </pic:nvPicPr>
                <pic:blipFill>
                  <a:blip r:embed="rId1">
                    <a:extLst>
                      <a:ext uri="{28A0092B-C50C-407E-A947-70E740481C1C}">
                        <a14:useLocalDpi xmlns:a14="http://schemas.microsoft.com/office/drawing/2010/main" val="0"/>
                      </a:ext>
                    </a:extLst>
                  </a:blip>
                  <a:stretch>
                    <a:fillRect/>
                  </a:stretch>
                </pic:blipFill>
                <pic:spPr>
                  <a:xfrm>
                    <a:off x="0" y="0"/>
                    <a:ext cx="548640" cy="146304"/>
                  </a:xfrm>
                  <a:prstGeom prst="rect">
                    <a:avLst/>
                  </a:prstGeom>
                </pic:spPr>
              </pic:pic>
            </a:graphicData>
          </a:graphic>
        </wp:inline>
      </w:drawing>
    </w:r>
    <w:r>
      <w:tab/>
    </w:r>
    <w:sdt>
      <w:sdtPr>
        <w:alias w:val="Title"/>
        <w:tag w:val=""/>
        <w:id w:val="1679702043"/>
        <w:dataBinding w:prefixMappings="xmlns:ns0='http://purl.org/dc/elements/1.1/' xmlns:ns1='http://schemas.openxmlformats.org/package/2006/metadata/core-properties' " w:xpath="/ns1:coreProperties[1]/ns0:title[1]" w:storeItemID="{6C3C8BC8-F283-45AE-878A-BAB7291924A1}"/>
        <w:text/>
      </w:sdtPr>
      <w:sdtContent>
        <w:r>
          <w:t>Developer Guide</w:t>
        </w:r>
      </w:sdtContent>
    </w:sdt>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2E767" w14:textId="77777777" w:rsidR="009B572F" w:rsidRDefault="009B572F" w:rsidP="0092634F">
    <w:pPr>
      <w:pStyle w:val="Header"/>
    </w:pPr>
    <w:r w:rsidRPr="00AD7B2C">
      <w:rPr>
        <w:noProof/>
        <w:position w:val="-8"/>
        <w:lang w:eastAsia="en-US"/>
      </w:rPr>
      <w:drawing>
        <wp:inline distT="0" distB="0" distL="0" distR="0" wp14:anchorId="16A9946E" wp14:editId="02AFF371">
          <wp:extent cx="548640" cy="146304"/>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w_rgb.eps"/>
                  <pic:cNvPicPr/>
                </pic:nvPicPr>
                <pic:blipFill>
                  <a:blip r:embed="rId1">
                    <a:extLst>
                      <a:ext uri="{28A0092B-C50C-407E-A947-70E740481C1C}">
                        <a14:useLocalDpi xmlns:a14="http://schemas.microsoft.com/office/drawing/2010/main" val="0"/>
                      </a:ext>
                    </a:extLst>
                  </a:blip>
                  <a:stretch>
                    <a:fillRect/>
                  </a:stretch>
                </pic:blipFill>
                <pic:spPr>
                  <a:xfrm>
                    <a:off x="0" y="0"/>
                    <a:ext cx="548640" cy="146304"/>
                  </a:xfrm>
                  <a:prstGeom prst="rect">
                    <a:avLst/>
                  </a:prstGeom>
                </pic:spPr>
              </pic:pic>
            </a:graphicData>
          </a:graphic>
        </wp:inline>
      </w:drawing>
    </w:r>
    <w:r>
      <w:tab/>
    </w:r>
    <w:r>
      <w:fldChar w:fldCharType="begin"/>
    </w:r>
    <w:r>
      <w:instrText xml:space="preserve"> SUBJECT   \* MERGEFORMAT </w:instrText>
    </w:r>
    <w:r>
      <w:fldChar w:fldCharType="separate"/>
    </w:r>
    <w:r>
      <w:t xml:space="preserve">PayPal Here </w:t>
    </w:r>
    <w:proofErr w:type="spellStart"/>
    <w:r>
      <w:t>iOS</w:t>
    </w:r>
    <w:proofErr w:type="spellEnd"/>
    <w:r>
      <w:t xml:space="preserve"> SDK</w:t>
    </w:r>
    <w:r>
      <w:fldChar w:fldCharType="end"/>
    </w:r>
    <w:r>
      <w:t xml:space="preserve"> ~ </w:t>
    </w:r>
    <w:sdt>
      <w:sdtPr>
        <w:alias w:val="Title"/>
        <w:tag w:val=""/>
        <w:id w:val="-1526629014"/>
        <w:dataBinding w:prefixMappings="xmlns:ns0='http://purl.org/dc/elements/1.1/' xmlns:ns1='http://schemas.openxmlformats.org/package/2006/metadata/core-properties' " w:xpath="/ns1:coreProperties[1]/ns0:title[1]" w:storeItemID="{6C3C8BC8-F283-45AE-878A-BAB7291924A1}"/>
        <w:text/>
      </w:sdtPr>
      <w:sdtContent>
        <w:r>
          <w:t>Developer Guide</w:t>
        </w:r>
      </w:sdtContent>
    </w:sdt>
  </w:p>
  <w:p w14:paraId="4A343A7A" w14:textId="77777777" w:rsidR="009B572F" w:rsidRPr="0092634F" w:rsidRDefault="009B572F" w:rsidP="0092634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F5A35" w14:textId="77777777" w:rsidR="009B572F" w:rsidRDefault="009B572F" w:rsidP="00AE1F4A">
    <w:pPr>
      <w:pStyle w:val="Header"/>
      <w:pBdr>
        <w:between w:val="single" w:sz="4" w:space="1" w:color="4F81BD" w:themeColor="accent1"/>
      </w:pBdr>
      <w:spacing w:line="276" w:lineRule="auto"/>
    </w:pPr>
    <w:r>
      <w:rPr>
        <w:noProof/>
        <w:lang w:eastAsia="en-US"/>
      </w:rPr>
      <mc:AlternateContent>
        <mc:Choice Requires="wps">
          <w:drawing>
            <wp:anchor distT="0" distB="0" distL="114300" distR="114300" simplePos="0" relativeHeight="251659264" behindDoc="0" locked="0" layoutInCell="0" allowOverlap="1" wp14:anchorId="331AE15C" wp14:editId="29445FD1">
              <wp:simplePos x="0" y="0"/>
              <wp:positionH relativeFrom="margin">
                <wp:align>left</wp:align>
              </wp:positionH>
              <wp:positionV relativeFrom="topMargin">
                <wp:align>center</wp:align>
              </wp:positionV>
              <wp:extent cx="5943600" cy="154305"/>
              <wp:effectExtent l="0" t="0" r="0" b="0"/>
              <wp:wrapNone/>
              <wp:docPr id="6"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43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C93CA" w14:textId="77777777" w:rsidR="009B572F" w:rsidRDefault="009B572F">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75" o:spid="_x0000_s1026" type="#_x0000_t202" style="position:absolute;margin-left:0;margin-top:0;width:468pt;height:12.1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" o:allowincell="f" filled="f" stroked="f">
              <v:textbox style="mso-fit-shape-to-text:t" inset=",0,,0">
                <w:txbxContent>
                  <w:p w14:paraId="3F1C93CA" w14:textId="77777777" w:rsidR="005600B5" w:rsidRDefault="005600B5">
                    <w:pPr>
                      <w:spacing w:after="0" w:line="240" w:lineRule="auto"/>
                      <w:jc w:val="right"/>
                    </w:pPr>
                  </w:p>
                </w:txbxContent>
              </v:textbox>
              <w10:wrap anchorx="margin"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C070F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EAA21E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6A932C"/>
    <w:lvl w:ilvl="0">
      <w:start w:val="1"/>
      <w:numFmt w:val="lowerRoman"/>
      <w:pStyle w:val="ListNumber3"/>
      <w:lvlText w:val="%1."/>
      <w:lvlJc w:val="right"/>
      <w:pPr>
        <w:ind w:left="1170" w:hanging="216"/>
      </w:pPr>
      <w:rPr>
        <w:rFonts w:hint="default"/>
      </w:rPr>
    </w:lvl>
  </w:abstractNum>
  <w:abstractNum w:abstractNumId="3">
    <w:nsid w:val="FFFFFF7F"/>
    <w:multiLevelType w:val="singleLevel"/>
    <w:tmpl w:val="2E5E18FC"/>
    <w:lvl w:ilvl="0">
      <w:start w:val="1"/>
      <w:numFmt w:val="lowerLetter"/>
      <w:pStyle w:val="ListNumber2"/>
      <w:lvlText w:val="%1)"/>
      <w:lvlJc w:val="left"/>
      <w:pPr>
        <w:ind w:left="792" w:hanging="288"/>
      </w:pPr>
      <w:rPr>
        <w:rFonts w:hint="default"/>
      </w:rPr>
    </w:lvl>
  </w:abstractNum>
  <w:abstractNum w:abstractNumId="4">
    <w:nsid w:val="FFFFFF80"/>
    <w:multiLevelType w:val="singleLevel"/>
    <w:tmpl w:val="6022779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5C8E3C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D94331E"/>
    <w:lvl w:ilvl="0">
      <w:start w:val="1"/>
      <w:numFmt w:val="bullet"/>
      <w:pStyle w:val="ListBullet3"/>
      <w:lvlText w:val="o"/>
      <w:lvlJc w:val="left"/>
      <w:pPr>
        <w:ind w:left="1080" w:hanging="288"/>
      </w:pPr>
      <w:rPr>
        <w:rFonts w:ascii="Courier New" w:hAnsi="Courier New" w:hint="default"/>
      </w:rPr>
    </w:lvl>
  </w:abstractNum>
  <w:abstractNum w:abstractNumId="7">
    <w:nsid w:val="FFFFFF83"/>
    <w:multiLevelType w:val="singleLevel"/>
    <w:tmpl w:val="CF0A6E9C"/>
    <w:lvl w:ilvl="0">
      <w:start w:val="1"/>
      <w:numFmt w:val="bullet"/>
      <w:pStyle w:val="ListBullet2"/>
      <w:lvlText w:val=""/>
      <w:lvlJc w:val="left"/>
      <w:pPr>
        <w:ind w:left="792" w:hanging="288"/>
      </w:pPr>
      <w:rPr>
        <w:rFonts w:ascii="Wingdings" w:hAnsi="Wingdings" w:hint="default"/>
      </w:rPr>
    </w:lvl>
  </w:abstractNum>
  <w:abstractNum w:abstractNumId="8">
    <w:nsid w:val="FFFFFF88"/>
    <w:multiLevelType w:val="singleLevel"/>
    <w:tmpl w:val="4290F9E2"/>
    <w:lvl w:ilvl="0">
      <w:start w:val="1"/>
      <w:numFmt w:val="decimal"/>
      <w:pStyle w:val="ListNumber"/>
      <w:lvlText w:val="%1."/>
      <w:lvlJc w:val="left"/>
      <w:pPr>
        <w:ind w:left="504" w:hanging="331"/>
      </w:pPr>
      <w:rPr>
        <w:rFonts w:hint="default"/>
      </w:rPr>
    </w:lvl>
  </w:abstractNum>
  <w:abstractNum w:abstractNumId="9">
    <w:nsid w:val="FFFFFF89"/>
    <w:multiLevelType w:val="singleLevel"/>
    <w:tmpl w:val="A1303066"/>
    <w:lvl w:ilvl="0">
      <w:start w:val="1"/>
      <w:numFmt w:val="bullet"/>
      <w:pStyle w:val="ListBullet"/>
      <w:lvlText w:val=""/>
      <w:lvlJc w:val="left"/>
      <w:pPr>
        <w:tabs>
          <w:tab w:val="num" w:pos="720"/>
        </w:tabs>
        <w:ind w:left="504" w:hanging="288"/>
      </w:pPr>
      <w:rPr>
        <w:rFonts w:ascii="Symbol" w:hAnsi="Symbol" w:hint="default"/>
      </w:rPr>
    </w:lvl>
  </w:abstractNum>
  <w:abstractNum w:abstractNumId="10">
    <w:nsid w:val="0F142A1A"/>
    <w:multiLevelType w:val="hybridMultilevel"/>
    <w:tmpl w:val="D7D22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346CD"/>
    <w:multiLevelType w:val="hybridMultilevel"/>
    <w:tmpl w:val="E4D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21FB8"/>
    <w:multiLevelType w:val="hybridMultilevel"/>
    <w:tmpl w:val="F80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43AD5"/>
    <w:multiLevelType w:val="hybridMultilevel"/>
    <w:tmpl w:val="C63A2C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55D6C"/>
    <w:multiLevelType w:val="multilevel"/>
    <w:tmpl w:val="7CE03EB8"/>
    <w:styleLink w:val="Chapterlist"/>
    <w:lvl w:ilvl="0">
      <w:start w:val="1"/>
      <w:numFmt w:val="decimal"/>
      <w:pStyle w:val="Heading1"/>
      <w:lvlText w:val="Chapter %1"/>
      <w:lvlJc w:val="left"/>
      <w:pPr>
        <w:ind w:left="0" w:firstLine="0"/>
      </w:pPr>
      <w:rPr>
        <w:rFonts w:hint="default"/>
        <w:color w:val="365F91" w:themeColor="accent1" w:themeShade="BF"/>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77CA61A0"/>
    <w:multiLevelType w:val="hybridMultilevel"/>
    <w:tmpl w:val="F0CEC9E8"/>
    <w:lvl w:ilvl="0" w:tplc="4FFE32DE">
      <w:start w:val="1"/>
      <w:numFmt w:val="upperLetter"/>
      <w:pStyle w:val="Heading7"/>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3B2745"/>
    <w:multiLevelType w:val="hybridMultilevel"/>
    <w:tmpl w:val="628625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9"/>
    <w:lvlOverride w:ilvl="0">
      <w:startOverride w:val="1"/>
    </w:lvlOverride>
  </w:num>
  <w:num w:numId="2">
    <w:abstractNumId w:val="14"/>
  </w:num>
  <w:num w:numId="3">
    <w:abstractNumId w:val="0"/>
  </w:num>
  <w:num w:numId="4">
    <w:abstractNumId w:val="8"/>
    <w:lvlOverride w:ilvl="0">
      <w:startOverride w:val="1"/>
    </w:lvlOverride>
  </w:num>
  <w:num w:numId="5">
    <w:abstractNumId w:val="5"/>
  </w:num>
  <w:num w:numId="6">
    <w:abstractNumId w:val="4"/>
  </w:num>
  <w:num w:numId="7">
    <w:abstractNumId w:val="1"/>
  </w:num>
  <w:num w:numId="8">
    <w:abstractNumId w:val="15"/>
  </w:num>
  <w:num w:numId="9">
    <w:abstractNumId w:val="9"/>
    <w:lvlOverride w:ilvl="0">
      <w:startOverride w:val="1"/>
    </w:lvlOverride>
  </w:num>
  <w:num w:numId="10">
    <w:abstractNumId w:val="8"/>
    <w:lvlOverride w:ilvl="0">
      <w:startOverride w:val="1"/>
    </w:lvlOverride>
  </w:num>
  <w:num w:numId="11">
    <w:abstractNumId w:val="7"/>
    <w:lvlOverride w:ilvl="0">
      <w:startOverride w:val="1"/>
    </w:lvlOverride>
  </w:num>
  <w:num w:numId="12">
    <w:abstractNumId w:val="6"/>
    <w:lvlOverride w:ilvl="0">
      <w:startOverride w:val="1"/>
    </w:lvlOverride>
  </w:num>
  <w:num w:numId="13">
    <w:abstractNumId w:val="3"/>
    <w:lvlOverride w:ilvl="0">
      <w:startOverride w:val="1"/>
    </w:lvlOverride>
  </w:num>
  <w:num w:numId="14">
    <w:abstractNumId w:val="2"/>
    <w:lvlOverride w:ilvl="0">
      <w:startOverride w:val="1"/>
    </w:lvlOverride>
  </w:num>
  <w:num w:numId="15">
    <w:abstractNumId w:val="14"/>
  </w:num>
  <w:num w:numId="16">
    <w:abstractNumId w:val="11"/>
  </w:num>
  <w:num w:numId="17">
    <w:abstractNumId w:val="13"/>
  </w:num>
  <w:num w:numId="18">
    <w:abstractNumId w:val="12"/>
  </w:num>
  <w:num w:numId="19">
    <w:abstractNumId w:val="8"/>
    <w:lvlOverride w:ilvl="0">
      <w:startOverride w:val="1"/>
    </w:lvlOverride>
  </w:num>
  <w:num w:numId="20">
    <w:abstractNumId w:val="9"/>
  </w:num>
  <w:num w:numId="21">
    <w:abstractNumId w:val="8"/>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10"/>
  </w:num>
  <w:num w:numId="26">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3D"/>
    <w:rsid w:val="000007BD"/>
    <w:rsid w:val="00000C0D"/>
    <w:rsid w:val="00002251"/>
    <w:rsid w:val="00002668"/>
    <w:rsid w:val="00011703"/>
    <w:rsid w:val="00011A3C"/>
    <w:rsid w:val="00011D45"/>
    <w:rsid w:val="00014538"/>
    <w:rsid w:val="000173D2"/>
    <w:rsid w:val="00021149"/>
    <w:rsid w:val="0002289D"/>
    <w:rsid w:val="00027ADB"/>
    <w:rsid w:val="00032AD6"/>
    <w:rsid w:val="00032CCB"/>
    <w:rsid w:val="000358E1"/>
    <w:rsid w:val="00036B60"/>
    <w:rsid w:val="00036CBD"/>
    <w:rsid w:val="00040F36"/>
    <w:rsid w:val="0004215A"/>
    <w:rsid w:val="00042253"/>
    <w:rsid w:val="000423ED"/>
    <w:rsid w:val="00047FD9"/>
    <w:rsid w:val="000642E5"/>
    <w:rsid w:val="00064CD8"/>
    <w:rsid w:val="00067AA3"/>
    <w:rsid w:val="00070787"/>
    <w:rsid w:val="00072164"/>
    <w:rsid w:val="00073D95"/>
    <w:rsid w:val="00074032"/>
    <w:rsid w:val="00081C30"/>
    <w:rsid w:val="0008439E"/>
    <w:rsid w:val="00086521"/>
    <w:rsid w:val="0008780C"/>
    <w:rsid w:val="00087A2B"/>
    <w:rsid w:val="00087F7E"/>
    <w:rsid w:val="0009324E"/>
    <w:rsid w:val="00095C18"/>
    <w:rsid w:val="000A19B6"/>
    <w:rsid w:val="000A274A"/>
    <w:rsid w:val="000A2915"/>
    <w:rsid w:val="000A3B33"/>
    <w:rsid w:val="000A4784"/>
    <w:rsid w:val="000A668C"/>
    <w:rsid w:val="000A721D"/>
    <w:rsid w:val="000B0AEB"/>
    <w:rsid w:val="000B0C7E"/>
    <w:rsid w:val="000B1A2A"/>
    <w:rsid w:val="000B3B25"/>
    <w:rsid w:val="000C1CB0"/>
    <w:rsid w:val="000C2D2A"/>
    <w:rsid w:val="000C5F06"/>
    <w:rsid w:val="000D02B7"/>
    <w:rsid w:val="000D069C"/>
    <w:rsid w:val="000D1A27"/>
    <w:rsid w:val="000D5301"/>
    <w:rsid w:val="000D6FA5"/>
    <w:rsid w:val="000D712E"/>
    <w:rsid w:val="000E02E6"/>
    <w:rsid w:val="000F14C4"/>
    <w:rsid w:val="000F38CF"/>
    <w:rsid w:val="00101AAB"/>
    <w:rsid w:val="00102A63"/>
    <w:rsid w:val="001036F8"/>
    <w:rsid w:val="00112514"/>
    <w:rsid w:val="00114085"/>
    <w:rsid w:val="00114D12"/>
    <w:rsid w:val="00120012"/>
    <w:rsid w:val="001203A5"/>
    <w:rsid w:val="0012051C"/>
    <w:rsid w:val="001226FE"/>
    <w:rsid w:val="00123DAA"/>
    <w:rsid w:val="00130C2D"/>
    <w:rsid w:val="00133B32"/>
    <w:rsid w:val="0013684F"/>
    <w:rsid w:val="00137B16"/>
    <w:rsid w:val="00137D6D"/>
    <w:rsid w:val="0014000E"/>
    <w:rsid w:val="00140666"/>
    <w:rsid w:val="0014457E"/>
    <w:rsid w:val="0015040E"/>
    <w:rsid w:val="00154C19"/>
    <w:rsid w:val="00154D62"/>
    <w:rsid w:val="001603F7"/>
    <w:rsid w:val="00161188"/>
    <w:rsid w:val="001731AC"/>
    <w:rsid w:val="00176704"/>
    <w:rsid w:val="001779D8"/>
    <w:rsid w:val="001825BD"/>
    <w:rsid w:val="00183D17"/>
    <w:rsid w:val="00185719"/>
    <w:rsid w:val="0019133C"/>
    <w:rsid w:val="00192E6A"/>
    <w:rsid w:val="00194816"/>
    <w:rsid w:val="00195906"/>
    <w:rsid w:val="00197140"/>
    <w:rsid w:val="001A07E9"/>
    <w:rsid w:val="001A3668"/>
    <w:rsid w:val="001A6B1D"/>
    <w:rsid w:val="001B21EC"/>
    <w:rsid w:val="001B2536"/>
    <w:rsid w:val="001B253F"/>
    <w:rsid w:val="001B30D5"/>
    <w:rsid w:val="001B4F69"/>
    <w:rsid w:val="001B5237"/>
    <w:rsid w:val="001B5F47"/>
    <w:rsid w:val="001C1146"/>
    <w:rsid w:val="001C1CA6"/>
    <w:rsid w:val="001C1D5B"/>
    <w:rsid w:val="001C6567"/>
    <w:rsid w:val="001C6FE3"/>
    <w:rsid w:val="001C72B3"/>
    <w:rsid w:val="001D029B"/>
    <w:rsid w:val="001D3A8C"/>
    <w:rsid w:val="001D403A"/>
    <w:rsid w:val="001D4245"/>
    <w:rsid w:val="001D4A5A"/>
    <w:rsid w:val="001D5C86"/>
    <w:rsid w:val="001D76E4"/>
    <w:rsid w:val="001E2803"/>
    <w:rsid w:val="001E2818"/>
    <w:rsid w:val="001E2D32"/>
    <w:rsid w:val="001F1CC0"/>
    <w:rsid w:val="001F263F"/>
    <w:rsid w:val="001F593F"/>
    <w:rsid w:val="001F5FA8"/>
    <w:rsid w:val="001F758A"/>
    <w:rsid w:val="001F79E6"/>
    <w:rsid w:val="00202504"/>
    <w:rsid w:val="00202921"/>
    <w:rsid w:val="00214D86"/>
    <w:rsid w:val="00214F96"/>
    <w:rsid w:val="00215CFC"/>
    <w:rsid w:val="00216539"/>
    <w:rsid w:val="00217F91"/>
    <w:rsid w:val="00221FC4"/>
    <w:rsid w:val="002231C2"/>
    <w:rsid w:val="0022426D"/>
    <w:rsid w:val="00226B41"/>
    <w:rsid w:val="00232647"/>
    <w:rsid w:val="00232E13"/>
    <w:rsid w:val="002332FF"/>
    <w:rsid w:val="002401E5"/>
    <w:rsid w:val="00241641"/>
    <w:rsid w:val="002418F6"/>
    <w:rsid w:val="0024293C"/>
    <w:rsid w:val="00243C54"/>
    <w:rsid w:val="00244986"/>
    <w:rsid w:val="00244B4F"/>
    <w:rsid w:val="00246D18"/>
    <w:rsid w:val="00251268"/>
    <w:rsid w:val="0025128D"/>
    <w:rsid w:val="00253731"/>
    <w:rsid w:val="00255692"/>
    <w:rsid w:val="002615AB"/>
    <w:rsid w:val="0026189D"/>
    <w:rsid w:val="00261BC3"/>
    <w:rsid w:val="00263FE1"/>
    <w:rsid w:val="002644D3"/>
    <w:rsid w:val="00264950"/>
    <w:rsid w:val="00265661"/>
    <w:rsid w:val="0027135E"/>
    <w:rsid w:val="00271472"/>
    <w:rsid w:val="0027446B"/>
    <w:rsid w:val="002773FC"/>
    <w:rsid w:val="002840E0"/>
    <w:rsid w:val="0028436B"/>
    <w:rsid w:val="002845E4"/>
    <w:rsid w:val="00284695"/>
    <w:rsid w:val="00284C8C"/>
    <w:rsid w:val="00293D0A"/>
    <w:rsid w:val="00293F28"/>
    <w:rsid w:val="0029710D"/>
    <w:rsid w:val="00297AB5"/>
    <w:rsid w:val="002A0829"/>
    <w:rsid w:val="002A0A83"/>
    <w:rsid w:val="002A52D1"/>
    <w:rsid w:val="002B0EDA"/>
    <w:rsid w:val="002B1C0E"/>
    <w:rsid w:val="002B2D1F"/>
    <w:rsid w:val="002B54BC"/>
    <w:rsid w:val="002B5507"/>
    <w:rsid w:val="002B585D"/>
    <w:rsid w:val="002B5921"/>
    <w:rsid w:val="002B629F"/>
    <w:rsid w:val="002B6A37"/>
    <w:rsid w:val="002B710A"/>
    <w:rsid w:val="002C0279"/>
    <w:rsid w:val="002C1788"/>
    <w:rsid w:val="002C4CF2"/>
    <w:rsid w:val="002C76FE"/>
    <w:rsid w:val="002C7B6B"/>
    <w:rsid w:val="002D006C"/>
    <w:rsid w:val="002D2262"/>
    <w:rsid w:val="002D3947"/>
    <w:rsid w:val="002D5597"/>
    <w:rsid w:val="002D67E5"/>
    <w:rsid w:val="002D6858"/>
    <w:rsid w:val="002F0317"/>
    <w:rsid w:val="002F51F8"/>
    <w:rsid w:val="002F5E17"/>
    <w:rsid w:val="00302CEE"/>
    <w:rsid w:val="003062A6"/>
    <w:rsid w:val="0030669A"/>
    <w:rsid w:val="0031578E"/>
    <w:rsid w:val="00315A11"/>
    <w:rsid w:val="003169C4"/>
    <w:rsid w:val="00320A45"/>
    <w:rsid w:val="00320D1B"/>
    <w:rsid w:val="00320F96"/>
    <w:rsid w:val="003222F5"/>
    <w:rsid w:val="003270D6"/>
    <w:rsid w:val="0032740D"/>
    <w:rsid w:val="003275C6"/>
    <w:rsid w:val="00331D65"/>
    <w:rsid w:val="00333133"/>
    <w:rsid w:val="003425C8"/>
    <w:rsid w:val="0034371A"/>
    <w:rsid w:val="00345B62"/>
    <w:rsid w:val="00346B01"/>
    <w:rsid w:val="003477E7"/>
    <w:rsid w:val="00347F68"/>
    <w:rsid w:val="00351654"/>
    <w:rsid w:val="003629DD"/>
    <w:rsid w:val="00364211"/>
    <w:rsid w:val="00365080"/>
    <w:rsid w:val="0036548A"/>
    <w:rsid w:val="00373383"/>
    <w:rsid w:val="00374941"/>
    <w:rsid w:val="003749C9"/>
    <w:rsid w:val="00374A7E"/>
    <w:rsid w:val="00377581"/>
    <w:rsid w:val="00382545"/>
    <w:rsid w:val="00384D40"/>
    <w:rsid w:val="0039601C"/>
    <w:rsid w:val="0039665C"/>
    <w:rsid w:val="003A1930"/>
    <w:rsid w:val="003A2D31"/>
    <w:rsid w:val="003A5BAF"/>
    <w:rsid w:val="003A73A5"/>
    <w:rsid w:val="003A7749"/>
    <w:rsid w:val="003B243C"/>
    <w:rsid w:val="003B32D1"/>
    <w:rsid w:val="003B3B19"/>
    <w:rsid w:val="003B4DAC"/>
    <w:rsid w:val="003B53E3"/>
    <w:rsid w:val="003B540D"/>
    <w:rsid w:val="003B61F5"/>
    <w:rsid w:val="003C153E"/>
    <w:rsid w:val="003C1B48"/>
    <w:rsid w:val="003C2A7E"/>
    <w:rsid w:val="003C61CE"/>
    <w:rsid w:val="003D2702"/>
    <w:rsid w:val="003D27BC"/>
    <w:rsid w:val="003D6B96"/>
    <w:rsid w:val="003D769E"/>
    <w:rsid w:val="003E234A"/>
    <w:rsid w:val="003E5326"/>
    <w:rsid w:val="003F08CF"/>
    <w:rsid w:val="003F4621"/>
    <w:rsid w:val="00401BBD"/>
    <w:rsid w:val="00402088"/>
    <w:rsid w:val="00406CF3"/>
    <w:rsid w:val="00407FAF"/>
    <w:rsid w:val="00413557"/>
    <w:rsid w:val="00417A9D"/>
    <w:rsid w:val="00421031"/>
    <w:rsid w:val="004223A7"/>
    <w:rsid w:val="00423289"/>
    <w:rsid w:val="004242A0"/>
    <w:rsid w:val="00425387"/>
    <w:rsid w:val="00430E33"/>
    <w:rsid w:val="004321F9"/>
    <w:rsid w:val="00433149"/>
    <w:rsid w:val="00433AE9"/>
    <w:rsid w:val="00442C50"/>
    <w:rsid w:val="00447818"/>
    <w:rsid w:val="00450C21"/>
    <w:rsid w:val="00452A57"/>
    <w:rsid w:val="004545D0"/>
    <w:rsid w:val="00455657"/>
    <w:rsid w:val="00455D85"/>
    <w:rsid w:val="00456467"/>
    <w:rsid w:val="00457026"/>
    <w:rsid w:val="0046098B"/>
    <w:rsid w:val="00475EB0"/>
    <w:rsid w:val="0048302B"/>
    <w:rsid w:val="00484B67"/>
    <w:rsid w:val="004866EE"/>
    <w:rsid w:val="00486F1C"/>
    <w:rsid w:val="004906C1"/>
    <w:rsid w:val="004907FF"/>
    <w:rsid w:val="00490D96"/>
    <w:rsid w:val="00492377"/>
    <w:rsid w:val="004933E7"/>
    <w:rsid w:val="00493E98"/>
    <w:rsid w:val="004940AC"/>
    <w:rsid w:val="00496726"/>
    <w:rsid w:val="004A04DC"/>
    <w:rsid w:val="004A1D17"/>
    <w:rsid w:val="004A4304"/>
    <w:rsid w:val="004A70E7"/>
    <w:rsid w:val="004B12AF"/>
    <w:rsid w:val="004B48AC"/>
    <w:rsid w:val="004B4F5D"/>
    <w:rsid w:val="004B6CFD"/>
    <w:rsid w:val="004C5081"/>
    <w:rsid w:val="004D045C"/>
    <w:rsid w:val="004D08B3"/>
    <w:rsid w:val="004D3732"/>
    <w:rsid w:val="004D3960"/>
    <w:rsid w:val="004D6087"/>
    <w:rsid w:val="004E0B03"/>
    <w:rsid w:val="004E1201"/>
    <w:rsid w:val="004E1803"/>
    <w:rsid w:val="004E1829"/>
    <w:rsid w:val="004E47D4"/>
    <w:rsid w:val="004F017D"/>
    <w:rsid w:val="004F1217"/>
    <w:rsid w:val="004F2726"/>
    <w:rsid w:val="004F77B9"/>
    <w:rsid w:val="00500E8F"/>
    <w:rsid w:val="0050773A"/>
    <w:rsid w:val="005100C5"/>
    <w:rsid w:val="00511B4F"/>
    <w:rsid w:val="00512532"/>
    <w:rsid w:val="00514D27"/>
    <w:rsid w:val="00517BF2"/>
    <w:rsid w:val="00521D26"/>
    <w:rsid w:val="0052579D"/>
    <w:rsid w:val="00531B83"/>
    <w:rsid w:val="005337AC"/>
    <w:rsid w:val="00533A2A"/>
    <w:rsid w:val="00536EFD"/>
    <w:rsid w:val="00541FA1"/>
    <w:rsid w:val="00543216"/>
    <w:rsid w:val="00544B08"/>
    <w:rsid w:val="00544DCC"/>
    <w:rsid w:val="00546498"/>
    <w:rsid w:val="005465F4"/>
    <w:rsid w:val="00546816"/>
    <w:rsid w:val="0054689A"/>
    <w:rsid w:val="00550130"/>
    <w:rsid w:val="00551A8A"/>
    <w:rsid w:val="00552894"/>
    <w:rsid w:val="00555A51"/>
    <w:rsid w:val="005575F1"/>
    <w:rsid w:val="005600B5"/>
    <w:rsid w:val="0056308A"/>
    <w:rsid w:val="0056516D"/>
    <w:rsid w:val="00566028"/>
    <w:rsid w:val="005702A5"/>
    <w:rsid w:val="005706F8"/>
    <w:rsid w:val="00575475"/>
    <w:rsid w:val="00575CC1"/>
    <w:rsid w:val="00577457"/>
    <w:rsid w:val="00577692"/>
    <w:rsid w:val="005803C1"/>
    <w:rsid w:val="0058507E"/>
    <w:rsid w:val="00590E65"/>
    <w:rsid w:val="00591C88"/>
    <w:rsid w:val="00596164"/>
    <w:rsid w:val="005965F0"/>
    <w:rsid w:val="005975D8"/>
    <w:rsid w:val="005A0832"/>
    <w:rsid w:val="005A2F02"/>
    <w:rsid w:val="005A31DE"/>
    <w:rsid w:val="005B57CF"/>
    <w:rsid w:val="005B7098"/>
    <w:rsid w:val="005B71EF"/>
    <w:rsid w:val="005C5121"/>
    <w:rsid w:val="005C7265"/>
    <w:rsid w:val="005C750D"/>
    <w:rsid w:val="005D03E9"/>
    <w:rsid w:val="005D1D88"/>
    <w:rsid w:val="005D3333"/>
    <w:rsid w:val="005D485E"/>
    <w:rsid w:val="005D625D"/>
    <w:rsid w:val="005E09BD"/>
    <w:rsid w:val="005E0CFB"/>
    <w:rsid w:val="005E2CFA"/>
    <w:rsid w:val="005E2F59"/>
    <w:rsid w:val="005E6711"/>
    <w:rsid w:val="005E7DC6"/>
    <w:rsid w:val="005F5D2D"/>
    <w:rsid w:val="00601AA9"/>
    <w:rsid w:val="00605E87"/>
    <w:rsid w:val="00607623"/>
    <w:rsid w:val="00611366"/>
    <w:rsid w:val="00611996"/>
    <w:rsid w:val="00613678"/>
    <w:rsid w:val="0061733B"/>
    <w:rsid w:val="006205D5"/>
    <w:rsid w:val="00623E43"/>
    <w:rsid w:val="0062490F"/>
    <w:rsid w:val="00624DC9"/>
    <w:rsid w:val="006279AE"/>
    <w:rsid w:val="00627B65"/>
    <w:rsid w:val="00641C31"/>
    <w:rsid w:val="00642B2D"/>
    <w:rsid w:val="00646BA0"/>
    <w:rsid w:val="00651D54"/>
    <w:rsid w:val="00653809"/>
    <w:rsid w:val="00653B87"/>
    <w:rsid w:val="00654F43"/>
    <w:rsid w:val="00655CAE"/>
    <w:rsid w:val="00657D3D"/>
    <w:rsid w:val="00660EA5"/>
    <w:rsid w:val="00662BBC"/>
    <w:rsid w:val="006631EA"/>
    <w:rsid w:val="00663793"/>
    <w:rsid w:val="00663C5B"/>
    <w:rsid w:val="006722D6"/>
    <w:rsid w:val="006726D4"/>
    <w:rsid w:val="0068002C"/>
    <w:rsid w:val="00681447"/>
    <w:rsid w:val="00684594"/>
    <w:rsid w:val="00685E78"/>
    <w:rsid w:val="006862F5"/>
    <w:rsid w:val="006913A3"/>
    <w:rsid w:val="00697E40"/>
    <w:rsid w:val="006A094D"/>
    <w:rsid w:val="006A3A1A"/>
    <w:rsid w:val="006A3E21"/>
    <w:rsid w:val="006B0071"/>
    <w:rsid w:val="006B0A67"/>
    <w:rsid w:val="006B592D"/>
    <w:rsid w:val="006B7091"/>
    <w:rsid w:val="006C239E"/>
    <w:rsid w:val="006C36AA"/>
    <w:rsid w:val="006C4929"/>
    <w:rsid w:val="006C4A47"/>
    <w:rsid w:val="006C4BFE"/>
    <w:rsid w:val="006D1B2D"/>
    <w:rsid w:val="006D40DB"/>
    <w:rsid w:val="006D47A3"/>
    <w:rsid w:val="006D4C3E"/>
    <w:rsid w:val="006D5B95"/>
    <w:rsid w:val="006D5CC7"/>
    <w:rsid w:val="006D636C"/>
    <w:rsid w:val="006D6642"/>
    <w:rsid w:val="006E04F7"/>
    <w:rsid w:val="006E1503"/>
    <w:rsid w:val="006E4371"/>
    <w:rsid w:val="006E6F4F"/>
    <w:rsid w:val="006F0B2C"/>
    <w:rsid w:val="006F4569"/>
    <w:rsid w:val="00701698"/>
    <w:rsid w:val="00704729"/>
    <w:rsid w:val="00706F59"/>
    <w:rsid w:val="00707926"/>
    <w:rsid w:val="007118D8"/>
    <w:rsid w:val="00713B1A"/>
    <w:rsid w:val="00713BF6"/>
    <w:rsid w:val="007176F1"/>
    <w:rsid w:val="007213A5"/>
    <w:rsid w:val="00727C85"/>
    <w:rsid w:val="00727E99"/>
    <w:rsid w:val="007300D2"/>
    <w:rsid w:val="007457E8"/>
    <w:rsid w:val="00747478"/>
    <w:rsid w:val="00750FF7"/>
    <w:rsid w:val="00753473"/>
    <w:rsid w:val="0075608D"/>
    <w:rsid w:val="007566E5"/>
    <w:rsid w:val="00756987"/>
    <w:rsid w:val="00760584"/>
    <w:rsid w:val="007609CA"/>
    <w:rsid w:val="00760FB1"/>
    <w:rsid w:val="00763367"/>
    <w:rsid w:val="007641F2"/>
    <w:rsid w:val="0077243A"/>
    <w:rsid w:val="00772723"/>
    <w:rsid w:val="00776F0C"/>
    <w:rsid w:val="00781EF7"/>
    <w:rsid w:val="00784FD2"/>
    <w:rsid w:val="0079202A"/>
    <w:rsid w:val="00793529"/>
    <w:rsid w:val="00796AB3"/>
    <w:rsid w:val="007A2985"/>
    <w:rsid w:val="007A32B3"/>
    <w:rsid w:val="007A3518"/>
    <w:rsid w:val="007A4A92"/>
    <w:rsid w:val="007A5A6F"/>
    <w:rsid w:val="007B309B"/>
    <w:rsid w:val="007B559A"/>
    <w:rsid w:val="007B5C78"/>
    <w:rsid w:val="007B5D72"/>
    <w:rsid w:val="007B6833"/>
    <w:rsid w:val="007C1286"/>
    <w:rsid w:val="007C2571"/>
    <w:rsid w:val="007C3751"/>
    <w:rsid w:val="007C3E58"/>
    <w:rsid w:val="007D0812"/>
    <w:rsid w:val="007D1A39"/>
    <w:rsid w:val="007D2F23"/>
    <w:rsid w:val="007D5A15"/>
    <w:rsid w:val="007D780F"/>
    <w:rsid w:val="007D7A21"/>
    <w:rsid w:val="007E40FA"/>
    <w:rsid w:val="007E51ED"/>
    <w:rsid w:val="007E5F07"/>
    <w:rsid w:val="007F7708"/>
    <w:rsid w:val="00802372"/>
    <w:rsid w:val="00803184"/>
    <w:rsid w:val="00804B32"/>
    <w:rsid w:val="00804FA6"/>
    <w:rsid w:val="008059AB"/>
    <w:rsid w:val="00807D22"/>
    <w:rsid w:val="0081299B"/>
    <w:rsid w:val="00822F83"/>
    <w:rsid w:val="0083030D"/>
    <w:rsid w:val="008309E6"/>
    <w:rsid w:val="00835302"/>
    <w:rsid w:val="00835F7D"/>
    <w:rsid w:val="0083694C"/>
    <w:rsid w:val="00841157"/>
    <w:rsid w:val="00841654"/>
    <w:rsid w:val="00842632"/>
    <w:rsid w:val="008438B5"/>
    <w:rsid w:val="0084490C"/>
    <w:rsid w:val="008456CE"/>
    <w:rsid w:val="00845925"/>
    <w:rsid w:val="008470EF"/>
    <w:rsid w:val="0084712D"/>
    <w:rsid w:val="00847555"/>
    <w:rsid w:val="00851769"/>
    <w:rsid w:val="00851D3C"/>
    <w:rsid w:val="0085542A"/>
    <w:rsid w:val="008573B8"/>
    <w:rsid w:val="00860B02"/>
    <w:rsid w:val="00861AF1"/>
    <w:rsid w:val="00861E72"/>
    <w:rsid w:val="008647DB"/>
    <w:rsid w:val="0086482A"/>
    <w:rsid w:val="008659DB"/>
    <w:rsid w:val="00865BE2"/>
    <w:rsid w:val="00867B9D"/>
    <w:rsid w:val="00871854"/>
    <w:rsid w:val="0087241F"/>
    <w:rsid w:val="008724FA"/>
    <w:rsid w:val="0087276A"/>
    <w:rsid w:val="00874501"/>
    <w:rsid w:val="0087496B"/>
    <w:rsid w:val="00877D3E"/>
    <w:rsid w:val="00886916"/>
    <w:rsid w:val="00886D9A"/>
    <w:rsid w:val="00890936"/>
    <w:rsid w:val="008943A3"/>
    <w:rsid w:val="008A3F53"/>
    <w:rsid w:val="008B0F9E"/>
    <w:rsid w:val="008B4875"/>
    <w:rsid w:val="008B60FE"/>
    <w:rsid w:val="008C048E"/>
    <w:rsid w:val="008C2241"/>
    <w:rsid w:val="008D1849"/>
    <w:rsid w:val="008D7793"/>
    <w:rsid w:val="008F45C6"/>
    <w:rsid w:val="008F7317"/>
    <w:rsid w:val="0090028F"/>
    <w:rsid w:val="00900E07"/>
    <w:rsid w:val="00901E0B"/>
    <w:rsid w:val="0090388D"/>
    <w:rsid w:val="00906793"/>
    <w:rsid w:val="0091126F"/>
    <w:rsid w:val="00912FE6"/>
    <w:rsid w:val="009163C4"/>
    <w:rsid w:val="00917E43"/>
    <w:rsid w:val="009209F4"/>
    <w:rsid w:val="00924A74"/>
    <w:rsid w:val="00924BED"/>
    <w:rsid w:val="0092634F"/>
    <w:rsid w:val="009311C1"/>
    <w:rsid w:val="00935BA1"/>
    <w:rsid w:val="0094040B"/>
    <w:rsid w:val="00941434"/>
    <w:rsid w:val="0094146E"/>
    <w:rsid w:val="00945E7E"/>
    <w:rsid w:val="00946C3B"/>
    <w:rsid w:val="00946D2C"/>
    <w:rsid w:val="00947F4F"/>
    <w:rsid w:val="0095269C"/>
    <w:rsid w:val="00952F9A"/>
    <w:rsid w:val="00953666"/>
    <w:rsid w:val="00954F1E"/>
    <w:rsid w:val="00956D11"/>
    <w:rsid w:val="009607AB"/>
    <w:rsid w:val="00962DC7"/>
    <w:rsid w:val="00964FEB"/>
    <w:rsid w:val="00965492"/>
    <w:rsid w:val="009661A6"/>
    <w:rsid w:val="009662C5"/>
    <w:rsid w:val="0097077A"/>
    <w:rsid w:val="00977C3A"/>
    <w:rsid w:val="00985AC7"/>
    <w:rsid w:val="00986B19"/>
    <w:rsid w:val="00986E4F"/>
    <w:rsid w:val="009926CD"/>
    <w:rsid w:val="009933A6"/>
    <w:rsid w:val="009A0794"/>
    <w:rsid w:val="009A1F73"/>
    <w:rsid w:val="009A3D9F"/>
    <w:rsid w:val="009A4D29"/>
    <w:rsid w:val="009A4EA1"/>
    <w:rsid w:val="009B1FED"/>
    <w:rsid w:val="009B2816"/>
    <w:rsid w:val="009B572F"/>
    <w:rsid w:val="009B582D"/>
    <w:rsid w:val="009B5BB7"/>
    <w:rsid w:val="009B66F3"/>
    <w:rsid w:val="009B796B"/>
    <w:rsid w:val="009C2B04"/>
    <w:rsid w:val="009C5149"/>
    <w:rsid w:val="009C6266"/>
    <w:rsid w:val="009C7C51"/>
    <w:rsid w:val="009D14F6"/>
    <w:rsid w:val="009D1D20"/>
    <w:rsid w:val="009D20AF"/>
    <w:rsid w:val="009D2FC7"/>
    <w:rsid w:val="009D5E3D"/>
    <w:rsid w:val="009E000E"/>
    <w:rsid w:val="009E4EEC"/>
    <w:rsid w:val="009E639E"/>
    <w:rsid w:val="009F1368"/>
    <w:rsid w:val="009F17F3"/>
    <w:rsid w:val="009F1FB3"/>
    <w:rsid w:val="009F28A4"/>
    <w:rsid w:val="009F65E4"/>
    <w:rsid w:val="00A011C4"/>
    <w:rsid w:val="00A028FA"/>
    <w:rsid w:val="00A02A8A"/>
    <w:rsid w:val="00A0319F"/>
    <w:rsid w:val="00A05379"/>
    <w:rsid w:val="00A05E43"/>
    <w:rsid w:val="00A114F1"/>
    <w:rsid w:val="00A117BF"/>
    <w:rsid w:val="00A11BFD"/>
    <w:rsid w:val="00A12103"/>
    <w:rsid w:val="00A13F6C"/>
    <w:rsid w:val="00A16501"/>
    <w:rsid w:val="00A16C21"/>
    <w:rsid w:val="00A218AF"/>
    <w:rsid w:val="00A223EC"/>
    <w:rsid w:val="00A22C4B"/>
    <w:rsid w:val="00A23C4C"/>
    <w:rsid w:val="00A335E1"/>
    <w:rsid w:val="00A343C1"/>
    <w:rsid w:val="00A3786B"/>
    <w:rsid w:val="00A40391"/>
    <w:rsid w:val="00A44ACD"/>
    <w:rsid w:val="00A504AA"/>
    <w:rsid w:val="00A55A5C"/>
    <w:rsid w:val="00A61EC8"/>
    <w:rsid w:val="00A62DC4"/>
    <w:rsid w:val="00A630C4"/>
    <w:rsid w:val="00A63E8D"/>
    <w:rsid w:val="00A6477B"/>
    <w:rsid w:val="00A66416"/>
    <w:rsid w:val="00A666F0"/>
    <w:rsid w:val="00A67180"/>
    <w:rsid w:val="00A739D9"/>
    <w:rsid w:val="00A8040A"/>
    <w:rsid w:val="00A81915"/>
    <w:rsid w:val="00A859FF"/>
    <w:rsid w:val="00A8665B"/>
    <w:rsid w:val="00A95395"/>
    <w:rsid w:val="00A95822"/>
    <w:rsid w:val="00A97D35"/>
    <w:rsid w:val="00AA1E22"/>
    <w:rsid w:val="00AA21C4"/>
    <w:rsid w:val="00AA40D5"/>
    <w:rsid w:val="00AA4129"/>
    <w:rsid w:val="00AA4343"/>
    <w:rsid w:val="00AA5BA7"/>
    <w:rsid w:val="00AA6B66"/>
    <w:rsid w:val="00AA7B4E"/>
    <w:rsid w:val="00AB0112"/>
    <w:rsid w:val="00AB0DAD"/>
    <w:rsid w:val="00AB26B6"/>
    <w:rsid w:val="00AB4E83"/>
    <w:rsid w:val="00AB72BE"/>
    <w:rsid w:val="00AB7BB4"/>
    <w:rsid w:val="00AC148D"/>
    <w:rsid w:val="00AC291C"/>
    <w:rsid w:val="00AC2AEC"/>
    <w:rsid w:val="00AC5156"/>
    <w:rsid w:val="00AC7CC2"/>
    <w:rsid w:val="00AD191E"/>
    <w:rsid w:val="00AD25D4"/>
    <w:rsid w:val="00AD2990"/>
    <w:rsid w:val="00AD52D0"/>
    <w:rsid w:val="00AD7B2C"/>
    <w:rsid w:val="00AE101D"/>
    <w:rsid w:val="00AE11F8"/>
    <w:rsid w:val="00AE1F4A"/>
    <w:rsid w:val="00AE2FA1"/>
    <w:rsid w:val="00AE329A"/>
    <w:rsid w:val="00AE6F9D"/>
    <w:rsid w:val="00AE7D19"/>
    <w:rsid w:val="00AF04EA"/>
    <w:rsid w:val="00AF3C8B"/>
    <w:rsid w:val="00AF4001"/>
    <w:rsid w:val="00AF486C"/>
    <w:rsid w:val="00AF730C"/>
    <w:rsid w:val="00AF7469"/>
    <w:rsid w:val="00AF77C6"/>
    <w:rsid w:val="00B00A54"/>
    <w:rsid w:val="00B03F32"/>
    <w:rsid w:val="00B03F68"/>
    <w:rsid w:val="00B05ADE"/>
    <w:rsid w:val="00B0636A"/>
    <w:rsid w:val="00B07197"/>
    <w:rsid w:val="00B10E70"/>
    <w:rsid w:val="00B13109"/>
    <w:rsid w:val="00B13520"/>
    <w:rsid w:val="00B216DF"/>
    <w:rsid w:val="00B22A1A"/>
    <w:rsid w:val="00B363D4"/>
    <w:rsid w:val="00B36CB9"/>
    <w:rsid w:val="00B37C6C"/>
    <w:rsid w:val="00B37CF6"/>
    <w:rsid w:val="00B401B0"/>
    <w:rsid w:val="00B4093F"/>
    <w:rsid w:val="00B42449"/>
    <w:rsid w:val="00B43B2E"/>
    <w:rsid w:val="00B443A6"/>
    <w:rsid w:val="00B459F8"/>
    <w:rsid w:val="00B47929"/>
    <w:rsid w:val="00B50FF6"/>
    <w:rsid w:val="00B54C5D"/>
    <w:rsid w:val="00B554DB"/>
    <w:rsid w:val="00B56BD0"/>
    <w:rsid w:val="00B60163"/>
    <w:rsid w:val="00B61F9F"/>
    <w:rsid w:val="00B628D0"/>
    <w:rsid w:val="00B63D92"/>
    <w:rsid w:val="00B6553E"/>
    <w:rsid w:val="00B662F7"/>
    <w:rsid w:val="00B66D5F"/>
    <w:rsid w:val="00B70C7F"/>
    <w:rsid w:val="00B71FB6"/>
    <w:rsid w:val="00B72806"/>
    <w:rsid w:val="00B8054F"/>
    <w:rsid w:val="00B836E1"/>
    <w:rsid w:val="00B850DA"/>
    <w:rsid w:val="00B87C5F"/>
    <w:rsid w:val="00B938C6"/>
    <w:rsid w:val="00B938E2"/>
    <w:rsid w:val="00B93A1B"/>
    <w:rsid w:val="00B9705B"/>
    <w:rsid w:val="00B972D5"/>
    <w:rsid w:val="00B977EC"/>
    <w:rsid w:val="00B97DF7"/>
    <w:rsid w:val="00BA0BDE"/>
    <w:rsid w:val="00BA1ED2"/>
    <w:rsid w:val="00BA2137"/>
    <w:rsid w:val="00BA30D1"/>
    <w:rsid w:val="00BA4B3F"/>
    <w:rsid w:val="00BA58C6"/>
    <w:rsid w:val="00BB1495"/>
    <w:rsid w:val="00BB400D"/>
    <w:rsid w:val="00BB5FDD"/>
    <w:rsid w:val="00BB633B"/>
    <w:rsid w:val="00BB67DC"/>
    <w:rsid w:val="00BB7491"/>
    <w:rsid w:val="00BC4AFC"/>
    <w:rsid w:val="00BC61D7"/>
    <w:rsid w:val="00BD043B"/>
    <w:rsid w:val="00BD0B6B"/>
    <w:rsid w:val="00BD0F08"/>
    <w:rsid w:val="00BD2457"/>
    <w:rsid w:val="00BD4747"/>
    <w:rsid w:val="00BD6C03"/>
    <w:rsid w:val="00BD6D3B"/>
    <w:rsid w:val="00BD72D6"/>
    <w:rsid w:val="00BE2AE8"/>
    <w:rsid w:val="00BE4617"/>
    <w:rsid w:val="00BE4DDE"/>
    <w:rsid w:val="00BE6B94"/>
    <w:rsid w:val="00BF118A"/>
    <w:rsid w:val="00BF3513"/>
    <w:rsid w:val="00BF3F42"/>
    <w:rsid w:val="00BF59BA"/>
    <w:rsid w:val="00C00244"/>
    <w:rsid w:val="00C00529"/>
    <w:rsid w:val="00C0121D"/>
    <w:rsid w:val="00C039B8"/>
    <w:rsid w:val="00C05C16"/>
    <w:rsid w:val="00C06328"/>
    <w:rsid w:val="00C075BC"/>
    <w:rsid w:val="00C07A9C"/>
    <w:rsid w:val="00C10C4B"/>
    <w:rsid w:val="00C10CB3"/>
    <w:rsid w:val="00C12185"/>
    <w:rsid w:val="00C12E64"/>
    <w:rsid w:val="00C13E2A"/>
    <w:rsid w:val="00C15606"/>
    <w:rsid w:val="00C168CA"/>
    <w:rsid w:val="00C17038"/>
    <w:rsid w:val="00C21343"/>
    <w:rsid w:val="00C21A74"/>
    <w:rsid w:val="00C2206B"/>
    <w:rsid w:val="00C22EB5"/>
    <w:rsid w:val="00C25952"/>
    <w:rsid w:val="00C25CEB"/>
    <w:rsid w:val="00C26E63"/>
    <w:rsid w:val="00C27884"/>
    <w:rsid w:val="00C31ED6"/>
    <w:rsid w:val="00C377FE"/>
    <w:rsid w:val="00C41C30"/>
    <w:rsid w:val="00C4390F"/>
    <w:rsid w:val="00C43DD7"/>
    <w:rsid w:val="00C4632A"/>
    <w:rsid w:val="00C50FA7"/>
    <w:rsid w:val="00C63A1D"/>
    <w:rsid w:val="00C64573"/>
    <w:rsid w:val="00C648B3"/>
    <w:rsid w:val="00C66E2B"/>
    <w:rsid w:val="00C70A30"/>
    <w:rsid w:val="00C71410"/>
    <w:rsid w:val="00C71D64"/>
    <w:rsid w:val="00C72909"/>
    <w:rsid w:val="00C73D39"/>
    <w:rsid w:val="00C85096"/>
    <w:rsid w:val="00C86943"/>
    <w:rsid w:val="00C90110"/>
    <w:rsid w:val="00C90C58"/>
    <w:rsid w:val="00C945DC"/>
    <w:rsid w:val="00C96A46"/>
    <w:rsid w:val="00CB01A1"/>
    <w:rsid w:val="00CB2F1E"/>
    <w:rsid w:val="00CB4A6C"/>
    <w:rsid w:val="00CC284C"/>
    <w:rsid w:val="00CC2C3E"/>
    <w:rsid w:val="00CC4521"/>
    <w:rsid w:val="00CC4BA0"/>
    <w:rsid w:val="00CD4980"/>
    <w:rsid w:val="00CD4E92"/>
    <w:rsid w:val="00CD5F2B"/>
    <w:rsid w:val="00CD796C"/>
    <w:rsid w:val="00CE181E"/>
    <w:rsid w:val="00CE2356"/>
    <w:rsid w:val="00CE500E"/>
    <w:rsid w:val="00CE7A24"/>
    <w:rsid w:val="00CF0E57"/>
    <w:rsid w:val="00CF2C0E"/>
    <w:rsid w:val="00CF2D5F"/>
    <w:rsid w:val="00CF6B84"/>
    <w:rsid w:val="00D02905"/>
    <w:rsid w:val="00D03161"/>
    <w:rsid w:val="00D04521"/>
    <w:rsid w:val="00D12425"/>
    <w:rsid w:val="00D14713"/>
    <w:rsid w:val="00D15B9B"/>
    <w:rsid w:val="00D17A9F"/>
    <w:rsid w:val="00D20A3C"/>
    <w:rsid w:val="00D20B0E"/>
    <w:rsid w:val="00D21C01"/>
    <w:rsid w:val="00D23830"/>
    <w:rsid w:val="00D3079C"/>
    <w:rsid w:val="00D30930"/>
    <w:rsid w:val="00D35BD1"/>
    <w:rsid w:val="00D410FA"/>
    <w:rsid w:val="00D41A33"/>
    <w:rsid w:val="00D439F6"/>
    <w:rsid w:val="00D44AC8"/>
    <w:rsid w:val="00D44F04"/>
    <w:rsid w:val="00D5000C"/>
    <w:rsid w:val="00D51103"/>
    <w:rsid w:val="00D52D66"/>
    <w:rsid w:val="00D540AB"/>
    <w:rsid w:val="00D56D3C"/>
    <w:rsid w:val="00D604A2"/>
    <w:rsid w:val="00D620A8"/>
    <w:rsid w:val="00D63A96"/>
    <w:rsid w:val="00D655B6"/>
    <w:rsid w:val="00D67253"/>
    <w:rsid w:val="00D67D25"/>
    <w:rsid w:val="00D7182A"/>
    <w:rsid w:val="00D77338"/>
    <w:rsid w:val="00D81634"/>
    <w:rsid w:val="00D85F9B"/>
    <w:rsid w:val="00D86561"/>
    <w:rsid w:val="00D91C33"/>
    <w:rsid w:val="00D93C42"/>
    <w:rsid w:val="00D93F62"/>
    <w:rsid w:val="00D95648"/>
    <w:rsid w:val="00D97DAA"/>
    <w:rsid w:val="00DA21E8"/>
    <w:rsid w:val="00DA4B2F"/>
    <w:rsid w:val="00DA5581"/>
    <w:rsid w:val="00DA5654"/>
    <w:rsid w:val="00DA7647"/>
    <w:rsid w:val="00DB1349"/>
    <w:rsid w:val="00DB647F"/>
    <w:rsid w:val="00DC2491"/>
    <w:rsid w:val="00DC3D30"/>
    <w:rsid w:val="00DC63E2"/>
    <w:rsid w:val="00DC6789"/>
    <w:rsid w:val="00DC6E3C"/>
    <w:rsid w:val="00DD4B06"/>
    <w:rsid w:val="00DD6988"/>
    <w:rsid w:val="00DD7C10"/>
    <w:rsid w:val="00DE0928"/>
    <w:rsid w:val="00DE2D5B"/>
    <w:rsid w:val="00DE4F0F"/>
    <w:rsid w:val="00DE5003"/>
    <w:rsid w:val="00DE706B"/>
    <w:rsid w:val="00DF07FF"/>
    <w:rsid w:val="00DF316A"/>
    <w:rsid w:val="00E03338"/>
    <w:rsid w:val="00E12A79"/>
    <w:rsid w:val="00E173EF"/>
    <w:rsid w:val="00E266EA"/>
    <w:rsid w:val="00E34D84"/>
    <w:rsid w:val="00E37262"/>
    <w:rsid w:val="00E40149"/>
    <w:rsid w:val="00E40AC0"/>
    <w:rsid w:val="00E42E29"/>
    <w:rsid w:val="00E42F20"/>
    <w:rsid w:val="00E44559"/>
    <w:rsid w:val="00E449A0"/>
    <w:rsid w:val="00E45099"/>
    <w:rsid w:val="00E472C1"/>
    <w:rsid w:val="00E514E6"/>
    <w:rsid w:val="00E539AE"/>
    <w:rsid w:val="00E53DF0"/>
    <w:rsid w:val="00E54773"/>
    <w:rsid w:val="00E64BB2"/>
    <w:rsid w:val="00E654B9"/>
    <w:rsid w:val="00E67E90"/>
    <w:rsid w:val="00E7777D"/>
    <w:rsid w:val="00E81B38"/>
    <w:rsid w:val="00E82529"/>
    <w:rsid w:val="00E832F1"/>
    <w:rsid w:val="00E86562"/>
    <w:rsid w:val="00E87D63"/>
    <w:rsid w:val="00E9350D"/>
    <w:rsid w:val="00E9356C"/>
    <w:rsid w:val="00E97278"/>
    <w:rsid w:val="00E97D9A"/>
    <w:rsid w:val="00EA161D"/>
    <w:rsid w:val="00EB5CCB"/>
    <w:rsid w:val="00EC6794"/>
    <w:rsid w:val="00EC6C8E"/>
    <w:rsid w:val="00ED01E2"/>
    <w:rsid w:val="00ED2F4A"/>
    <w:rsid w:val="00ED3C19"/>
    <w:rsid w:val="00ED4F29"/>
    <w:rsid w:val="00ED72DA"/>
    <w:rsid w:val="00EE4041"/>
    <w:rsid w:val="00EE4BE2"/>
    <w:rsid w:val="00EE4F65"/>
    <w:rsid w:val="00EF0C8E"/>
    <w:rsid w:val="00EF16E0"/>
    <w:rsid w:val="00EF598C"/>
    <w:rsid w:val="00F008BB"/>
    <w:rsid w:val="00F00DE0"/>
    <w:rsid w:val="00F0226A"/>
    <w:rsid w:val="00F04113"/>
    <w:rsid w:val="00F06422"/>
    <w:rsid w:val="00F131FA"/>
    <w:rsid w:val="00F14A58"/>
    <w:rsid w:val="00F2183D"/>
    <w:rsid w:val="00F21C3C"/>
    <w:rsid w:val="00F23D8A"/>
    <w:rsid w:val="00F326A8"/>
    <w:rsid w:val="00F32C87"/>
    <w:rsid w:val="00F33FE3"/>
    <w:rsid w:val="00F36839"/>
    <w:rsid w:val="00F36A41"/>
    <w:rsid w:val="00F448BC"/>
    <w:rsid w:val="00F45B6B"/>
    <w:rsid w:val="00F51255"/>
    <w:rsid w:val="00F5163E"/>
    <w:rsid w:val="00F521A8"/>
    <w:rsid w:val="00F532F3"/>
    <w:rsid w:val="00F5517B"/>
    <w:rsid w:val="00F57DF3"/>
    <w:rsid w:val="00F652CD"/>
    <w:rsid w:val="00F658DD"/>
    <w:rsid w:val="00F71949"/>
    <w:rsid w:val="00F7710F"/>
    <w:rsid w:val="00F80F84"/>
    <w:rsid w:val="00F8220B"/>
    <w:rsid w:val="00F92AD1"/>
    <w:rsid w:val="00F941D1"/>
    <w:rsid w:val="00F94B35"/>
    <w:rsid w:val="00F95434"/>
    <w:rsid w:val="00FA07ED"/>
    <w:rsid w:val="00FA4A0C"/>
    <w:rsid w:val="00FA6A6A"/>
    <w:rsid w:val="00FA7C7A"/>
    <w:rsid w:val="00FA7F18"/>
    <w:rsid w:val="00FB153D"/>
    <w:rsid w:val="00FB2626"/>
    <w:rsid w:val="00FB2B83"/>
    <w:rsid w:val="00FB47CE"/>
    <w:rsid w:val="00FB4825"/>
    <w:rsid w:val="00FB4B57"/>
    <w:rsid w:val="00FB628E"/>
    <w:rsid w:val="00FC194F"/>
    <w:rsid w:val="00FC2754"/>
    <w:rsid w:val="00FC37F3"/>
    <w:rsid w:val="00FC6C56"/>
    <w:rsid w:val="00FD1137"/>
    <w:rsid w:val="00FD20B2"/>
    <w:rsid w:val="00FD442F"/>
    <w:rsid w:val="00FE0457"/>
    <w:rsid w:val="00FE3717"/>
    <w:rsid w:val="00FE4D3F"/>
    <w:rsid w:val="00FE5478"/>
    <w:rsid w:val="00FE704E"/>
    <w:rsid w:val="00FF2179"/>
    <w:rsid w:val="00FF2CCF"/>
    <w:rsid w:val="00FF3C45"/>
    <w:rsid w:val="00FF3F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60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Number 2" w:qFormat="1"/>
    <w:lsdException w:name="Title" w:semiHidden="0" w:uiPriority="10" w:unhideWhenUsed="0" w:qFormat="1"/>
    <w:lsdException w:name="Default Paragraph Font" w:uiPriority="1"/>
    <w:lsdException w:name="List Continue" w:qFormat="1"/>
    <w:lsdException w:name="List Continue 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D2"/>
    <w:rPr>
      <w:rFonts w:asciiTheme="minorHAnsi" w:hAnsiTheme="minorHAnsi"/>
    </w:rPr>
  </w:style>
  <w:style w:type="paragraph" w:styleId="Heading1">
    <w:name w:val="heading 1"/>
    <w:aliases w:val="Chapter"/>
    <w:next w:val="Normal"/>
    <w:link w:val="Heading1Char"/>
    <w:autoRedefine/>
    <w:uiPriority w:val="9"/>
    <w:rsid w:val="007D780F"/>
    <w:pPr>
      <w:keepNext/>
      <w:keepLines/>
      <w:pageBreakBefore/>
      <w:numPr>
        <w:numId w:val="15"/>
      </w:numPr>
      <w:pBdr>
        <w:bottom w:val="single" w:sz="4" w:space="1" w:color="auto"/>
      </w:pBdr>
      <w:spacing w:before="600" w:after="960"/>
      <w:jc w:val="right"/>
      <w:outlineLvl w:val="0"/>
    </w:pPr>
    <w:rPr>
      <w:rFonts w:eastAsiaTheme="majorEastAsia" w:cstheme="majorBidi"/>
      <w:bCs/>
      <w:color w:val="013088"/>
      <w:sz w:val="36"/>
      <w:szCs w:val="28"/>
      <w:lang w:eastAsia="zh-CN"/>
    </w:rPr>
  </w:style>
  <w:style w:type="paragraph" w:styleId="Heading2">
    <w:name w:val="heading 2"/>
    <w:aliases w:val="H1"/>
    <w:next w:val="Normal"/>
    <w:link w:val="Heading2Char"/>
    <w:autoRedefine/>
    <w:uiPriority w:val="9"/>
    <w:unhideWhenUsed/>
    <w:qFormat/>
    <w:rsid w:val="00A630C4"/>
    <w:pPr>
      <w:keepNext/>
      <w:keepLines/>
      <w:spacing w:before="400" w:after="120"/>
      <w:outlineLvl w:val="1"/>
    </w:pPr>
    <w:rPr>
      <w:rFonts w:eastAsiaTheme="majorEastAsia" w:cstheme="majorBidi"/>
      <w:color w:val="003087"/>
      <w:sz w:val="34"/>
      <w:szCs w:val="26"/>
      <w:u w:color="00B050"/>
      <w:lang w:eastAsia="zh-CN"/>
    </w:rPr>
  </w:style>
  <w:style w:type="paragraph" w:styleId="Heading3">
    <w:name w:val="heading 3"/>
    <w:aliases w:val="H2"/>
    <w:basedOn w:val="Heading2"/>
    <w:next w:val="Normal"/>
    <w:link w:val="Heading3Char"/>
    <w:uiPriority w:val="9"/>
    <w:unhideWhenUsed/>
    <w:qFormat/>
    <w:rsid w:val="006631EA"/>
    <w:pPr>
      <w:outlineLvl w:val="2"/>
    </w:pPr>
    <w:rPr>
      <w:sz w:val="28"/>
    </w:rPr>
  </w:style>
  <w:style w:type="paragraph" w:styleId="Heading4">
    <w:name w:val="heading 4"/>
    <w:aliases w:val="H3"/>
    <w:basedOn w:val="Heading3"/>
    <w:next w:val="Normal"/>
    <w:link w:val="Heading4Char"/>
    <w:uiPriority w:val="9"/>
    <w:unhideWhenUsed/>
    <w:qFormat/>
    <w:rsid w:val="006631EA"/>
    <w:pPr>
      <w:outlineLvl w:val="3"/>
    </w:pPr>
    <w:rPr>
      <w:bCs/>
      <w:i/>
      <w:iCs/>
      <w:sz w:val="26"/>
    </w:rPr>
  </w:style>
  <w:style w:type="paragraph" w:styleId="Heading5">
    <w:name w:val="heading 5"/>
    <w:aliases w:val="H4"/>
    <w:basedOn w:val="Normal"/>
    <w:next w:val="Normal"/>
    <w:link w:val="Heading5Char"/>
    <w:uiPriority w:val="9"/>
    <w:unhideWhenUsed/>
    <w:qFormat/>
    <w:rsid w:val="006631EA"/>
    <w:pPr>
      <w:keepNext/>
      <w:keepLines/>
      <w:spacing w:before="300" w:after="120"/>
      <w:outlineLvl w:val="4"/>
    </w:pPr>
    <w:rPr>
      <w:rFonts w:asciiTheme="majorHAnsi" w:eastAsiaTheme="majorEastAsia" w:hAnsiTheme="majorHAnsi" w:cstheme="majorBidi"/>
      <w:i/>
      <w:color w:val="003087"/>
      <w:sz w:val="22"/>
    </w:rPr>
  </w:style>
  <w:style w:type="paragraph" w:styleId="Heading6">
    <w:name w:val="heading 6"/>
    <w:aliases w:val="Preface"/>
    <w:basedOn w:val="Normal"/>
    <w:next w:val="Normal"/>
    <w:link w:val="Heading6Char"/>
    <w:autoRedefine/>
    <w:uiPriority w:val="9"/>
    <w:unhideWhenUsed/>
    <w:qFormat/>
    <w:rsid w:val="007D780F"/>
    <w:pPr>
      <w:keepNext/>
      <w:keepLines/>
      <w:pageBreakBefore/>
      <w:pBdr>
        <w:bottom w:val="single" w:sz="4" w:space="1" w:color="auto"/>
      </w:pBdr>
      <w:spacing w:before="600" w:after="960"/>
      <w:jc w:val="right"/>
      <w:outlineLvl w:val="5"/>
    </w:pPr>
    <w:rPr>
      <w:rFonts w:asciiTheme="majorHAnsi" w:eastAsiaTheme="majorEastAsia" w:hAnsiTheme="majorHAnsi" w:cstheme="majorBidi"/>
      <w:iCs/>
      <w:color w:val="013088"/>
      <w:sz w:val="36"/>
    </w:rPr>
  </w:style>
  <w:style w:type="paragraph" w:styleId="Heading7">
    <w:name w:val="heading 7"/>
    <w:aliases w:val="Appendix"/>
    <w:next w:val="Normal"/>
    <w:link w:val="Heading7Char"/>
    <w:uiPriority w:val="9"/>
    <w:unhideWhenUsed/>
    <w:qFormat/>
    <w:rsid w:val="00433AE9"/>
    <w:pPr>
      <w:keepNext/>
      <w:keepLines/>
      <w:pageBreakBefore/>
      <w:numPr>
        <w:numId w:val="8"/>
      </w:numPr>
      <w:pBdr>
        <w:bottom w:val="single" w:sz="4" w:space="1" w:color="auto"/>
      </w:pBdr>
      <w:spacing w:before="600" w:after="960"/>
      <w:jc w:val="right"/>
      <w:outlineLvl w:val="6"/>
    </w:pPr>
    <w:rPr>
      <w:rFonts w:eastAsiaTheme="majorEastAsia" w:cstheme="majorBidi"/>
      <w:iCs/>
      <w:color w:val="365F91" w:themeColor="accent1" w:themeShade="BF"/>
      <w:sz w:val="36"/>
      <w:lang w:eastAsia="zh-CN"/>
    </w:rPr>
  </w:style>
  <w:style w:type="paragraph" w:styleId="Heading8">
    <w:name w:val="heading 8"/>
    <w:basedOn w:val="Normal"/>
    <w:next w:val="Normal"/>
    <w:link w:val="Heading8Char"/>
    <w:rsid w:val="00433AE9"/>
    <w:pPr>
      <w:tabs>
        <w:tab w:val="num" w:pos="1440"/>
      </w:tabs>
      <w:spacing w:before="240" w:after="60" w:line="240" w:lineRule="auto"/>
      <w:ind w:left="1440" w:hanging="1440"/>
      <w:outlineLvl w:val="7"/>
    </w:pPr>
    <w:rPr>
      <w:rFonts w:ascii="Calibri" w:eastAsia="Times New Roman" w:hAnsi="Calibri" w:cs="Times New Roman"/>
      <w:i/>
      <w:iCs/>
      <w:szCs w:val="24"/>
    </w:rPr>
  </w:style>
  <w:style w:type="paragraph" w:styleId="Heading9">
    <w:name w:val="heading 9"/>
    <w:aliases w:val="TitleDetail"/>
    <w:basedOn w:val="Normal"/>
    <w:next w:val="Normal"/>
    <w:link w:val="Heading9Char"/>
    <w:uiPriority w:val="9"/>
    <w:unhideWhenUsed/>
    <w:qFormat/>
    <w:rsid w:val="00E12A79"/>
    <w:pPr>
      <w:keepNext/>
      <w:keepLines/>
      <w:spacing w:before="240" w:after="120"/>
      <w:jc w:val="right"/>
      <w:outlineLvl w:val="8"/>
    </w:pPr>
    <w:rPr>
      <w:rFonts w:asciiTheme="majorHAnsi" w:eastAsiaTheme="majorEastAsia" w:hAnsiTheme="majorHAnsi" w:cstheme="majorBidi"/>
      <w:b/>
      <w:i/>
      <w:iCs/>
      <w:color w:val="0130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D780F"/>
    <w:rPr>
      <w:rFonts w:eastAsiaTheme="majorEastAsia" w:cstheme="majorBidi"/>
      <w:bCs/>
      <w:color w:val="013088"/>
      <w:sz w:val="36"/>
      <w:szCs w:val="28"/>
      <w:lang w:eastAsia="zh-CN"/>
    </w:rPr>
  </w:style>
  <w:style w:type="character" w:customStyle="1" w:styleId="Heading2Char">
    <w:name w:val="Heading 2 Char"/>
    <w:aliases w:val="H1 Char"/>
    <w:basedOn w:val="DefaultParagraphFont"/>
    <w:link w:val="Heading2"/>
    <w:uiPriority w:val="9"/>
    <w:rsid w:val="00A630C4"/>
    <w:rPr>
      <w:rFonts w:eastAsiaTheme="majorEastAsia" w:cstheme="majorBidi"/>
      <w:color w:val="003087"/>
      <w:sz w:val="34"/>
      <w:szCs w:val="26"/>
      <w:u w:color="00B050"/>
      <w:lang w:eastAsia="zh-CN"/>
    </w:rPr>
  </w:style>
  <w:style w:type="character" w:customStyle="1" w:styleId="Heading3Char">
    <w:name w:val="Heading 3 Char"/>
    <w:aliases w:val="H2 Char"/>
    <w:basedOn w:val="DefaultParagraphFont"/>
    <w:link w:val="Heading3"/>
    <w:uiPriority w:val="9"/>
    <w:rsid w:val="006631EA"/>
    <w:rPr>
      <w:rFonts w:eastAsiaTheme="majorEastAsia" w:cstheme="majorBidi"/>
      <w:color w:val="003087"/>
      <w:sz w:val="28"/>
      <w:szCs w:val="26"/>
      <w:lang w:eastAsia="zh-CN"/>
    </w:rPr>
  </w:style>
  <w:style w:type="character" w:customStyle="1" w:styleId="Heading4Char">
    <w:name w:val="Heading 4 Char"/>
    <w:aliases w:val="H3 Char"/>
    <w:basedOn w:val="DefaultParagraphFont"/>
    <w:link w:val="Heading4"/>
    <w:uiPriority w:val="9"/>
    <w:rsid w:val="006631EA"/>
    <w:rPr>
      <w:rFonts w:eastAsiaTheme="majorEastAsia" w:cstheme="majorBidi"/>
      <w:bCs/>
      <w:i/>
      <w:iCs/>
      <w:color w:val="003087"/>
      <w:sz w:val="26"/>
      <w:szCs w:val="26"/>
      <w:lang w:eastAsia="zh-CN"/>
    </w:rPr>
  </w:style>
  <w:style w:type="character" w:customStyle="1" w:styleId="Heading6Char">
    <w:name w:val="Heading 6 Char"/>
    <w:aliases w:val="Preface Char"/>
    <w:basedOn w:val="DefaultParagraphFont"/>
    <w:link w:val="Heading6"/>
    <w:uiPriority w:val="9"/>
    <w:rsid w:val="007D780F"/>
    <w:rPr>
      <w:rFonts w:eastAsiaTheme="majorEastAsia" w:cstheme="majorBidi"/>
      <w:iCs/>
      <w:color w:val="013088"/>
      <w:sz w:val="36"/>
    </w:rPr>
  </w:style>
  <w:style w:type="paragraph" w:styleId="Title">
    <w:name w:val="Title"/>
    <w:basedOn w:val="Normal"/>
    <w:next w:val="Normal"/>
    <w:link w:val="TitleChar"/>
    <w:uiPriority w:val="10"/>
    <w:rsid w:val="003275C6"/>
    <w:pPr>
      <w:spacing w:before="2500" w:after="300" w:line="240" w:lineRule="auto"/>
      <w:contextualSpacing/>
      <w:jc w:val="right"/>
    </w:pPr>
    <w:rPr>
      <w:rFonts w:asciiTheme="majorHAnsi" w:eastAsiaTheme="majorEastAsia" w:hAnsiTheme="majorHAnsi" w:cstheme="majorBidi"/>
      <w:b/>
      <w:color w:val="013088"/>
      <w:spacing w:val="5"/>
      <w:kern w:val="28"/>
      <w:sz w:val="52"/>
      <w:szCs w:val="52"/>
    </w:rPr>
  </w:style>
  <w:style w:type="character" w:customStyle="1" w:styleId="TitleChar">
    <w:name w:val="Title Char"/>
    <w:basedOn w:val="DefaultParagraphFont"/>
    <w:link w:val="Title"/>
    <w:uiPriority w:val="10"/>
    <w:rsid w:val="003275C6"/>
    <w:rPr>
      <w:rFonts w:eastAsiaTheme="majorEastAsia" w:cstheme="majorBidi"/>
      <w:b/>
      <w:color w:val="013088"/>
      <w:spacing w:val="5"/>
      <w:kern w:val="28"/>
      <w:sz w:val="52"/>
      <w:szCs w:val="52"/>
    </w:rPr>
  </w:style>
  <w:style w:type="paragraph" w:styleId="Subtitle">
    <w:name w:val="Subtitle"/>
    <w:basedOn w:val="Normal"/>
    <w:next w:val="Normal"/>
    <w:link w:val="SubtitleChar"/>
    <w:autoRedefine/>
    <w:uiPriority w:val="11"/>
    <w:rsid w:val="00C05C16"/>
    <w:pPr>
      <w:numPr>
        <w:ilvl w:val="1"/>
      </w:numPr>
      <w:tabs>
        <w:tab w:val="left" w:pos="2190"/>
        <w:tab w:val="right" w:pos="8640"/>
      </w:tabs>
      <w:jc w:val="right"/>
    </w:pPr>
    <w:rPr>
      <w:rFonts w:asciiTheme="majorHAnsi" w:eastAsiaTheme="majorEastAsia" w:hAnsiTheme="majorHAnsi" w:cstheme="majorBidi"/>
      <w:b/>
      <w:iCs/>
      <w:color w:val="849CDE"/>
      <w:spacing w:val="15"/>
      <w:sz w:val="32"/>
      <w:szCs w:val="24"/>
    </w:rPr>
  </w:style>
  <w:style w:type="character" w:customStyle="1" w:styleId="SubtitleChar">
    <w:name w:val="Subtitle Char"/>
    <w:basedOn w:val="DefaultParagraphFont"/>
    <w:link w:val="Subtitle"/>
    <w:uiPriority w:val="11"/>
    <w:rsid w:val="00C05C16"/>
    <w:rPr>
      <w:rFonts w:eastAsiaTheme="majorEastAsia" w:cstheme="majorBidi"/>
      <w:b/>
      <w:iCs/>
      <w:color w:val="849CDE"/>
      <w:spacing w:val="15"/>
      <w:sz w:val="32"/>
      <w:szCs w:val="24"/>
    </w:rPr>
  </w:style>
  <w:style w:type="character" w:styleId="SubtleEmphasis">
    <w:name w:val="Subtle Emphasis"/>
    <w:basedOn w:val="DefaultParagraphFont"/>
    <w:uiPriority w:val="19"/>
    <w:rsid w:val="00433AE9"/>
    <w:rPr>
      <w:rFonts w:ascii="Consolas" w:hAnsi="Consolas"/>
      <w:b/>
      <w:i/>
      <w:iCs/>
      <w:color w:val="C0504D" w:themeColor="accent2"/>
      <w:sz w:val="20"/>
      <w:u w:val="single" w:color="C0504D" w:themeColor="accent2"/>
    </w:rPr>
  </w:style>
  <w:style w:type="paragraph" w:styleId="ListBullet">
    <w:name w:val="List Bullet"/>
    <w:basedOn w:val="Normal"/>
    <w:uiPriority w:val="99"/>
    <w:unhideWhenUsed/>
    <w:qFormat/>
    <w:rsid w:val="00081C30"/>
    <w:pPr>
      <w:numPr>
        <w:numId w:val="9"/>
      </w:numPr>
      <w:ind w:right="720"/>
      <w:contextualSpacing/>
    </w:pPr>
  </w:style>
  <w:style w:type="paragraph" w:styleId="ListBullet2">
    <w:name w:val="List Bullet 2"/>
    <w:basedOn w:val="Normal"/>
    <w:uiPriority w:val="99"/>
    <w:unhideWhenUsed/>
    <w:qFormat/>
    <w:rsid w:val="00081C30"/>
    <w:pPr>
      <w:numPr>
        <w:numId w:val="11"/>
      </w:numPr>
      <w:spacing w:after="120"/>
      <w:ind w:right="720"/>
      <w:contextualSpacing/>
    </w:pPr>
  </w:style>
  <w:style w:type="paragraph" w:styleId="ListBullet3">
    <w:name w:val="List Bullet 3"/>
    <w:basedOn w:val="Normal"/>
    <w:uiPriority w:val="99"/>
    <w:unhideWhenUsed/>
    <w:rsid w:val="00081C30"/>
    <w:pPr>
      <w:numPr>
        <w:numId w:val="12"/>
      </w:numPr>
      <w:spacing w:after="120"/>
      <w:ind w:right="720"/>
      <w:contextualSpacing/>
    </w:pPr>
  </w:style>
  <w:style w:type="paragraph" w:styleId="ListNumber2">
    <w:name w:val="List Number 2"/>
    <w:basedOn w:val="Normal"/>
    <w:uiPriority w:val="99"/>
    <w:unhideWhenUsed/>
    <w:qFormat/>
    <w:rsid w:val="006D5B95"/>
    <w:pPr>
      <w:numPr>
        <w:numId w:val="13"/>
      </w:numPr>
      <w:spacing w:after="120"/>
      <w:ind w:right="720"/>
    </w:pPr>
  </w:style>
  <w:style w:type="paragraph" w:styleId="ListNumber3">
    <w:name w:val="List Number 3"/>
    <w:basedOn w:val="Normal"/>
    <w:uiPriority w:val="99"/>
    <w:unhideWhenUsed/>
    <w:rsid w:val="006D5B95"/>
    <w:pPr>
      <w:numPr>
        <w:numId w:val="14"/>
      </w:numPr>
      <w:spacing w:after="120"/>
      <w:ind w:left="1166" w:right="720"/>
    </w:pPr>
  </w:style>
  <w:style w:type="paragraph" w:styleId="ListNumber">
    <w:name w:val="List Number"/>
    <w:basedOn w:val="Normal"/>
    <w:uiPriority w:val="99"/>
    <w:unhideWhenUsed/>
    <w:qFormat/>
    <w:rsid w:val="006D5B95"/>
    <w:pPr>
      <w:numPr>
        <w:numId w:val="10"/>
      </w:numPr>
      <w:spacing w:after="120"/>
      <w:ind w:right="720"/>
    </w:pPr>
  </w:style>
  <w:style w:type="paragraph" w:customStyle="1" w:styleId="ListTerm">
    <w:name w:val="_List Term"/>
    <w:basedOn w:val="List"/>
    <w:next w:val="ListContinue2"/>
    <w:link w:val="ListTermChar"/>
    <w:qFormat/>
    <w:rsid w:val="0014000E"/>
    <w:pPr>
      <w:ind w:left="504"/>
    </w:pPr>
    <w:rPr>
      <w:smallCaps/>
    </w:rPr>
  </w:style>
  <w:style w:type="paragraph" w:styleId="ListContinue2">
    <w:name w:val="List Continue 2"/>
    <w:basedOn w:val="Normal"/>
    <w:uiPriority w:val="99"/>
    <w:unhideWhenUsed/>
    <w:qFormat/>
    <w:rsid w:val="006D5B95"/>
    <w:pPr>
      <w:spacing w:after="160"/>
      <w:ind w:left="792" w:right="720"/>
    </w:pPr>
  </w:style>
  <w:style w:type="paragraph" w:styleId="ListContinue3">
    <w:name w:val="List Continue 3"/>
    <w:basedOn w:val="Normal"/>
    <w:uiPriority w:val="99"/>
    <w:unhideWhenUsed/>
    <w:rsid w:val="006D5B95"/>
    <w:pPr>
      <w:spacing w:after="160"/>
      <w:ind w:left="1080" w:right="720"/>
    </w:pPr>
  </w:style>
  <w:style w:type="paragraph" w:styleId="MessageHeader">
    <w:name w:val="Message Header"/>
    <w:aliases w:val="Note"/>
    <w:basedOn w:val="Normal"/>
    <w:next w:val="Normal"/>
    <w:link w:val="MessageHeaderChar"/>
    <w:uiPriority w:val="99"/>
    <w:unhideWhenUsed/>
    <w:rsid w:val="00433AE9"/>
    <w:pPr>
      <w:pBdr>
        <w:top w:val="single" w:sz="4" w:space="4" w:color="404040" w:themeColor="text1" w:themeTint="BF"/>
        <w:left w:val="single" w:sz="4" w:space="4" w:color="404040" w:themeColor="text1" w:themeTint="BF"/>
        <w:bottom w:val="single" w:sz="4" w:space="6" w:color="404040" w:themeColor="text1" w:themeTint="BF"/>
        <w:right w:val="single" w:sz="4" w:space="4" w:color="404040" w:themeColor="text1" w:themeTint="BF"/>
      </w:pBdr>
      <w:shd w:val="clear" w:color="EEECE1" w:themeColor="background2" w:fill="FFFFFF" w:themeFill="background1"/>
      <w:spacing w:line="240" w:lineRule="auto"/>
      <w:ind w:left="648" w:right="432" w:hanging="432"/>
    </w:pPr>
    <w:rPr>
      <w:rFonts w:eastAsiaTheme="majorEastAsia" w:cstheme="majorBidi"/>
      <w:szCs w:val="24"/>
    </w:rPr>
  </w:style>
  <w:style w:type="character" w:customStyle="1" w:styleId="MessageHeaderChar">
    <w:name w:val="Message Header Char"/>
    <w:aliases w:val="Note Char"/>
    <w:basedOn w:val="DefaultParagraphFont"/>
    <w:link w:val="MessageHeader"/>
    <w:uiPriority w:val="99"/>
    <w:rsid w:val="00433AE9"/>
    <w:rPr>
      <w:rFonts w:asciiTheme="minorHAnsi" w:eastAsiaTheme="majorEastAsia" w:hAnsiTheme="minorHAnsi" w:cstheme="majorBidi"/>
      <w:szCs w:val="24"/>
      <w:shd w:val="clear" w:color="EEECE1" w:themeColor="background2" w:fill="FFFFFF" w:themeFill="background1"/>
    </w:rPr>
  </w:style>
  <w:style w:type="character" w:styleId="Emphasis">
    <w:name w:val="Emphasis"/>
    <w:basedOn w:val="DefaultParagraphFont"/>
    <w:uiPriority w:val="20"/>
    <w:qFormat/>
    <w:rsid w:val="00433AE9"/>
    <w:rPr>
      <w:i/>
      <w:iCs/>
      <w:color w:val="auto"/>
    </w:rPr>
  </w:style>
  <w:style w:type="character" w:customStyle="1" w:styleId="Code">
    <w:name w:val="_Code"/>
    <w:basedOn w:val="DefaultParagraphFont"/>
    <w:uiPriority w:val="1"/>
    <w:qFormat/>
    <w:rsid w:val="00433AE9"/>
    <w:rPr>
      <w:rFonts w:ascii="Courier New" w:hAnsi="Courier New"/>
      <w:color w:val="auto"/>
    </w:rPr>
  </w:style>
  <w:style w:type="paragraph" w:styleId="Header">
    <w:name w:val="header"/>
    <w:basedOn w:val="Normal"/>
    <w:link w:val="HeaderChar"/>
    <w:uiPriority w:val="99"/>
    <w:unhideWhenUsed/>
    <w:rsid w:val="003C61CE"/>
    <w:pPr>
      <w:tabs>
        <w:tab w:val="right" w:pos="9360"/>
      </w:tabs>
      <w:spacing w:after="0" w:line="240" w:lineRule="auto"/>
    </w:pPr>
  </w:style>
  <w:style w:type="character" w:customStyle="1" w:styleId="HeaderChar">
    <w:name w:val="Header Char"/>
    <w:basedOn w:val="DefaultParagraphFont"/>
    <w:link w:val="Header"/>
    <w:uiPriority w:val="99"/>
    <w:rsid w:val="003C61CE"/>
    <w:rPr>
      <w:rFonts w:asciiTheme="minorHAnsi" w:hAnsiTheme="minorHAnsi"/>
    </w:rPr>
  </w:style>
  <w:style w:type="paragraph" w:styleId="Footer">
    <w:name w:val="footer"/>
    <w:basedOn w:val="Normal"/>
    <w:link w:val="FooterChar"/>
    <w:uiPriority w:val="99"/>
    <w:unhideWhenUsed/>
    <w:rsid w:val="0043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AE9"/>
    <w:rPr>
      <w:rFonts w:asciiTheme="minorHAnsi" w:hAnsiTheme="minorHAnsi"/>
    </w:rPr>
  </w:style>
  <w:style w:type="character" w:styleId="PlaceholderText">
    <w:name w:val="Placeholder Text"/>
    <w:basedOn w:val="DefaultParagraphFont"/>
    <w:uiPriority w:val="99"/>
    <w:semiHidden/>
    <w:rsid w:val="00713B1A"/>
    <w:rPr>
      <w:rFonts w:ascii="Palatino Linotype" w:hAnsi="Palatino Linotype"/>
      <w:b/>
      <w:i/>
      <w:color w:val="auto"/>
    </w:rPr>
  </w:style>
  <w:style w:type="paragraph" w:styleId="TOC1">
    <w:name w:val="toc 1"/>
    <w:basedOn w:val="Normal"/>
    <w:next w:val="Normal"/>
    <w:autoRedefine/>
    <w:uiPriority w:val="39"/>
    <w:unhideWhenUsed/>
    <w:rsid w:val="00433AE9"/>
    <w:pPr>
      <w:tabs>
        <w:tab w:val="right" w:leader="dot" w:pos="9350"/>
      </w:tabs>
      <w:spacing w:before="40" w:after="0"/>
    </w:pPr>
    <w:rPr>
      <w:rFonts w:asciiTheme="majorHAnsi" w:hAnsiTheme="majorHAnsi" w:cstheme="minorHAnsi"/>
      <w:bCs/>
    </w:rPr>
  </w:style>
  <w:style w:type="paragraph" w:styleId="TOC2">
    <w:name w:val="toc 2"/>
    <w:basedOn w:val="Normal"/>
    <w:next w:val="Normal"/>
    <w:autoRedefine/>
    <w:uiPriority w:val="39"/>
    <w:unhideWhenUsed/>
    <w:rsid w:val="00433AE9"/>
    <w:pPr>
      <w:spacing w:after="20"/>
      <w:ind w:left="216"/>
    </w:pPr>
    <w:rPr>
      <w:rFonts w:cstheme="minorHAnsi"/>
    </w:rPr>
  </w:style>
  <w:style w:type="paragraph" w:styleId="TOC3">
    <w:name w:val="toc 3"/>
    <w:basedOn w:val="Normal"/>
    <w:next w:val="Normal"/>
    <w:autoRedefine/>
    <w:uiPriority w:val="39"/>
    <w:unhideWhenUsed/>
    <w:rsid w:val="00433AE9"/>
    <w:pPr>
      <w:spacing w:after="20"/>
      <w:ind w:left="446"/>
    </w:pPr>
    <w:rPr>
      <w:rFonts w:cstheme="minorHAnsi"/>
      <w:iCs/>
    </w:rPr>
  </w:style>
  <w:style w:type="character" w:styleId="Hyperlink">
    <w:name w:val="Hyperlink"/>
    <w:basedOn w:val="DefaultParagraphFont"/>
    <w:uiPriority w:val="99"/>
    <w:unhideWhenUsed/>
    <w:rsid w:val="00433AE9"/>
    <w:rPr>
      <w:color w:val="7A003C"/>
      <w:u w:val="single"/>
      <w:bdr w:val="none" w:sz="0" w:space="0" w:color="auto"/>
    </w:rPr>
  </w:style>
  <w:style w:type="paragraph" w:styleId="TOCHeading">
    <w:name w:val="TOC Heading"/>
    <w:next w:val="Normal"/>
    <w:autoRedefine/>
    <w:uiPriority w:val="39"/>
    <w:unhideWhenUsed/>
    <w:qFormat/>
    <w:rsid w:val="007D780F"/>
    <w:pPr>
      <w:pageBreakBefore/>
      <w:pBdr>
        <w:bottom w:val="single" w:sz="4" w:space="1" w:color="auto"/>
      </w:pBdr>
      <w:spacing w:before="600" w:after="960"/>
      <w:jc w:val="right"/>
    </w:pPr>
    <w:rPr>
      <w:color w:val="013088"/>
      <w:sz w:val="36"/>
      <w:lang w:eastAsia="en-US"/>
    </w:rPr>
  </w:style>
  <w:style w:type="paragraph" w:styleId="Caption">
    <w:name w:val="caption"/>
    <w:basedOn w:val="TOC1"/>
    <w:next w:val="Normal"/>
    <w:uiPriority w:val="35"/>
    <w:unhideWhenUsed/>
    <w:rsid w:val="00433AE9"/>
    <w:pPr>
      <w:keepNext/>
      <w:tabs>
        <w:tab w:val="left" w:pos="400"/>
      </w:tabs>
    </w:pPr>
    <w:rPr>
      <w:rFonts w:asciiTheme="minorHAnsi" w:hAnsiTheme="minorHAnsi"/>
      <w:i/>
      <w:smallCaps/>
      <w:noProof/>
      <w:sz w:val="18"/>
    </w:rPr>
  </w:style>
  <w:style w:type="paragraph" w:customStyle="1" w:styleId="CodeBox">
    <w:name w:val="_CodeBox"/>
    <w:basedOn w:val="Normal"/>
    <w:rsid w:val="00433AE9"/>
    <w:pPr>
      <w:pBdr>
        <w:top w:val="single" w:sz="4" w:space="1" w:color="auto"/>
        <w:bottom w:val="single" w:sz="4" w:space="1" w:color="auto"/>
      </w:pBdr>
      <w:shd w:val="solid" w:color="E6E7E8" w:fill="auto"/>
      <w:tabs>
        <w:tab w:val="left" w:pos="144"/>
        <w:tab w:val="left" w:pos="288"/>
        <w:tab w:val="left" w:pos="432"/>
        <w:tab w:val="left" w:pos="576"/>
        <w:tab w:val="left" w:pos="720"/>
        <w:tab w:val="left" w:pos="864"/>
        <w:tab w:val="left" w:pos="1008"/>
        <w:tab w:val="left" w:pos="1152"/>
        <w:tab w:val="left" w:pos="1296"/>
      </w:tabs>
      <w:spacing w:after="360"/>
      <w:contextualSpacing/>
    </w:pPr>
    <w:rPr>
      <w:rFonts w:ascii="Consolas" w:hAnsi="Consolas" w:cs="Courier"/>
      <w:sz w:val="18"/>
      <w:szCs w:val="18"/>
    </w:rPr>
  </w:style>
  <w:style w:type="character" w:styleId="BookTitle">
    <w:name w:val="Book Title"/>
    <w:aliases w:val="GUI"/>
    <w:basedOn w:val="DefaultParagraphFont"/>
    <w:uiPriority w:val="33"/>
    <w:qFormat/>
    <w:rsid w:val="00AF04EA"/>
    <w:rPr>
      <w:b/>
      <w:bCs/>
      <w:caps w:val="0"/>
      <w:smallCaps w:val="0"/>
      <w:color w:val="auto"/>
      <w:spacing w:val="5"/>
    </w:rPr>
  </w:style>
  <w:style w:type="paragraph" w:styleId="List">
    <w:name w:val="List"/>
    <w:basedOn w:val="Normal"/>
    <w:next w:val="ListContinue"/>
    <w:link w:val="ListChar"/>
    <w:uiPriority w:val="99"/>
    <w:unhideWhenUsed/>
    <w:rsid w:val="00433AE9"/>
    <w:pPr>
      <w:keepNext/>
      <w:spacing w:after="0"/>
      <w:contextualSpacing/>
    </w:pPr>
  </w:style>
  <w:style w:type="character" w:styleId="Strong">
    <w:name w:val="Strong"/>
    <w:basedOn w:val="DefaultParagraphFont"/>
    <w:uiPriority w:val="22"/>
    <w:qFormat/>
    <w:rsid w:val="00433AE9"/>
    <w:rPr>
      <w:rFonts w:asciiTheme="minorHAnsi" w:hAnsiTheme="minorHAnsi"/>
      <w:b/>
      <w:bCs/>
      <w:color w:val="auto"/>
    </w:rPr>
  </w:style>
  <w:style w:type="table" w:customStyle="1" w:styleId="PayPalTable1">
    <w:name w:val="PayPal Table 1"/>
    <w:basedOn w:val="LightShading"/>
    <w:uiPriority w:val="65"/>
    <w:rsid w:val="00D604A2"/>
    <w:rPr>
      <w:color w:val="000000" w:themeColor="text1"/>
      <w:sz w:val="18"/>
      <w:lang w:eastAsia="en-US"/>
    </w:rPr>
    <w:tblPr>
      <w:tblStyleRowBandSize w:val="1"/>
      <w:tblStyleColBandSize w:val="1"/>
      <w:tblInd w:w="0" w:type="dxa"/>
      <w:tblBorders>
        <w:top w:val="single" w:sz="2" w:space="0" w:color="404040" w:themeColor="text1" w:themeTint="BF"/>
        <w:bottom w:val="single" w:sz="2" w:space="0" w:color="404040" w:themeColor="text1" w:themeTint="BF"/>
      </w:tblBorders>
      <w:tblCellMar>
        <w:top w:w="29" w:type="dxa"/>
        <w:left w:w="0" w:type="dxa"/>
        <w:bottom w:w="72" w:type="dxa"/>
        <w:right w:w="86" w:type="dxa"/>
      </w:tblCellMar>
    </w:tblPr>
    <w:trPr>
      <w:cantSplit/>
    </w:trPr>
    <w:tcPr>
      <w:shd w:val="clear" w:color="auto" w:fill="DBE5F1"/>
    </w:tcPr>
    <w:tblStylePr w:type="firstRow">
      <w:pPr>
        <w:spacing w:before="0" w:after="0" w:line="240" w:lineRule="auto"/>
      </w:pPr>
      <w:rPr>
        <w:rFonts w:asciiTheme="minorHAnsi" w:eastAsiaTheme="majorEastAsia" w:hAnsiTheme="minorHAnsi" w:cstheme="majorBidi"/>
        <w:b/>
        <w:bCs/>
        <w:i w:val="0"/>
      </w:rPr>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tblStylePr w:type="lastRow">
      <w:pPr>
        <w:spacing w:before="0" w:after="0" w:line="240" w:lineRule="auto"/>
      </w:pPr>
      <w:rPr>
        <w:b/>
        <w:bCs/>
        <w:color w:val="1F497D" w:themeColor="text2"/>
      </w:rPr>
      <w:tblPr/>
      <w:tcPr>
        <w:tcBorders>
          <w:top w:val="single" w:sz="8" w:space="0" w:color="4F81BD" w:themeColor="accent1"/>
          <w:left w:val="nil"/>
          <w:bottom w:val="single" w:sz="8" w:space="0" w:color="4F81BD" w:themeColor="accent1"/>
          <w:right w:val="nil"/>
          <w:insideH w:val="nil"/>
          <w:insideV w:val="nil"/>
        </w:tcBorders>
        <w:shd w:val="clear" w:color="auto" w:fill="auto"/>
      </w:tcPr>
    </w:tblStylePr>
    <w:tblStylePr w:type="firstCol">
      <w:rPr>
        <w:b w:val="0"/>
        <w:bCs/>
      </w:rPr>
    </w:tblStylePr>
    <w:tblStylePr w:type="lastCol">
      <w:rPr>
        <w:b w:val="0"/>
        <w:bCs/>
      </w:rPr>
      <w:tblPr/>
      <w:tcPr>
        <w:tcBorders>
          <w:top w:val="single" w:sz="8" w:space="0" w:color="4F81BD" w:themeColor="accent1"/>
          <w:bottom w:val="single" w:sz="8" w:space="0" w:color="4F81BD" w:themeColor="accent1"/>
        </w:tcBorders>
      </w:tcPr>
    </w:tblStylePr>
    <w:tblStylePr w:type="band1Vert">
      <w:tblPr/>
      <w:tcPr>
        <w:tcBorders>
          <w:left w:val="nil"/>
          <w:right w:val="nil"/>
          <w:insideH w:val="nil"/>
          <w:insideV w:val="nil"/>
        </w:tcBorders>
        <w:shd w:val="clear" w:color="auto" w:fill="FFFFFF" w:themeFill="background1"/>
      </w:tcPr>
    </w:tblStylePr>
    <w:tblStylePr w:type="band1Horz">
      <w:tblPr/>
      <w:tcPr>
        <w:tcBorders>
          <w:left w:val="nil"/>
          <w:right w:val="nil"/>
          <w:insideH w:val="nil"/>
          <w:insideV w:val="nil"/>
        </w:tcBorders>
        <w:shd w:val="clear" w:color="auto" w:fill="E6E7E8"/>
      </w:tcPr>
    </w:tblStylePr>
    <w:tblStylePr w:type="band2Horz">
      <w:tblPr/>
      <w:tcPr>
        <w:shd w:val="clear" w:color="auto" w:fill="FFFFFF" w:themeFill="background1"/>
      </w:tcPr>
    </w:tblStylePr>
    <w:tblStylePr w:type="seCell">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style>
  <w:style w:type="numbering" w:customStyle="1" w:styleId="Chapterlist">
    <w:name w:val="Chapter list"/>
    <w:uiPriority w:val="99"/>
    <w:rsid w:val="00433AE9"/>
    <w:pPr>
      <w:numPr>
        <w:numId w:val="2"/>
      </w:numPr>
    </w:pPr>
  </w:style>
  <w:style w:type="paragraph" w:customStyle="1" w:styleId="Figure">
    <w:name w:val="_Figure"/>
    <w:basedOn w:val="Normal"/>
    <w:next w:val="FigureCaption"/>
    <w:qFormat/>
    <w:rsid w:val="00433AE9"/>
    <w:pPr>
      <w:keepNext/>
      <w:spacing w:before="360" w:after="40"/>
    </w:pPr>
  </w:style>
  <w:style w:type="character" w:customStyle="1" w:styleId="Heading9Char">
    <w:name w:val="Heading 9 Char"/>
    <w:aliases w:val="TitleDetail Char"/>
    <w:basedOn w:val="DefaultParagraphFont"/>
    <w:link w:val="Heading9"/>
    <w:uiPriority w:val="9"/>
    <w:rsid w:val="00E12A79"/>
    <w:rPr>
      <w:rFonts w:eastAsiaTheme="majorEastAsia" w:cstheme="majorBidi"/>
      <w:b/>
      <w:i/>
      <w:iCs/>
      <w:color w:val="013088"/>
    </w:rPr>
  </w:style>
  <w:style w:type="paragraph" w:customStyle="1" w:styleId="FigureIndent">
    <w:name w:val="_Figure Indent"/>
    <w:basedOn w:val="Normal"/>
    <w:next w:val="FigureCaptionIndent"/>
    <w:qFormat/>
    <w:rsid w:val="00433AE9"/>
    <w:pPr>
      <w:keepNext/>
      <w:spacing w:before="240" w:after="40"/>
      <w:ind w:left="504"/>
    </w:pPr>
  </w:style>
  <w:style w:type="paragraph" w:styleId="ListContinue">
    <w:name w:val="List Continue"/>
    <w:basedOn w:val="Normal"/>
    <w:uiPriority w:val="99"/>
    <w:unhideWhenUsed/>
    <w:qFormat/>
    <w:rsid w:val="006D5B95"/>
    <w:pPr>
      <w:spacing w:after="160"/>
      <w:ind w:left="504" w:right="720"/>
    </w:pPr>
  </w:style>
  <w:style w:type="paragraph" w:styleId="BalloonText">
    <w:name w:val="Balloon Text"/>
    <w:basedOn w:val="Normal"/>
    <w:link w:val="BalloonTextChar"/>
    <w:uiPriority w:val="99"/>
    <w:semiHidden/>
    <w:unhideWhenUsed/>
    <w:rsid w:val="00433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E9"/>
    <w:rPr>
      <w:rFonts w:ascii="Tahoma" w:hAnsi="Tahoma" w:cs="Tahoma"/>
      <w:sz w:val="16"/>
      <w:szCs w:val="16"/>
    </w:rPr>
  </w:style>
  <w:style w:type="character" w:customStyle="1" w:styleId="Heading7Char">
    <w:name w:val="Heading 7 Char"/>
    <w:aliases w:val="Appendix Char"/>
    <w:basedOn w:val="DefaultParagraphFont"/>
    <w:link w:val="Heading7"/>
    <w:uiPriority w:val="9"/>
    <w:rsid w:val="00433AE9"/>
    <w:rPr>
      <w:rFonts w:eastAsiaTheme="majorEastAsia" w:cstheme="majorBidi"/>
      <w:iCs/>
      <w:color w:val="365F91" w:themeColor="accent1" w:themeShade="BF"/>
      <w:sz w:val="36"/>
      <w:lang w:eastAsia="zh-CN"/>
    </w:rPr>
  </w:style>
  <w:style w:type="character" w:customStyle="1" w:styleId="Heading5Char">
    <w:name w:val="Heading 5 Char"/>
    <w:aliases w:val="H4 Char"/>
    <w:basedOn w:val="DefaultParagraphFont"/>
    <w:link w:val="Heading5"/>
    <w:uiPriority w:val="9"/>
    <w:rsid w:val="006631EA"/>
    <w:rPr>
      <w:rFonts w:eastAsiaTheme="majorEastAsia" w:cstheme="majorBidi"/>
      <w:i/>
      <w:color w:val="003087"/>
      <w:sz w:val="22"/>
    </w:rPr>
  </w:style>
  <w:style w:type="paragraph" w:customStyle="1" w:styleId="TableHeading">
    <w:name w:val="_Table Heading"/>
    <w:basedOn w:val="Normal"/>
    <w:next w:val="Normal"/>
    <w:link w:val="TableHeadingChar"/>
    <w:qFormat/>
    <w:rsid w:val="00713B1A"/>
    <w:pPr>
      <w:keepNext/>
      <w:spacing w:after="0" w:line="240" w:lineRule="auto"/>
    </w:pPr>
    <w:rPr>
      <w:rFonts w:asciiTheme="majorHAnsi" w:eastAsiaTheme="majorEastAsia" w:hAnsiTheme="majorHAnsi" w:cstheme="majorBidi"/>
      <w:color w:val="000000" w:themeColor="text1"/>
      <w:sz w:val="18"/>
    </w:rPr>
  </w:style>
  <w:style w:type="paragraph" w:customStyle="1" w:styleId="TableText">
    <w:name w:val="_Table Text"/>
    <w:basedOn w:val="Normal"/>
    <w:link w:val="TableTextChar"/>
    <w:qFormat/>
    <w:rsid w:val="00841654"/>
    <w:pPr>
      <w:spacing w:after="100" w:line="240" w:lineRule="auto"/>
    </w:pPr>
    <w:rPr>
      <w:color w:val="000000" w:themeColor="text1"/>
      <w:sz w:val="18"/>
      <w:lang w:eastAsia="en-US"/>
    </w:rPr>
  </w:style>
  <w:style w:type="paragraph" w:customStyle="1" w:styleId="RefHeading">
    <w:name w:val="_Ref Heading"/>
    <w:basedOn w:val="Normal"/>
    <w:next w:val="Normal"/>
    <w:qFormat/>
    <w:rsid w:val="00433AE9"/>
    <w:pPr>
      <w:keepNext/>
      <w:keepLines/>
      <w:spacing w:before="240" w:after="120"/>
    </w:pPr>
    <w:rPr>
      <w:rFonts w:asciiTheme="majorHAnsi" w:eastAsiaTheme="majorEastAsia" w:hAnsiTheme="majorHAnsi"/>
      <w:b/>
      <w:color w:val="000000" w:themeColor="text1"/>
      <w:sz w:val="21"/>
    </w:rPr>
  </w:style>
  <w:style w:type="paragraph" w:styleId="NormalWeb">
    <w:name w:val="Normal (Web)"/>
    <w:basedOn w:val="Normal"/>
    <w:uiPriority w:val="99"/>
    <w:semiHidden/>
    <w:unhideWhenUsed/>
    <w:rsid w:val="00433AE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33AE9"/>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433AE9"/>
  </w:style>
  <w:style w:type="table" w:styleId="LightShading">
    <w:name w:val="Light Shading"/>
    <w:basedOn w:val="TableNormal"/>
    <w:uiPriority w:val="60"/>
    <w:rsid w:val="00433A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33A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433AE9"/>
    <w:pPr>
      <w:spacing w:after="0" w:line="240" w:lineRule="auto"/>
    </w:pPr>
    <w:rPr>
      <w:rFonts w:ascii="Consolas" w:hAnsi="Consolas" w:cs="Consolas"/>
      <w:color w:val="007C85"/>
    </w:rPr>
  </w:style>
  <w:style w:type="character" w:customStyle="1" w:styleId="HTMLPreformattedChar">
    <w:name w:val="HTML Preformatted Char"/>
    <w:basedOn w:val="DefaultParagraphFont"/>
    <w:link w:val="HTMLPreformatted"/>
    <w:uiPriority w:val="99"/>
    <w:rsid w:val="00433AE9"/>
    <w:rPr>
      <w:rFonts w:ascii="Consolas" w:hAnsi="Consolas" w:cs="Consolas"/>
      <w:color w:val="007C85"/>
    </w:rPr>
  </w:style>
  <w:style w:type="character" w:styleId="HTMLCode">
    <w:name w:val="HTML Code"/>
    <w:basedOn w:val="DefaultParagraphFont"/>
    <w:uiPriority w:val="99"/>
    <w:semiHidden/>
    <w:unhideWhenUsed/>
    <w:rsid w:val="00433AE9"/>
    <w:rPr>
      <w:rFonts w:ascii="Courier New" w:eastAsia="Times New Roman" w:hAnsi="Courier New" w:cs="Courier New"/>
      <w:sz w:val="20"/>
      <w:szCs w:val="20"/>
    </w:rPr>
  </w:style>
  <w:style w:type="paragraph" w:styleId="ListParagraph">
    <w:name w:val="List Paragraph"/>
    <w:basedOn w:val="Normal"/>
    <w:uiPriority w:val="34"/>
    <w:qFormat/>
    <w:rsid w:val="00433AE9"/>
    <w:pPr>
      <w:ind w:left="720"/>
      <w:contextualSpacing/>
    </w:pPr>
  </w:style>
  <w:style w:type="paragraph" w:customStyle="1" w:styleId="TitlePage">
    <w:name w:val="Title Page"/>
    <w:basedOn w:val="Normal"/>
    <w:rsid w:val="00433AE9"/>
    <w:pPr>
      <w:spacing w:after="0" w:line="240" w:lineRule="auto"/>
    </w:pPr>
    <w:rPr>
      <w:rFonts w:ascii="Calibri" w:eastAsia="Times New Roman" w:hAnsi="Calibri" w:cs="Times New Roman"/>
      <w:sz w:val="28"/>
      <w:szCs w:val="24"/>
    </w:rPr>
  </w:style>
  <w:style w:type="character" w:customStyle="1" w:styleId="Heading8Char">
    <w:name w:val="Heading 8 Char"/>
    <w:basedOn w:val="DefaultParagraphFont"/>
    <w:link w:val="Heading8"/>
    <w:rsid w:val="00433AE9"/>
    <w:rPr>
      <w:rFonts w:ascii="Calibri" w:eastAsia="Times New Roman" w:hAnsi="Calibri" w:cs="Times New Roman"/>
      <w:i/>
      <w:iCs/>
      <w:szCs w:val="24"/>
    </w:rPr>
  </w:style>
  <w:style w:type="paragraph" w:styleId="TOC4">
    <w:name w:val="toc 4"/>
    <w:basedOn w:val="Normal"/>
    <w:next w:val="Normal"/>
    <w:autoRedefine/>
    <w:uiPriority w:val="39"/>
    <w:unhideWhenUsed/>
    <w:rsid w:val="00433AE9"/>
    <w:pPr>
      <w:spacing w:after="100"/>
      <w:ind w:left="660"/>
    </w:pPr>
  </w:style>
  <w:style w:type="paragraph" w:styleId="FootnoteText">
    <w:name w:val="footnote text"/>
    <w:basedOn w:val="Normal"/>
    <w:link w:val="FootnoteTextChar"/>
    <w:uiPriority w:val="99"/>
    <w:unhideWhenUsed/>
    <w:rsid w:val="00433AE9"/>
    <w:pPr>
      <w:spacing w:after="0" w:line="240" w:lineRule="auto"/>
    </w:pPr>
  </w:style>
  <w:style w:type="character" w:customStyle="1" w:styleId="FootnoteTextChar">
    <w:name w:val="Footnote Text Char"/>
    <w:basedOn w:val="DefaultParagraphFont"/>
    <w:link w:val="FootnoteText"/>
    <w:uiPriority w:val="99"/>
    <w:rsid w:val="00433AE9"/>
    <w:rPr>
      <w:rFonts w:asciiTheme="minorHAnsi" w:hAnsiTheme="minorHAnsi"/>
    </w:rPr>
  </w:style>
  <w:style w:type="paragraph" w:styleId="CommentText">
    <w:name w:val="annotation text"/>
    <w:basedOn w:val="Normal"/>
    <w:link w:val="CommentTextChar"/>
    <w:uiPriority w:val="99"/>
    <w:unhideWhenUsed/>
    <w:rsid w:val="00195906"/>
    <w:pPr>
      <w:spacing w:line="240" w:lineRule="auto"/>
    </w:pPr>
  </w:style>
  <w:style w:type="character" w:customStyle="1" w:styleId="CommentTextChar">
    <w:name w:val="Comment Text Char"/>
    <w:basedOn w:val="DefaultParagraphFont"/>
    <w:link w:val="CommentText"/>
    <w:uiPriority w:val="99"/>
    <w:rsid w:val="00195906"/>
    <w:rPr>
      <w:rFonts w:asciiTheme="minorHAnsi" w:hAnsiTheme="minorHAnsi"/>
    </w:rPr>
  </w:style>
  <w:style w:type="character" w:styleId="CommentReference">
    <w:name w:val="annotation reference"/>
    <w:basedOn w:val="DefaultParagraphFont"/>
    <w:uiPriority w:val="99"/>
    <w:semiHidden/>
    <w:unhideWhenUsed/>
    <w:rsid w:val="00433AE9"/>
    <w:rPr>
      <w:sz w:val="18"/>
      <w:szCs w:val="18"/>
    </w:rPr>
  </w:style>
  <w:style w:type="character" w:styleId="FollowedHyperlink">
    <w:name w:val="FollowedHyperlink"/>
    <w:basedOn w:val="DefaultParagraphFont"/>
    <w:uiPriority w:val="99"/>
    <w:semiHidden/>
    <w:unhideWhenUsed/>
    <w:rsid w:val="00433AE9"/>
    <w:rPr>
      <w:color w:val="404040" w:themeColor="text1" w:themeTint="BF"/>
      <w:u w:val="single"/>
    </w:rPr>
  </w:style>
  <w:style w:type="paragraph" w:styleId="PlainText">
    <w:name w:val="Plain Text"/>
    <w:basedOn w:val="Normal"/>
    <w:link w:val="PlainTextChar"/>
    <w:uiPriority w:val="99"/>
    <w:semiHidden/>
    <w:unhideWhenUsed/>
    <w:rsid w:val="00433AE9"/>
    <w:pPr>
      <w:spacing w:after="0" w:line="240" w:lineRule="auto"/>
    </w:pPr>
    <w:rPr>
      <w:rFonts w:ascii="Calibri" w:eastAsia="Times New Roman" w:hAnsi="Calibri" w:cs="Times New Roman"/>
      <w:sz w:val="22"/>
      <w:szCs w:val="21"/>
      <w:lang w:eastAsia="en-US"/>
    </w:rPr>
  </w:style>
  <w:style w:type="character" w:customStyle="1" w:styleId="PlainTextChar">
    <w:name w:val="Plain Text Char"/>
    <w:basedOn w:val="DefaultParagraphFont"/>
    <w:link w:val="PlainText"/>
    <w:uiPriority w:val="99"/>
    <w:semiHidden/>
    <w:rsid w:val="00433AE9"/>
    <w:rPr>
      <w:rFonts w:ascii="Calibri" w:eastAsia="Times New Roman" w:hAnsi="Calibri" w:cs="Times New Roman"/>
      <w:sz w:val="22"/>
      <w:szCs w:val="21"/>
      <w:lang w:eastAsia="en-US"/>
    </w:rPr>
  </w:style>
  <w:style w:type="paragraph" w:styleId="CommentSubject">
    <w:name w:val="annotation subject"/>
    <w:basedOn w:val="CommentText"/>
    <w:next w:val="CommentText"/>
    <w:link w:val="CommentSubjectChar"/>
    <w:uiPriority w:val="99"/>
    <w:semiHidden/>
    <w:unhideWhenUsed/>
    <w:rsid w:val="00433AE9"/>
    <w:rPr>
      <w:b/>
      <w:bCs/>
    </w:rPr>
  </w:style>
  <w:style w:type="character" w:customStyle="1" w:styleId="CommentSubjectChar">
    <w:name w:val="Comment Subject Char"/>
    <w:basedOn w:val="CommentTextChar"/>
    <w:link w:val="CommentSubject"/>
    <w:uiPriority w:val="99"/>
    <w:semiHidden/>
    <w:rsid w:val="00433AE9"/>
    <w:rPr>
      <w:rFonts w:asciiTheme="minorHAnsi" w:hAnsiTheme="minorHAnsi"/>
      <w:b/>
      <w:bCs/>
      <w:color w:val="C00000"/>
    </w:rPr>
  </w:style>
  <w:style w:type="table" w:styleId="TableGrid">
    <w:name w:val="Table Grid"/>
    <w:basedOn w:val="TableNormal"/>
    <w:uiPriority w:val="59"/>
    <w:rsid w:val="00433AE9"/>
    <w:pPr>
      <w:spacing w:after="0" w:line="240" w:lineRule="auto"/>
    </w:pPr>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33AE9"/>
    <w:pPr>
      <w:spacing w:after="0" w:line="240" w:lineRule="auto"/>
    </w:pPr>
    <w:rPr>
      <w:rFonts w:asciiTheme="minorHAnsi" w:hAnsiTheme="minorHAnsi"/>
      <w:sz w:val="24"/>
      <w:szCs w:val="24"/>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33AE9"/>
    <w:pPr>
      <w:spacing w:after="0" w:line="240" w:lineRule="auto"/>
    </w:pPr>
    <w:rPr>
      <w:rFonts w:asciiTheme="minorHAnsi" w:hAnsiTheme="minorHAnsi"/>
      <w:sz w:val="24"/>
      <w:szCs w:val="24"/>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433AE9"/>
    <w:pPr>
      <w:spacing w:after="0" w:line="240" w:lineRule="auto"/>
    </w:pPr>
    <w:rPr>
      <w:rFonts w:asciiTheme="minorHAnsi" w:hAnsiTheme="minorHAns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eRef">
    <w:name w:val="_Table Ref"/>
    <w:basedOn w:val="TableText"/>
    <w:next w:val="TableText"/>
    <w:qFormat/>
    <w:rsid w:val="00713B1A"/>
    <w:rPr>
      <w:bCs/>
      <w:sz w:val="16"/>
    </w:rPr>
  </w:style>
  <w:style w:type="character" w:customStyle="1" w:styleId="Comment">
    <w:name w:val="_Comment"/>
    <w:basedOn w:val="DefaultParagraphFont"/>
    <w:uiPriority w:val="1"/>
    <w:qFormat/>
    <w:rsid w:val="00713B1A"/>
    <w:rPr>
      <w:rFonts w:ascii="Comic Sans MS" w:hAnsi="Comic Sans MS"/>
      <w:i w:val="0"/>
      <w:color w:val="FF0000"/>
      <w:lang w:eastAsia="zh-CN"/>
    </w:rPr>
  </w:style>
  <w:style w:type="character" w:customStyle="1" w:styleId="TableHeadingChar">
    <w:name w:val="_Table Heading Char"/>
    <w:basedOn w:val="DefaultParagraphFont"/>
    <w:link w:val="TableHeading"/>
    <w:rsid w:val="00713B1A"/>
    <w:rPr>
      <w:rFonts w:eastAsiaTheme="majorEastAsia" w:cstheme="majorBidi"/>
      <w:color w:val="000000" w:themeColor="text1"/>
      <w:sz w:val="18"/>
    </w:rPr>
  </w:style>
  <w:style w:type="character" w:customStyle="1" w:styleId="TableTextChar">
    <w:name w:val="_Table Text Char"/>
    <w:basedOn w:val="DefaultParagraphFont"/>
    <w:link w:val="TableText"/>
    <w:rsid w:val="00841654"/>
    <w:rPr>
      <w:rFonts w:asciiTheme="minorHAnsi" w:hAnsiTheme="minorHAnsi"/>
      <w:color w:val="000000" w:themeColor="text1"/>
      <w:sz w:val="18"/>
      <w:lang w:eastAsia="en-US"/>
    </w:rPr>
  </w:style>
  <w:style w:type="paragraph" w:styleId="List2">
    <w:name w:val="List 2"/>
    <w:basedOn w:val="Normal"/>
    <w:uiPriority w:val="99"/>
    <w:unhideWhenUsed/>
    <w:rsid w:val="00713BF6"/>
    <w:pPr>
      <w:ind w:left="720" w:hanging="360"/>
      <w:contextualSpacing/>
    </w:pPr>
  </w:style>
  <w:style w:type="paragraph" w:styleId="Revision">
    <w:name w:val="Revision"/>
    <w:hidden/>
    <w:uiPriority w:val="99"/>
    <w:semiHidden/>
    <w:rsid w:val="0039601C"/>
    <w:pPr>
      <w:spacing w:after="0" w:line="240" w:lineRule="auto"/>
    </w:pPr>
    <w:rPr>
      <w:rFonts w:asciiTheme="minorHAnsi" w:hAnsiTheme="minorHAnsi"/>
    </w:rPr>
  </w:style>
  <w:style w:type="character" w:customStyle="1" w:styleId="CodeBoxInput">
    <w:name w:val="_CodeBox Input"/>
    <w:uiPriority w:val="1"/>
    <w:qFormat/>
    <w:rsid w:val="00D540AB"/>
    <w:rPr>
      <w:rFonts w:ascii="Lucida Console" w:hAnsi="Lucida Console"/>
      <w:b/>
      <w:w w:val="91"/>
    </w:rPr>
  </w:style>
  <w:style w:type="character" w:customStyle="1" w:styleId="ListChar">
    <w:name w:val="List Char"/>
    <w:basedOn w:val="DefaultParagraphFont"/>
    <w:link w:val="List"/>
    <w:uiPriority w:val="99"/>
    <w:rsid w:val="0014000E"/>
    <w:rPr>
      <w:rFonts w:asciiTheme="minorHAnsi" w:hAnsiTheme="minorHAnsi"/>
    </w:rPr>
  </w:style>
  <w:style w:type="character" w:customStyle="1" w:styleId="ListTermChar">
    <w:name w:val="_List Term Char"/>
    <w:basedOn w:val="ListChar"/>
    <w:link w:val="ListTerm"/>
    <w:rsid w:val="0014000E"/>
    <w:rPr>
      <w:rFonts w:asciiTheme="minorHAnsi" w:hAnsiTheme="minorHAnsi"/>
      <w:smallCaps/>
    </w:rPr>
  </w:style>
  <w:style w:type="character" w:customStyle="1" w:styleId="Term">
    <w:name w:val="_Term"/>
    <w:uiPriority w:val="1"/>
    <w:qFormat/>
    <w:rsid w:val="007B309B"/>
    <w:rPr>
      <w:i/>
      <w:color w:val="000000" w:themeColor="text1"/>
      <w:sz w:val="18"/>
      <w:lang w:eastAsia="en-US"/>
    </w:rPr>
  </w:style>
  <w:style w:type="paragraph" w:styleId="ListBullet4">
    <w:name w:val="List Bullet 4"/>
    <w:basedOn w:val="Normal"/>
    <w:uiPriority w:val="99"/>
    <w:unhideWhenUsed/>
    <w:rsid w:val="002C0279"/>
    <w:pPr>
      <w:numPr>
        <w:numId w:val="5"/>
      </w:numPr>
      <w:contextualSpacing/>
    </w:pPr>
  </w:style>
  <w:style w:type="paragraph" w:styleId="ListBullet5">
    <w:name w:val="List Bullet 5"/>
    <w:basedOn w:val="Normal"/>
    <w:uiPriority w:val="99"/>
    <w:unhideWhenUsed/>
    <w:rsid w:val="002C0279"/>
    <w:pPr>
      <w:numPr>
        <w:numId w:val="6"/>
      </w:numPr>
      <w:contextualSpacing/>
    </w:pPr>
  </w:style>
  <w:style w:type="paragraph" w:styleId="ListNumber4">
    <w:name w:val="List Number 4"/>
    <w:basedOn w:val="Normal"/>
    <w:uiPriority w:val="99"/>
    <w:unhideWhenUsed/>
    <w:rsid w:val="002C0279"/>
    <w:pPr>
      <w:numPr>
        <w:numId w:val="7"/>
      </w:numPr>
      <w:contextualSpacing/>
    </w:pPr>
  </w:style>
  <w:style w:type="paragraph" w:styleId="ListNumber5">
    <w:name w:val="List Number 5"/>
    <w:basedOn w:val="Normal"/>
    <w:uiPriority w:val="99"/>
    <w:unhideWhenUsed/>
    <w:rsid w:val="002C0279"/>
    <w:pPr>
      <w:numPr>
        <w:numId w:val="3"/>
      </w:numPr>
      <w:contextualSpacing/>
    </w:pPr>
  </w:style>
  <w:style w:type="paragraph" w:styleId="ListContinue5">
    <w:name w:val="List Continue 5"/>
    <w:basedOn w:val="Normal"/>
    <w:uiPriority w:val="99"/>
    <w:unhideWhenUsed/>
    <w:rsid w:val="006D40DB"/>
    <w:pPr>
      <w:spacing w:after="120"/>
      <w:ind w:left="1800"/>
      <w:contextualSpacing/>
    </w:pPr>
  </w:style>
  <w:style w:type="paragraph" w:styleId="ListContinue4">
    <w:name w:val="List Continue 4"/>
    <w:basedOn w:val="Normal"/>
    <w:uiPriority w:val="99"/>
    <w:unhideWhenUsed/>
    <w:rsid w:val="006D40DB"/>
    <w:pPr>
      <w:spacing w:after="120"/>
      <w:ind w:left="1440"/>
      <w:contextualSpacing/>
    </w:pPr>
  </w:style>
  <w:style w:type="paragraph" w:customStyle="1" w:styleId="FigureCaption">
    <w:name w:val="_Figure Caption"/>
    <w:basedOn w:val="Caption"/>
    <w:next w:val="Normal"/>
    <w:qFormat/>
    <w:rsid w:val="00F326A8"/>
    <w:pPr>
      <w:spacing w:after="240"/>
    </w:pPr>
  </w:style>
  <w:style w:type="paragraph" w:customStyle="1" w:styleId="FigureCaptionIndent">
    <w:name w:val="_Figure Caption Indent"/>
    <w:basedOn w:val="Caption"/>
    <w:next w:val="Normal"/>
    <w:qFormat/>
    <w:rsid w:val="00F326A8"/>
    <w:pPr>
      <w:spacing w:after="240"/>
      <w:ind w:left="922" w:hanging="418"/>
    </w:pPr>
  </w:style>
  <w:style w:type="paragraph" w:customStyle="1" w:styleId="TableCaption">
    <w:name w:val="_Table Caption"/>
    <w:basedOn w:val="Caption"/>
    <w:next w:val="Normal"/>
    <w:qFormat/>
    <w:rsid w:val="00756987"/>
    <w:pPr>
      <w:spacing w:after="120"/>
    </w:pPr>
  </w:style>
  <w:style w:type="character" w:customStyle="1" w:styleId="Ref">
    <w:name w:val="_Ref"/>
    <w:uiPriority w:val="1"/>
    <w:qFormat/>
    <w:rsid w:val="00B363D4"/>
    <w:rPr>
      <w:i/>
      <w:spacing w:val="-4"/>
    </w:rPr>
  </w:style>
  <w:style w:type="character" w:styleId="SubtleReference">
    <w:name w:val="Subtle Reference"/>
    <w:aliases w:val="X-REF"/>
    <w:basedOn w:val="DefaultParagraphFont"/>
    <w:uiPriority w:val="31"/>
    <w:qFormat/>
    <w:rsid w:val="00F8220B"/>
    <w:rPr>
      <w:rFonts w:asciiTheme="minorHAnsi" w:hAnsiTheme="minorHAnsi"/>
      <w:b w:val="0"/>
      <w:i/>
      <w:color w:val="7A003C"/>
      <w:w w:val="90"/>
      <w:u w:val="none"/>
      <w:bdr w:val="none" w:sz="0" w:space="0" w:color="auto"/>
    </w:rPr>
  </w:style>
  <w:style w:type="paragraph" w:customStyle="1" w:styleId="CaptionIndent">
    <w:name w:val="_Caption Indent"/>
    <w:basedOn w:val="Caption"/>
    <w:next w:val="Normal"/>
    <w:qFormat/>
    <w:rsid w:val="00F8220B"/>
    <w:pPr>
      <w:ind w:left="504"/>
    </w:pPr>
  </w:style>
  <w:style w:type="paragraph" w:customStyle="1" w:styleId="FigureIndent0">
    <w:name w:val="_Figure_Indent"/>
    <w:basedOn w:val="Normal"/>
    <w:qFormat/>
    <w:rsid w:val="00F8220B"/>
    <w:pPr>
      <w:keepNext/>
      <w:spacing w:before="240" w:after="40"/>
      <w:ind w:left="504"/>
    </w:pPr>
  </w:style>
  <w:style w:type="character" w:customStyle="1" w:styleId="comments">
    <w:name w:val="comments"/>
    <w:basedOn w:val="DefaultParagraphFont"/>
    <w:rsid w:val="00F8220B"/>
  </w:style>
  <w:style w:type="character" w:customStyle="1" w:styleId="mandatory">
    <w:name w:val="mandatory"/>
    <w:basedOn w:val="DefaultParagraphFont"/>
    <w:rsid w:val="00F8220B"/>
  </w:style>
  <w:style w:type="table" w:customStyle="1" w:styleId="RCDbTable1">
    <w:name w:val="RCDb Table 1"/>
    <w:basedOn w:val="TableNormal"/>
    <w:uiPriority w:val="65"/>
    <w:rsid w:val="00F8220B"/>
    <w:pPr>
      <w:spacing w:after="0" w:line="240" w:lineRule="auto"/>
    </w:pPr>
    <w:rPr>
      <w:rFonts w:asciiTheme="minorHAnsi" w:hAnsiTheme="minorHAnsi"/>
      <w:color w:val="000000" w:themeColor="text1"/>
      <w:sz w:val="18"/>
      <w:szCs w:val="22"/>
    </w:rPr>
    <w:tblPr>
      <w:tblStyleRowBandSize w:val="1"/>
      <w:tblStyleColBandSize w:val="1"/>
      <w:tblInd w:w="0" w:type="dxa"/>
      <w:tblBorders>
        <w:top w:val="single" w:sz="2" w:space="0" w:color="404040" w:themeColor="text1" w:themeTint="BF"/>
        <w:bottom w:val="single" w:sz="2" w:space="0" w:color="404040" w:themeColor="text1" w:themeTint="BF"/>
      </w:tblBorders>
      <w:tblCellMar>
        <w:top w:w="29" w:type="dxa"/>
        <w:left w:w="0" w:type="dxa"/>
        <w:bottom w:w="72" w:type="dxa"/>
        <w:right w:w="86" w:type="dxa"/>
      </w:tblCellMar>
    </w:tblPr>
    <w:tcPr>
      <w:shd w:val="clear" w:color="auto" w:fill="auto"/>
    </w:tcPr>
    <w:tblStylePr w:type="firstRow">
      <w:rPr>
        <w:rFonts w:asciiTheme="minorHAnsi" w:eastAsiaTheme="majorEastAsia" w:hAnsiTheme="minorHAnsi" w:cstheme="majorBidi"/>
        <w:b/>
        <w:i w:val="0"/>
      </w:rPr>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tblStylePr w:type="lastRow">
      <w:rPr>
        <w:b/>
        <w:bCs/>
        <w:color w:val="1F497D" w:themeColor="text2"/>
      </w:rPr>
      <w:tblPr/>
      <w:tcPr>
        <w:tcBorders>
          <w:top w:val="single" w:sz="8" w:space="0" w:color="4F81BD" w:themeColor="accent1"/>
          <w:bottom w:val="single" w:sz="8" w:space="0" w:color="4F81BD" w:themeColor="accent1"/>
        </w:tcBorders>
        <w:shd w:val="clear" w:color="auto" w:fill="auto"/>
      </w:tcPr>
    </w:tblStylePr>
    <w:tblStylePr w:type="firstCol">
      <w:rPr>
        <w:b w:val="0"/>
        <w:bCs/>
      </w:rPr>
    </w:tblStylePr>
    <w:tblStylePr w:type="lastCol">
      <w:rPr>
        <w:b w:val="0"/>
        <w:bCs/>
      </w:rPr>
      <w:tblPr/>
      <w:tcPr>
        <w:tcBorders>
          <w:top w:val="single" w:sz="8" w:space="0" w:color="4F81BD" w:themeColor="accent1"/>
          <w:bottom w:val="single" w:sz="8" w:space="0" w:color="4F81BD" w:themeColor="accent1"/>
        </w:tcBorders>
      </w:tcPr>
    </w:tblStylePr>
    <w:tblStylePr w:type="band1Vert">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tblStylePr w:type="seCell">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style>
  <w:style w:type="character" w:customStyle="1" w:styleId="p">
    <w:name w:val="p"/>
    <w:basedOn w:val="DefaultParagraphFont"/>
    <w:rsid w:val="008470EF"/>
  </w:style>
  <w:style w:type="character" w:customStyle="1" w:styleId="o">
    <w:name w:val="o"/>
    <w:basedOn w:val="DefaultParagraphFont"/>
    <w:rsid w:val="008470EF"/>
  </w:style>
  <w:style w:type="character" w:customStyle="1" w:styleId="nl">
    <w:name w:val="nl"/>
    <w:basedOn w:val="DefaultParagraphFont"/>
    <w:rsid w:val="008470EF"/>
  </w:style>
  <w:style w:type="character" w:customStyle="1" w:styleId="c1">
    <w:name w:val="c1"/>
    <w:basedOn w:val="DefaultParagraphFont"/>
    <w:rsid w:val="008470EF"/>
  </w:style>
  <w:style w:type="character" w:customStyle="1" w:styleId="nb">
    <w:name w:val="nb"/>
    <w:basedOn w:val="DefaultParagraphFont"/>
    <w:rsid w:val="008470EF"/>
  </w:style>
  <w:style w:type="character" w:customStyle="1" w:styleId="X-Ref">
    <w:name w:val="_X-Ref"/>
    <w:basedOn w:val="Hyperlink"/>
    <w:uiPriority w:val="1"/>
    <w:qFormat/>
    <w:rsid w:val="00B363D4"/>
    <w:rPr>
      <w:i/>
      <w:color w:val="7A003C"/>
      <w:spacing w:val="-4"/>
      <w:u w:val="none"/>
      <w:bdr w:val="none" w:sz="0" w:space="0" w:color="auto"/>
    </w:rPr>
  </w:style>
  <w:style w:type="paragraph" w:customStyle="1" w:styleId="term0">
    <w:name w:val="+term"/>
    <w:basedOn w:val="ListTerm"/>
    <w:qFormat/>
    <w:rsid w:val="00DF316A"/>
  </w:style>
  <w:style w:type="paragraph" w:customStyle="1" w:styleId="Default">
    <w:name w:val="Default"/>
    <w:rsid w:val="00A16C21"/>
    <w:pPr>
      <w:autoSpaceDE w:val="0"/>
      <w:autoSpaceDN w:val="0"/>
      <w:adjustRightInd w:val="0"/>
      <w:spacing w:after="0" w:line="240" w:lineRule="auto"/>
    </w:pPr>
    <w:rPr>
      <w:rFonts w:ascii="Verdana" w:hAnsi="Verdana" w:cs="Verdana"/>
      <w:color w:val="000000"/>
      <w:sz w:val="24"/>
      <w:szCs w:val="24"/>
    </w:rPr>
  </w:style>
  <w:style w:type="paragraph" w:styleId="DocumentMap">
    <w:name w:val="Document Map"/>
    <w:basedOn w:val="Normal"/>
    <w:link w:val="DocumentMapChar"/>
    <w:uiPriority w:val="99"/>
    <w:semiHidden/>
    <w:unhideWhenUsed/>
    <w:rsid w:val="0070792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07926"/>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Number 2" w:qFormat="1"/>
    <w:lsdException w:name="Title" w:semiHidden="0" w:uiPriority="10" w:unhideWhenUsed="0" w:qFormat="1"/>
    <w:lsdException w:name="Default Paragraph Font" w:uiPriority="1"/>
    <w:lsdException w:name="List Continue" w:qFormat="1"/>
    <w:lsdException w:name="List Continue 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D2"/>
    <w:rPr>
      <w:rFonts w:asciiTheme="minorHAnsi" w:hAnsiTheme="minorHAnsi"/>
    </w:rPr>
  </w:style>
  <w:style w:type="paragraph" w:styleId="Heading1">
    <w:name w:val="heading 1"/>
    <w:aliases w:val="Chapter"/>
    <w:next w:val="Normal"/>
    <w:link w:val="Heading1Char"/>
    <w:autoRedefine/>
    <w:uiPriority w:val="9"/>
    <w:rsid w:val="007D780F"/>
    <w:pPr>
      <w:keepNext/>
      <w:keepLines/>
      <w:pageBreakBefore/>
      <w:numPr>
        <w:numId w:val="15"/>
      </w:numPr>
      <w:pBdr>
        <w:bottom w:val="single" w:sz="4" w:space="1" w:color="auto"/>
      </w:pBdr>
      <w:spacing w:before="600" w:after="960"/>
      <w:jc w:val="right"/>
      <w:outlineLvl w:val="0"/>
    </w:pPr>
    <w:rPr>
      <w:rFonts w:eastAsiaTheme="majorEastAsia" w:cstheme="majorBidi"/>
      <w:bCs/>
      <w:color w:val="013088"/>
      <w:sz w:val="36"/>
      <w:szCs w:val="28"/>
      <w:lang w:eastAsia="zh-CN"/>
    </w:rPr>
  </w:style>
  <w:style w:type="paragraph" w:styleId="Heading2">
    <w:name w:val="heading 2"/>
    <w:aliases w:val="H1"/>
    <w:next w:val="Normal"/>
    <w:link w:val="Heading2Char"/>
    <w:autoRedefine/>
    <w:uiPriority w:val="9"/>
    <w:unhideWhenUsed/>
    <w:qFormat/>
    <w:rsid w:val="00A630C4"/>
    <w:pPr>
      <w:keepNext/>
      <w:keepLines/>
      <w:spacing w:before="400" w:after="120"/>
      <w:outlineLvl w:val="1"/>
    </w:pPr>
    <w:rPr>
      <w:rFonts w:eastAsiaTheme="majorEastAsia" w:cstheme="majorBidi"/>
      <w:color w:val="003087"/>
      <w:sz w:val="34"/>
      <w:szCs w:val="26"/>
      <w:u w:color="00B050"/>
      <w:lang w:eastAsia="zh-CN"/>
    </w:rPr>
  </w:style>
  <w:style w:type="paragraph" w:styleId="Heading3">
    <w:name w:val="heading 3"/>
    <w:aliases w:val="H2"/>
    <w:basedOn w:val="Heading2"/>
    <w:next w:val="Normal"/>
    <w:link w:val="Heading3Char"/>
    <w:uiPriority w:val="9"/>
    <w:unhideWhenUsed/>
    <w:qFormat/>
    <w:rsid w:val="006631EA"/>
    <w:pPr>
      <w:outlineLvl w:val="2"/>
    </w:pPr>
    <w:rPr>
      <w:sz w:val="28"/>
    </w:rPr>
  </w:style>
  <w:style w:type="paragraph" w:styleId="Heading4">
    <w:name w:val="heading 4"/>
    <w:aliases w:val="H3"/>
    <w:basedOn w:val="Heading3"/>
    <w:next w:val="Normal"/>
    <w:link w:val="Heading4Char"/>
    <w:uiPriority w:val="9"/>
    <w:unhideWhenUsed/>
    <w:qFormat/>
    <w:rsid w:val="006631EA"/>
    <w:pPr>
      <w:outlineLvl w:val="3"/>
    </w:pPr>
    <w:rPr>
      <w:bCs/>
      <w:i/>
      <w:iCs/>
      <w:sz w:val="26"/>
    </w:rPr>
  </w:style>
  <w:style w:type="paragraph" w:styleId="Heading5">
    <w:name w:val="heading 5"/>
    <w:aliases w:val="H4"/>
    <w:basedOn w:val="Normal"/>
    <w:next w:val="Normal"/>
    <w:link w:val="Heading5Char"/>
    <w:uiPriority w:val="9"/>
    <w:unhideWhenUsed/>
    <w:qFormat/>
    <w:rsid w:val="006631EA"/>
    <w:pPr>
      <w:keepNext/>
      <w:keepLines/>
      <w:spacing w:before="300" w:after="120"/>
      <w:outlineLvl w:val="4"/>
    </w:pPr>
    <w:rPr>
      <w:rFonts w:asciiTheme="majorHAnsi" w:eastAsiaTheme="majorEastAsia" w:hAnsiTheme="majorHAnsi" w:cstheme="majorBidi"/>
      <w:i/>
      <w:color w:val="003087"/>
      <w:sz w:val="22"/>
    </w:rPr>
  </w:style>
  <w:style w:type="paragraph" w:styleId="Heading6">
    <w:name w:val="heading 6"/>
    <w:aliases w:val="Preface"/>
    <w:basedOn w:val="Normal"/>
    <w:next w:val="Normal"/>
    <w:link w:val="Heading6Char"/>
    <w:autoRedefine/>
    <w:uiPriority w:val="9"/>
    <w:unhideWhenUsed/>
    <w:qFormat/>
    <w:rsid w:val="007D780F"/>
    <w:pPr>
      <w:keepNext/>
      <w:keepLines/>
      <w:pageBreakBefore/>
      <w:pBdr>
        <w:bottom w:val="single" w:sz="4" w:space="1" w:color="auto"/>
      </w:pBdr>
      <w:spacing w:before="600" w:after="960"/>
      <w:jc w:val="right"/>
      <w:outlineLvl w:val="5"/>
    </w:pPr>
    <w:rPr>
      <w:rFonts w:asciiTheme="majorHAnsi" w:eastAsiaTheme="majorEastAsia" w:hAnsiTheme="majorHAnsi" w:cstheme="majorBidi"/>
      <w:iCs/>
      <w:color w:val="013088"/>
      <w:sz w:val="36"/>
    </w:rPr>
  </w:style>
  <w:style w:type="paragraph" w:styleId="Heading7">
    <w:name w:val="heading 7"/>
    <w:aliases w:val="Appendix"/>
    <w:next w:val="Normal"/>
    <w:link w:val="Heading7Char"/>
    <w:uiPriority w:val="9"/>
    <w:unhideWhenUsed/>
    <w:qFormat/>
    <w:rsid w:val="00433AE9"/>
    <w:pPr>
      <w:keepNext/>
      <w:keepLines/>
      <w:pageBreakBefore/>
      <w:numPr>
        <w:numId w:val="8"/>
      </w:numPr>
      <w:pBdr>
        <w:bottom w:val="single" w:sz="4" w:space="1" w:color="auto"/>
      </w:pBdr>
      <w:spacing w:before="600" w:after="960"/>
      <w:jc w:val="right"/>
      <w:outlineLvl w:val="6"/>
    </w:pPr>
    <w:rPr>
      <w:rFonts w:eastAsiaTheme="majorEastAsia" w:cstheme="majorBidi"/>
      <w:iCs/>
      <w:color w:val="365F91" w:themeColor="accent1" w:themeShade="BF"/>
      <w:sz w:val="36"/>
      <w:lang w:eastAsia="zh-CN"/>
    </w:rPr>
  </w:style>
  <w:style w:type="paragraph" w:styleId="Heading8">
    <w:name w:val="heading 8"/>
    <w:basedOn w:val="Normal"/>
    <w:next w:val="Normal"/>
    <w:link w:val="Heading8Char"/>
    <w:rsid w:val="00433AE9"/>
    <w:pPr>
      <w:tabs>
        <w:tab w:val="num" w:pos="1440"/>
      </w:tabs>
      <w:spacing w:before="240" w:after="60" w:line="240" w:lineRule="auto"/>
      <w:ind w:left="1440" w:hanging="1440"/>
      <w:outlineLvl w:val="7"/>
    </w:pPr>
    <w:rPr>
      <w:rFonts w:ascii="Calibri" w:eastAsia="Times New Roman" w:hAnsi="Calibri" w:cs="Times New Roman"/>
      <w:i/>
      <w:iCs/>
      <w:szCs w:val="24"/>
    </w:rPr>
  </w:style>
  <w:style w:type="paragraph" w:styleId="Heading9">
    <w:name w:val="heading 9"/>
    <w:aliases w:val="TitleDetail"/>
    <w:basedOn w:val="Normal"/>
    <w:next w:val="Normal"/>
    <w:link w:val="Heading9Char"/>
    <w:uiPriority w:val="9"/>
    <w:unhideWhenUsed/>
    <w:qFormat/>
    <w:rsid w:val="00E12A79"/>
    <w:pPr>
      <w:keepNext/>
      <w:keepLines/>
      <w:spacing w:before="240" w:after="120"/>
      <w:jc w:val="right"/>
      <w:outlineLvl w:val="8"/>
    </w:pPr>
    <w:rPr>
      <w:rFonts w:asciiTheme="majorHAnsi" w:eastAsiaTheme="majorEastAsia" w:hAnsiTheme="majorHAnsi" w:cstheme="majorBidi"/>
      <w:b/>
      <w:i/>
      <w:iCs/>
      <w:color w:val="0130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D780F"/>
    <w:rPr>
      <w:rFonts w:eastAsiaTheme="majorEastAsia" w:cstheme="majorBidi"/>
      <w:bCs/>
      <w:color w:val="013088"/>
      <w:sz w:val="36"/>
      <w:szCs w:val="28"/>
      <w:lang w:eastAsia="zh-CN"/>
    </w:rPr>
  </w:style>
  <w:style w:type="character" w:customStyle="1" w:styleId="Heading2Char">
    <w:name w:val="Heading 2 Char"/>
    <w:aliases w:val="H1 Char"/>
    <w:basedOn w:val="DefaultParagraphFont"/>
    <w:link w:val="Heading2"/>
    <w:uiPriority w:val="9"/>
    <w:rsid w:val="00A630C4"/>
    <w:rPr>
      <w:rFonts w:eastAsiaTheme="majorEastAsia" w:cstheme="majorBidi"/>
      <w:color w:val="003087"/>
      <w:sz w:val="34"/>
      <w:szCs w:val="26"/>
      <w:u w:color="00B050"/>
      <w:lang w:eastAsia="zh-CN"/>
    </w:rPr>
  </w:style>
  <w:style w:type="character" w:customStyle="1" w:styleId="Heading3Char">
    <w:name w:val="Heading 3 Char"/>
    <w:aliases w:val="H2 Char"/>
    <w:basedOn w:val="DefaultParagraphFont"/>
    <w:link w:val="Heading3"/>
    <w:uiPriority w:val="9"/>
    <w:rsid w:val="006631EA"/>
    <w:rPr>
      <w:rFonts w:eastAsiaTheme="majorEastAsia" w:cstheme="majorBidi"/>
      <w:color w:val="003087"/>
      <w:sz w:val="28"/>
      <w:szCs w:val="26"/>
      <w:lang w:eastAsia="zh-CN"/>
    </w:rPr>
  </w:style>
  <w:style w:type="character" w:customStyle="1" w:styleId="Heading4Char">
    <w:name w:val="Heading 4 Char"/>
    <w:aliases w:val="H3 Char"/>
    <w:basedOn w:val="DefaultParagraphFont"/>
    <w:link w:val="Heading4"/>
    <w:uiPriority w:val="9"/>
    <w:rsid w:val="006631EA"/>
    <w:rPr>
      <w:rFonts w:eastAsiaTheme="majorEastAsia" w:cstheme="majorBidi"/>
      <w:bCs/>
      <w:i/>
      <w:iCs/>
      <w:color w:val="003087"/>
      <w:sz w:val="26"/>
      <w:szCs w:val="26"/>
      <w:lang w:eastAsia="zh-CN"/>
    </w:rPr>
  </w:style>
  <w:style w:type="character" w:customStyle="1" w:styleId="Heading6Char">
    <w:name w:val="Heading 6 Char"/>
    <w:aliases w:val="Preface Char"/>
    <w:basedOn w:val="DefaultParagraphFont"/>
    <w:link w:val="Heading6"/>
    <w:uiPriority w:val="9"/>
    <w:rsid w:val="007D780F"/>
    <w:rPr>
      <w:rFonts w:eastAsiaTheme="majorEastAsia" w:cstheme="majorBidi"/>
      <w:iCs/>
      <w:color w:val="013088"/>
      <w:sz w:val="36"/>
    </w:rPr>
  </w:style>
  <w:style w:type="paragraph" w:styleId="Title">
    <w:name w:val="Title"/>
    <w:basedOn w:val="Normal"/>
    <w:next w:val="Normal"/>
    <w:link w:val="TitleChar"/>
    <w:uiPriority w:val="10"/>
    <w:rsid w:val="003275C6"/>
    <w:pPr>
      <w:spacing w:before="2500" w:after="300" w:line="240" w:lineRule="auto"/>
      <w:contextualSpacing/>
      <w:jc w:val="right"/>
    </w:pPr>
    <w:rPr>
      <w:rFonts w:asciiTheme="majorHAnsi" w:eastAsiaTheme="majorEastAsia" w:hAnsiTheme="majorHAnsi" w:cstheme="majorBidi"/>
      <w:b/>
      <w:color w:val="013088"/>
      <w:spacing w:val="5"/>
      <w:kern w:val="28"/>
      <w:sz w:val="52"/>
      <w:szCs w:val="52"/>
    </w:rPr>
  </w:style>
  <w:style w:type="character" w:customStyle="1" w:styleId="TitleChar">
    <w:name w:val="Title Char"/>
    <w:basedOn w:val="DefaultParagraphFont"/>
    <w:link w:val="Title"/>
    <w:uiPriority w:val="10"/>
    <w:rsid w:val="003275C6"/>
    <w:rPr>
      <w:rFonts w:eastAsiaTheme="majorEastAsia" w:cstheme="majorBidi"/>
      <w:b/>
      <w:color w:val="013088"/>
      <w:spacing w:val="5"/>
      <w:kern w:val="28"/>
      <w:sz w:val="52"/>
      <w:szCs w:val="52"/>
    </w:rPr>
  </w:style>
  <w:style w:type="paragraph" w:styleId="Subtitle">
    <w:name w:val="Subtitle"/>
    <w:basedOn w:val="Normal"/>
    <w:next w:val="Normal"/>
    <w:link w:val="SubtitleChar"/>
    <w:autoRedefine/>
    <w:uiPriority w:val="11"/>
    <w:rsid w:val="00C05C16"/>
    <w:pPr>
      <w:numPr>
        <w:ilvl w:val="1"/>
      </w:numPr>
      <w:tabs>
        <w:tab w:val="left" w:pos="2190"/>
        <w:tab w:val="right" w:pos="8640"/>
      </w:tabs>
      <w:jc w:val="right"/>
    </w:pPr>
    <w:rPr>
      <w:rFonts w:asciiTheme="majorHAnsi" w:eastAsiaTheme="majorEastAsia" w:hAnsiTheme="majorHAnsi" w:cstheme="majorBidi"/>
      <w:b/>
      <w:iCs/>
      <w:color w:val="849CDE"/>
      <w:spacing w:val="15"/>
      <w:sz w:val="32"/>
      <w:szCs w:val="24"/>
    </w:rPr>
  </w:style>
  <w:style w:type="character" w:customStyle="1" w:styleId="SubtitleChar">
    <w:name w:val="Subtitle Char"/>
    <w:basedOn w:val="DefaultParagraphFont"/>
    <w:link w:val="Subtitle"/>
    <w:uiPriority w:val="11"/>
    <w:rsid w:val="00C05C16"/>
    <w:rPr>
      <w:rFonts w:eastAsiaTheme="majorEastAsia" w:cstheme="majorBidi"/>
      <w:b/>
      <w:iCs/>
      <w:color w:val="849CDE"/>
      <w:spacing w:val="15"/>
      <w:sz w:val="32"/>
      <w:szCs w:val="24"/>
    </w:rPr>
  </w:style>
  <w:style w:type="character" w:styleId="SubtleEmphasis">
    <w:name w:val="Subtle Emphasis"/>
    <w:basedOn w:val="DefaultParagraphFont"/>
    <w:uiPriority w:val="19"/>
    <w:rsid w:val="00433AE9"/>
    <w:rPr>
      <w:rFonts w:ascii="Consolas" w:hAnsi="Consolas"/>
      <w:b/>
      <w:i/>
      <w:iCs/>
      <w:color w:val="C0504D" w:themeColor="accent2"/>
      <w:sz w:val="20"/>
      <w:u w:val="single" w:color="C0504D" w:themeColor="accent2"/>
    </w:rPr>
  </w:style>
  <w:style w:type="paragraph" w:styleId="ListBullet">
    <w:name w:val="List Bullet"/>
    <w:basedOn w:val="Normal"/>
    <w:uiPriority w:val="99"/>
    <w:unhideWhenUsed/>
    <w:qFormat/>
    <w:rsid w:val="00081C30"/>
    <w:pPr>
      <w:numPr>
        <w:numId w:val="9"/>
      </w:numPr>
      <w:ind w:right="720"/>
      <w:contextualSpacing/>
    </w:pPr>
  </w:style>
  <w:style w:type="paragraph" w:styleId="ListBullet2">
    <w:name w:val="List Bullet 2"/>
    <w:basedOn w:val="Normal"/>
    <w:uiPriority w:val="99"/>
    <w:unhideWhenUsed/>
    <w:qFormat/>
    <w:rsid w:val="00081C30"/>
    <w:pPr>
      <w:numPr>
        <w:numId w:val="11"/>
      </w:numPr>
      <w:spacing w:after="120"/>
      <w:ind w:right="720"/>
      <w:contextualSpacing/>
    </w:pPr>
  </w:style>
  <w:style w:type="paragraph" w:styleId="ListBullet3">
    <w:name w:val="List Bullet 3"/>
    <w:basedOn w:val="Normal"/>
    <w:uiPriority w:val="99"/>
    <w:unhideWhenUsed/>
    <w:rsid w:val="00081C30"/>
    <w:pPr>
      <w:numPr>
        <w:numId w:val="12"/>
      </w:numPr>
      <w:spacing w:after="120"/>
      <w:ind w:right="720"/>
      <w:contextualSpacing/>
    </w:pPr>
  </w:style>
  <w:style w:type="paragraph" w:styleId="ListNumber2">
    <w:name w:val="List Number 2"/>
    <w:basedOn w:val="Normal"/>
    <w:uiPriority w:val="99"/>
    <w:unhideWhenUsed/>
    <w:qFormat/>
    <w:rsid w:val="006D5B95"/>
    <w:pPr>
      <w:numPr>
        <w:numId w:val="13"/>
      </w:numPr>
      <w:spacing w:after="120"/>
      <w:ind w:right="720"/>
    </w:pPr>
  </w:style>
  <w:style w:type="paragraph" w:styleId="ListNumber3">
    <w:name w:val="List Number 3"/>
    <w:basedOn w:val="Normal"/>
    <w:uiPriority w:val="99"/>
    <w:unhideWhenUsed/>
    <w:rsid w:val="006D5B95"/>
    <w:pPr>
      <w:numPr>
        <w:numId w:val="14"/>
      </w:numPr>
      <w:spacing w:after="120"/>
      <w:ind w:left="1166" w:right="720"/>
    </w:pPr>
  </w:style>
  <w:style w:type="paragraph" w:styleId="ListNumber">
    <w:name w:val="List Number"/>
    <w:basedOn w:val="Normal"/>
    <w:uiPriority w:val="99"/>
    <w:unhideWhenUsed/>
    <w:qFormat/>
    <w:rsid w:val="006D5B95"/>
    <w:pPr>
      <w:numPr>
        <w:numId w:val="10"/>
      </w:numPr>
      <w:spacing w:after="120"/>
      <w:ind w:right="720"/>
    </w:pPr>
  </w:style>
  <w:style w:type="paragraph" w:customStyle="1" w:styleId="ListTerm">
    <w:name w:val="_List Term"/>
    <w:basedOn w:val="List"/>
    <w:next w:val="ListContinue2"/>
    <w:link w:val="ListTermChar"/>
    <w:qFormat/>
    <w:rsid w:val="0014000E"/>
    <w:pPr>
      <w:ind w:left="504"/>
    </w:pPr>
    <w:rPr>
      <w:smallCaps/>
    </w:rPr>
  </w:style>
  <w:style w:type="paragraph" w:styleId="ListContinue2">
    <w:name w:val="List Continue 2"/>
    <w:basedOn w:val="Normal"/>
    <w:uiPriority w:val="99"/>
    <w:unhideWhenUsed/>
    <w:qFormat/>
    <w:rsid w:val="006D5B95"/>
    <w:pPr>
      <w:spacing w:after="160"/>
      <w:ind w:left="792" w:right="720"/>
    </w:pPr>
  </w:style>
  <w:style w:type="paragraph" w:styleId="ListContinue3">
    <w:name w:val="List Continue 3"/>
    <w:basedOn w:val="Normal"/>
    <w:uiPriority w:val="99"/>
    <w:unhideWhenUsed/>
    <w:rsid w:val="006D5B95"/>
    <w:pPr>
      <w:spacing w:after="160"/>
      <w:ind w:left="1080" w:right="720"/>
    </w:pPr>
  </w:style>
  <w:style w:type="paragraph" w:styleId="MessageHeader">
    <w:name w:val="Message Header"/>
    <w:aliases w:val="Note"/>
    <w:basedOn w:val="Normal"/>
    <w:next w:val="Normal"/>
    <w:link w:val="MessageHeaderChar"/>
    <w:uiPriority w:val="99"/>
    <w:unhideWhenUsed/>
    <w:rsid w:val="00433AE9"/>
    <w:pPr>
      <w:pBdr>
        <w:top w:val="single" w:sz="4" w:space="4" w:color="404040" w:themeColor="text1" w:themeTint="BF"/>
        <w:left w:val="single" w:sz="4" w:space="4" w:color="404040" w:themeColor="text1" w:themeTint="BF"/>
        <w:bottom w:val="single" w:sz="4" w:space="6" w:color="404040" w:themeColor="text1" w:themeTint="BF"/>
        <w:right w:val="single" w:sz="4" w:space="4" w:color="404040" w:themeColor="text1" w:themeTint="BF"/>
      </w:pBdr>
      <w:shd w:val="clear" w:color="EEECE1" w:themeColor="background2" w:fill="FFFFFF" w:themeFill="background1"/>
      <w:spacing w:line="240" w:lineRule="auto"/>
      <w:ind w:left="648" w:right="432" w:hanging="432"/>
    </w:pPr>
    <w:rPr>
      <w:rFonts w:eastAsiaTheme="majorEastAsia" w:cstheme="majorBidi"/>
      <w:szCs w:val="24"/>
    </w:rPr>
  </w:style>
  <w:style w:type="character" w:customStyle="1" w:styleId="MessageHeaderChar">
    <w:name w:val="Message Header Char"/>
    <w:aliases w:val="Note Char"/>
    <w:basedOn w:val="DefaultParagraphFont"/>
    <w:link w:val="MessageHeader"/>
    <w:uiPriority w:val="99"/>
    <w:rsid w:val="00433AE9"/>
    <w:rPr>
      <w:rFonts w:asciiTheme="minorHAnsi" w:eastAsiaTheme="majorEastAsia" w:hAnsiTheme="minorHAnsi" w:cstheme="majorBidi"/>
      <w:szCs w:val="24"/>
      <w:shd w:val="clear" w:color="EEECE1" w:themeColor="background2" w:fill="FFFFFF" w:themeFill="background1"/>
    </w:rPr>
  </w:style>
  <w:style w:type="character" w:styleId="Emphasis">
    <w:name w:val="Emphasis"/>
    <w:basedOn w:val="DefaultParagraphFont"/>
    <w:uiPriority w:val="20"/>
    <w:qFormat/>
    <w:rsid w:val="00433AE9"/>
    <w:rPr>
      <w:i/>
      <w:iCs/>
      <w:color w:val="auto"/>
    </w:rPr>
  </w:style>
  <w:style w:type="character" w:customStyle="1" w:styleId="Code">
    <w:name w:val="_Code"/>
    <w:basedOn w:val="DefaultParagraphFont"/>
    <w:uiPriority w:val="1"/>
    <w:qFormat/>
    <w:rsid w:val="00433AE9"/>
    <w:rPr>
      <w:rFonts w:ascii="Courier New" w:hAnsi="Courier New"/>
      <w:color w:val="auto"/>
    </w:rPr>
  </w:style>
  <w:style w:type="paragraph" w:styleId="Header">
    <w:name w:val="header"/>
    <w:basedOn w:val="Normal"/>
    <w:link w:val="HeaderChar"/>
    <w:uiPriority w:val="99"/>
    <w:unhideWhenUsed/>
    <w:rsid w:val="003C61CE"/>
    <w:pPr>
      <w:tabs>
        <w:tab w:val="right" w:pos="9360"/>
      </w:tabs>
      <w:spacing w:after="0" w:line="240" w:lineRule="auto"/>
    </w:pPr>
  </w:style>
  <w:style w:type="character" w:customStyle="1" w:styleId="HeaderChar">
    <w:name w:val="Header Char"/>
    <w:basedOn w:val="DefaultParagraphFont"/>
    <w:link w:val="Header"/>
    <w:uiPriority w:val="99"/>
    <w:rsid w:val="003C61CE"/>
    <w:rPr>
      <w:rFonts w:asciiTheme="minorHAnsi" w:hAnsiTheme="minorHAnsi"/>
    </w:rPr>
  </w:style>
  <w:style w:type="paragraph" w:styleId="Footer">
    <w:name w:val="footer"/>
    <w:basedOn w:val="Normal"/>
    <w:link w:val="FooterChar"/>
    <w:uiPriority w:val="99"/>
    <w:unhideWhenUsed/>
    <w:rsid w:val="0043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AE9"/>
    <w:rPr>
      <w:rFonts w:asciiTheme="minorHAnsi" w:hAnsiTheme="minorHAnsi"/>
    </w:rPr>
  </w:style>
  <w:style w:type="character" w:styleId="PlaceholderText">
    <w:name w:val="Placeholder Text"/>
    <w:basedOn w:val="DefaultParagraphFont"/>
    <w:uiPriority w:val="99"/>
    <w:semiHidden/>
    <w:rsid w:val="00713B1A"/>
    <w:rPr>
      <w:rFonts w:ascii="Palatino Linotype" w:hAnsi="Palatino Linotype"/>
      <w:b/>
      <w:i/>
      <w:color w:val="auto"/>
    </w:rPr>
  </w:style>
  <w:style w:type="paragraph" w:styleId="TOC1">
    <w:name w:val="toc 1"/>
    <w:basedOn w:val="Normal"/>
    <w:next w:val="Normal"/>
    <w:autoRedefine/>
    <w:uiPriority w:val="39"/>
    <w:unhideWhenUsed/>
    <w:rsid w:val="00433AE9"/>
    <w:pPr>
      <w:tabs>
        <w:tab w:val="right" w:leader="dot" w:pos="9350"/>
      </w:tabs>
      <w:spacing w:before="40" w:after="0"/>
    </w:pPr>
    <w:rPr>
      <w:rFonts w:asciiTheme="majorHAnsi" w:hAnsiTheme="majorHAnsi" w:cstheme="minorHAnsi"/>
      <w:bCs/>
    </w:rPr>
  </w:style>
  <w:style w:type="paragraph" w:styleId="TOC2">
    <w:name w:val="toc 2"/>
    <w:basedOn w:val="Normal"/>
    <w:next w:val="Normal"/>
    <w:autoRedefine/>
    <w:uiPriority w:val="39"/>
    <w:unhideWhenUsed/>
    <w:rsid w:val="00433AE9"/>
    <w:pPr>
      <w:spacing w:after="20"/>
      <w:ind w:left="216"/>
    </w:pPr>
    <w:rPr>
      <w:rFonts w:cstheme="minorHAnsi"/>
    </w:rPr>
  </w:style>
  <w:style w:type="paragraph" w:styleId="TOC3">
    <w:name w:val="toc 3"/>
    <w:basedOn w:val="Normal"/>
    <w:next w:val="Normal"/>
    <w:autoRedefine/>
    <w:uiPriority w:val="39"/>
    <w:unhideWhenUsed/>
    <w:rsid w:val="00433AE9"/>
    <w:pPr>
      <w:spacing w:after="20"/>
      <w:ind w:left="446"/>
    </w:pPr>
    <w:rPr>
      <w:rFonts w:cstheme="minorHAnsi"/>
      <w:iCs/>
    </w:rPr>
  </w:style>
  <w:style w:type="character" w:styleId="Hyperlink">
    <w:name w:val="Hyperlink"/>
    <w:basedOn w:val="DefaultParagraphFont"/>
    <w:uiPriority w:val="99"/>
    <w:unhideWhenUsed/>
    <w:rsid w:val="00433AE9"/>
    <w:rPr>
      <w:color w:val="7A003C"/>
      <w:u w:val="single"/>
      <w:bdr w:val="none" w:sz="0" w:space="0" w:color="auto"/>
    </w:rPr>
  </w:style>
  <w:style w:type="paragraph" w:styleId="TOCHeading">
    <w:name w:val="TOC Heading"/>
    <w:next w:val="Normal"/>
    <w:autoRedefine/>
    <w:uiPriority w:val="39"/>
    <w:unhideWhenUsed/>
    <w:qFormat/>
    <w:rsid w:val="007D780F"/>
    <w:pPr>
      <w:pageBreakBefore/>
      <w:pBdr>
        <w:bottom w:val="single" w:sz="4" w:space="1" w:color="auto"/>
      </w:pBdr>
      <w:spacing w:before="600" w:after="960"/>
      <w:jc w:val="right"/>
    </w:pPr>
    <w:rPr>
      <w:color w:val="013088"/>
      <w:sz w:val="36"/>
      <w:lang w:eastAsia="en-US"/>
    </w:rPr>
  </w:style>
  <w:style w:type="paragraph" w:styleId="Caption">
    <w:name w:val="caption"/>
    <w:basedOn w:val="TOC1"/>
    <w:next w:val="Normal"/>
    <w:uiPriority w:val="35"/>
    <w:unhideWhenUsed/>
    <w:rsid w:val="00433AE9"/>
    <w:pPr>
      <w:keepNext/>
      <w:tabs>
        <w:tab w:val="left" w:pos="400"/>
      </w:tabs>
    </w:pPr>
    <w:rPr>
      <w:rFonts w:asciiTheme="minorHAnsi" w:hAnsiTheme="minorHAnsi"/>
      <w:i/>
      <w:smallCaps/>
      <w:noProof/>
      <w:sz w:val="18"/>
    </w:rPr>
  </w:style>
  <w:style w:type="paragraph" w:customStyle="1" w:styleId="CodeBox">
    <w:name w:val="_CodeBox"/>
    <w:basedOn w:val="Normal"/>
    <w:rsid w:val="00433AE9"/>
    <w:pPr>
      <w:pBdr>
        <w:top w:val="single" w:sz="4" w:space="1" w:color="auto"/>
        <w:bottom w:val="single" w:sz="4" w:space="1" w:color="auto"/>
      </w:pBdr>
      <w:shd w:val="solid" w:color="E6E7E8" w:fill="auto"/>
      <w:tabs>
        <w:tab w:val="left" w:pos="144"/>
        <w:tab w:val="left" w:pos="288"/>
        <w:tab w:val="left" w:pos="432"/>
        <w:tab w:val="left" w:pos="576"/>
        <w:tab w:val="left" w:pos="720"/>
        <w:tab w:val="left" w:pos="864"/>
        <w:tab w:val="left" w:pos="1008"/>
        <w:tab w:val="left" w:pos="1152"/>
        <w:tab w:val="left" w:pos="1296"/>
      </w:tabs>
      <w:spacing w:after="360"/>
      <w:contextualSpacing/>
    </w:pPr>
    <w:rPr>
      <w:rFonts w:ascii="Consolas" w:hAnsi="Consolas" w:cs="Courier"/>
      <w:sz w:val="18"/>
      <w:szCs w:val="18"/>
    </w:rPr>
  </w:style>
  <w:style w:type="character" w:styleId="BookTitle">
    <w:name w:val="Book Title"/>
    <w:aliases w:val="GUI"/>
    <w:basedOn w:val="DefaultParagraphFont"/>
    <w:uiPriority w:val="33"/>
    <w:qFormat/>
    <w:rsid w:val="00AF04EA"/>
    <w:rPr>
      <w:b/>
      <w:bCs/>
      <w:caps w:val="0"/>
      <w:smallCaps w:val="0"/>
      <w:color w:val="auto"/>
      <w:spacing w:val="5"/>
    </w:rPr>
  </w:style>
  <w:style w:type="paragraph" w:styleId="List">
    <w:name w:val="List"/>
    <w:basedOn w:val="Normal"/>
    <w:next w:val="ListContinue"/>
    <w:link w:val="ListChar"/>
    <w:uiPriority w:val="99"/>
    <w:unhideWhenUsed/>
    <w:rsid w:val="00433AE9"/>
    <w:pPr>
      <w:keepNext/>
      <w:spacing w:after="0"/>
      <w:contextualSpacing/>
    </w:pPr>
  </w:style>
  <w:style w:type="character" w:styleId="Strong">
    <w:name w:val="Strong"/>
    <w:basedOn w:val="DefaultParagraphFont"/>
    <w:uiPriority w:val="22"/>
    <w:qFormat/>
    <w:rsid w:val="00433AE9"/>
    <w:rPr>
      <w:rFonts w:asciiTheme="minorHAnsi" w:hAnsiTheme="minorHAnsi"/>
      <w:b/>
      <w:bCs/>
      <w:color w:val="auto"/>
    </w:rPr>
  </w:style>
  <w:style w:type="table" w:customStyle="1" w:styleId="PayPalTable1">
    <w:name w:val="PayPal Table 1"/>
    <w:basedOn w:val="LightShading"/>
    <w:uiPriority w:val="65"/>
    <w:rsid w:val="00D604A2"/>
    <w:rPr>
      <w:color w:val="000000" w:themeColor="text1"/>
      <w:sz w:val="18"/>
      <w:lang w:eastAsia="en-US"/>
    </w:rPr>
    <w:tblPr>
      <w:tblStyleRowBandSize w:val="1"/>
      <w:tblStyleColBandSize w:val="1"/>
      <w:tblInd w:w="0" w:type="dxa"/>
      <w:tblBorders>
        <w:top w:val="single" w:sz="2" w:space="0" w:color="404040" w:themeColor="text1" w:themeTint="BF"/>
        <w:bottom w:val="single" w:sz="2" w:space="0" w:color="404040" w:themeColor="text1" w:themeTint="BF"/>
      </w:tblBorders>
      <w:tblCellMar>
        <w:top w:w="29" w:type="dxa"/>
        <w:left w:w="0" w:type="dxa"/>
        <w:bottom w:w="72" w:type="dxa"/>
        <w:right w:w="86" w:type="dxa"/>
      </w:tblCellMar>
    </w:tblPr>
    <w:trPr>
      <w:cantSplit/>
    </w:trPr>
    <w:tcPr>
      <w:shd w:val="clear" w:color="auto" w:fill="DBE5F1"/>
    </w:tcPr>
    <w:tblStylePr w:type="firstRow">
      <w:pPr>
        <w:spacing w:before="0" w:after="0" w:line="240" w:lineRule="auto"/>
      </w:pPr>
      <w:rPr>
        <w:rFonts w:asciiTheme="minorHAnsi" w:eastAsiaTheme="majorEastAsia" w:hAnsiTheme="minorHAnsi" w:cstheme="majorBidi"/>
        <w:b/>
        <w:bCs/>
        <w:i w:val="0"/>
      </w:rPr>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tblStylePr w:type="lastRow">
      <w:pPr>
        <w:spacing w:before="0" w:after="0" w:line="240" w:lineRule="auto"/>
      </w:pPr>
      <w:rPr>
        <w:b/>
        <w:bCs/>
        <w:color w:val="1F497D" w:themeColor="text2"/>
      </w:rPr>
      <w:tblPr/>
      <w:tcPr>
        <w:tcBorders>
          <w:top w:val="single" w:sz="8" w:space="0" w:color="4F81BD" w:themeColor="accent1"/>
          <w:left w:val="nil"/>
          <w:bottom w:val="single" w:sz="8" w:space="0" w:color="4F81BD" w:themeColor="accent1"/>
          <w:right w:val="nil"/>
          <w:insideH w:val="nil"/>
          <w:insideV w:val="nil"/>
        </w:tcBorders>
        <w:shd w:val="clear" w:color="auto" w:fill="auto"/>
      </w:tcPr>
    </w:tblStylePr>
    <w:tblStylePr w:type="firstCol">
      <w:rPr>
        <w:b w:val="0"/>
        <w:bCs/>
      </w:rPr>
    </w:tblStylePr>
    <w:tblStylePr w:type="lastCol">
      <w:rPr>
        <w:b w:val="0"/>
        <w:bCs/>
      </w:rPr>
      <w:tblPr/>
      <w:tcPr>
        <w:tcBorders>
          <w:top w:val="single" w:sz="8" w:space="0" w:color="4F81BD" w:themeColor="accent1"/>
          <w:bottom w:val="single" w:sz="8" w:space="0" w:color="4F81BD" w:themeColor="accent1"/>
        </w:tcBorders>
      </w:tcPr>
    </w:tblStylePr>
    <w:tblStylePr w:type="band1Vert">
      <w:tblPr/>
      <w:tcPr>
        <w:tcBorders>
          <w:left w:val="nil"/>
          <w:right w:val="nil"/>
          <w:insideH w:val="nil"/>
          <w:insideV w:val="nil"/>
        </w:tcBorders>
        <w:shd w:val="clear" w:color="auto" w:fill="FFFFFF" w:themeFill="background1"/>
      </w:tcPr>
    </w:tblStylePr>
    <w:tblStylePr w:type="band1Horz">
      <w:tblPr/>
      <w:tcPr>
        <w:tcBorders>
          <w:left w:val="nil"/>
          <w:right w:val="nil"/>
          <w:insideH w:val="nil"/>
          <w:insideV w:val="nil"/>
        </w:tcBorders>
        <w:shd w:val="clear" w:color="auto" w:fill="E6E7E8"/>
      </w:tcPr>
    </w:tblStylePr>
    <w:tblStylePr w:type="band2Horz">
      <w:tblPr/>
      <w:tcPr>
        <w:shd w:val="clear" w:color="auto" w:fill="FFFFFF" w:themeFill="background1"/>
      </w:tcPr>
    </w:tblStylePr>
    <w:tblStylePr w:type="seCell">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style>
  <w:style w:type="numbering" w:customStyle="1" w:styleId="Chapterlist">
    <w:name w:val="Chapter list"/>
    <w:uiPriority w:val="99"/>
    <w:rsid w:val="00433AE9"/>
    <w:pPr>
      <w:numPr>
        <w:numId w:val="2"/>
      </w:numPr>
    </w:pPr>
  </w:style>
  <w:style w:type="paragraph" w:customStyle="1" w:styleId="Figure">
    <w:name w:val="_Figure"/>
    <w:basedOn w:val="Normal"/>
    <w:next w:val="FigureCaption"/>
    <w:qFormat/>
    <w:rsid w:val="00433AE9"/>
    <w:pPr>
      <w:keepNext/>
      <w:spacing w:before="360" w:after="40"/>
    </w:pPr>
  </w:style>
  <w:style w:type="character" w:customStyle="1" w:styleId="Heading9Char">
    <w:name w:val="Heading 9 Char"/>
    <w:aliases w:val="TitleDetail Char"/>
    <w:basedOn w:val="DefaultParagraphFont"/>
    <w:link w:val="Heading9"/>
    <w:uiPriority w:val="9"/>
    <w:rsid w:val="00E12A79"/>
    <w:rPr>
      <w:rFonts w:eastAsiaTheme="majorEastAsia" w:cstheme="majorBidi"/>
      <w:b/>
      <w:i/>
      <w:iCs/>
      <w:color w:val="013088"/>
    </w:rPr>
  </w:style>
  <w:style w:type="paragraph" w:customStyle="1" w:styleId="FigureIndent">
    <w:name w:val="_Figure Indent"/>
    <w:basedOn w:val="Normal"/>
    <w:next w:val="FigureCaptionIndent"/>
    <w:qFormat/>
    <w:rsid w:val="00433AE9"/>
    <w:pPr>
      <w:keepNext/>
      <w:spacing w:before="240" w:after="40"/>
      <w:ind w:left="504"/>
    </w:pPr>
  </w:style>
  <w:style w:type="paragraph" w:styleId="ListContinue">
    <w:name w:val="List Continue"/>
    <w:basedOn w:val="Normal"/>
    <w:uiPriority w:val="99"/>
    <w:unhideWhenUsed/>
    <w:qFormat/>
    <w:rsid w:val="006D5B95"/>
    <w:pPr>
      <w:spacing w:after="160"/>
      <w:ind w:left="504" w:right="720"/>
    </w:pPr>
  </w:style>
  <w:style w:type="paragraph" w:styleId="BalloonText">
    <w:name w:val="Balloon Text"/>
    <w:basedOn w:val="Normal"/>
    <w:link w:val="BalloonTextChar"/>
    <w:uiPriority w:val="99"/>
    <w:semiHidden/>
    <w:unhideWhenUsed/>
    <w:rsid w:val="00433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E9"/>
    <w:rPr>
      <w:rFonts w:ascii="Tahoma" w:hAnsi="Tahoma" w:cs="Tahoma"/>
      <w:sz w:val="16"/>
      <w:szCs w:val="16"/>
    </w:rPr>
  </w:style>
  <w:style w:type="character" w:customStyle="1" w:styleId="Heading7Char">
    <w:name w:val="Heading 7 Char"/>
    <w:aliases w:val="Appendix Char"/>
    <w:basedOn w:val="DefaultParagraphFont"/>
    <w:link w:val="Heading7"/>
    <w:uiPriority w:val="9"/>
    <w:rsid w:val="00433AE9"/>
    <w:rPr>
      <w:rFonts w:eastAsiaTheme="majorEastAsia" w:cstheme="majorBidi"/>
      <w:iCs/>
      <w:color w:val="365F91" w:themeColor="accent1" w:themeShade="BF"/>
      <w:sz w:val="36"/>
      <w:lang w:eastAsia="zh-CN"/>
    </w:rPr>
  </w:style>
  <w:style w:type="character" w:customStyle="1" w:styleId="Heading5Char">
    <w:name w:val="Heading 5 Char"/>
    <w:aliases w:val="H4 Char"/>
    <w:basedOn w:val="DefaultParagraphFont"/>
    <w:link w:val="Heading5"/>
    <w:uiPriority w:val="9"/>
    <w:rsid w:val="006631EA"/>
    <w:rPr>
      <w:rFonts w:eastAsiaTheme="majorEastAsia" w:cstheme="majorBidi"/>
      <w:i/>
      <w:color w:val="003087"/>
      <w:sz w:val="22"/>
    </w:rPr>
  </w:style>
  <w:style w:type="paragraph" w:customStyle="1" w:styleId="TableHeading">
    <w:name w:val="_Table Heading"/>
    <w:basedOn w:val="Normal"/>
    <w:next w:val="Normal"/>
    <w:link w:val="TableHeadingChar"/>
    <w:qFormat/>
    <w:rsid w:val="00713B1A"/>
    <w:pPr>
      <w:keepNext/>
      <w:spacing w:after="0" w:line="240" w:lineRule="auto"/>
    </w:pPr>
    <w:rPr>
      <w:rFonts w:asciiTheme="majorHAnsi" w:eastAsiaTheme="majorEastAsia" w:hAnsiTheme="majorHAnsi" w:cstheme="majorBidi"/>
      <w:color w:val="000000" w:themeColor="text1"/>
      <w:sz w:val="18"/>
    </w:rPr>
  </w:style>
  <w:style w:type="paragraph" w:customStyle="1" w:styleId="TableText">
    <w:name w:val="_Table Text"/>
    <w:basedOn w:val="Normal"/>
    <w:link w:val="TableTextChar"/>
    <w:qFormat/>
    <w:rsid w:val="00841654"/>
    <w:pPr>
      <w:spacing w:after="100" w:line="240" w:lineRule="auto"/>
    </w:pPr>
    <w:rPr>
      <w:color w:val="000000" w:themeColor="text1"/>
      <w:sz w:val="18"/>
      <w:lang w:eastAsia="en-US"/>
    </w:rPr>
  </w:style>
  <w:style w:type="paragraph" w:customStyle="1" w:styleId="RefHeading">
    <w:name w:val="_Ref Heading"/>
    <w:basedOn w:val="Normal"/>
    <w:next w:val="Normal"/>
    <w:qFormat/>
    <w:rsid w:val="00433AE9"/>
    <w:pPr>
      <w:keepNext/>
      <w:keepLines/>
      <w:spacing w:before="240" w:after="120"/>
    </w:pPr>
    <w:rPr>
      <w:rFonts w:asciiTheme="majorHAnsi" w:eastAsiaTheme="majorEastAsia" w:hAnsiTheme="majorHAnsi"/>
      <w:b/>
      <w:color w:val="000000" w:themeColor="text1"/>
      <w:sz w:val="21"/>
    </w:rPr>
  </w:style>
  <w:style w:type="paragraph" w:styleId="NormalWeb">
    <w:name w:val="Normal (Web)"/>
    <w:basedOn w:val="Normal"/>
    <w:uiPriority w:val="99"/>
    <w:semiHidden/>
    <w:unhideWhenUsed/>
    <w:rsid w:val="00433AE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33AE9"/>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433AE9"/>
  </w:style>
  <w:style w:type="table" w:styleId="LightShading">
    <w:name w:val="Light Shading"/>
    <w:basedOn w:val="TableNormal"/>
    <w:uiPriority w:val="60"/>
    <w:rsid w:val="00433A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33A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433AE9"/>
    <w:pPr>
      <w:spacing w:after="0" w:line="240" w:lineRule="auto"/>
    </w:pPr>
    <w:rPr>
      <w:rFonts w:ascii="Consolas" w:hAnsi="Consolas" w:cs="Consolas"/>
      <w:color w:val="007C85"/>
    </w:rPr>
  </w:style>
  <w:style w:type="character" w:customStyle="1" w:styleId="HTMLPreformattedChar">
    <w:name w:val="HTML Preformatted Char"/>
    <w:basedOn w:val="DefaultParagraphFont"/>
    <w:link w:val="HTMLPreformatted"/>
    <w:uiPriority w:val="99"/>
    <w:rsid w:val="00433AE9"/>
    <w:rPr>
      <w:rFonts w:ascii="Consolas" w:hAnsi="Consolas" w:cs="Consolas"/>
      <w:color w:val="007C85"/>
    </w:rPr>
  </w:style>
  <w:style w:type="character" w:styleId="HTMLCode">
    <w:name w:val="HTML Code"/>
    <w:basedOn w:val="DefaultParagraphFont"/>
    <w:uiPriority w:val="99"/>
    <w:semiHidden/>
    <w:unhideWhenUsed/>
    <w:rsid w:val="00433AE9"/>
    <w:rPr>
      <w:rFonts w:ascii="Courier New" w:eastAsia="Times New Roman" w:hAnsi="Courier New" w:cs="Courier New"/>
      <w:sz w:val="20"/>
      <w:szCs w:val="20"/>
    </w:rPr>
  </w:style>
  <w:style w:type="paragraph" w:styleId="ListParagraph">
    <w:name w:val="List Paragraph"/>
    <w:basedOn w:val="Normal"/>
    <w:uiPriority w:val="34"/>
    <w:qFormat/>
    <w:rsid w:val="00433AE9"/>
    <w:pPr>
      <w:ind w:left="720"/>
      <w:contextualSpacing/>
    </w:pPr>
  </w:style>
  <w:style w:type="paragraph" w:customStyle="1" w:styleId="TitlePage">
    <w:name w:val="Title Page"/>
    <w:basedOn w:val="Normal"/>
    <w:rsid w:val="00433AE9"/>
    <w:pPr>
      <w:spacing w:after="0" w:line="240" w:lineRule="auto"/>
    </w:pPr>
    <w:rPr>
      <w:rFonts w:ascii="Calibri" w:eastAsia="Times New Roman" w:hAnsi="Calibri" w:cs="Times New Roman"/>
      <w:sz w:val="28"/>
      <w:szCs w:val="24"/>
    </w:rPr>
  </w:style>
  <w:style w:type="character" w:customStyle="1" w:styleId="Heading8Char">
    <w:name w:val="Heading 8 Char"/>
    <w:basedOn w:val="DefaultParagraphFont"/>
    <w:link w:val="Heading8"/>
    <w:rsid w:val="00433AE9"/>
    <w:rPr>
      <w:rFonts w:ascii="Calibri" w:eastAsia="Times New Roman" w:hAnsi="Calibri" w:cs="Times New Roman"/>
      <w:i/>
      <w:iCs/>
      <w:szCs w:val="24"/>
    </w:rPr>
  </w:style>
  <w:style w:type="paragraph" w:styleId="TOC4">
    <w:name w:val="toc 4"/>
    <w:basedOn w:val="Normal"/>
    <w:next w:val="Normal"/>
    <w:autoRedefine/>
    <w:uiPriority w:val="39"/>
    <w:unhideWhenUsed/>
    <w:rsid w:val="00433AE9"/>
    <w:pPr>
      <w:spacing w:after="100"/>
      <w:ind w:left="660"/>
    </w:pPr>
  </w:style>
  <w:style w:type="paragraph" w:styleId="FootnoteText">
    <w:name w:val="footnote text"/>
    <w:basedOn w:val="Normal"/>
    <w:link w:val="FootnoteTextChar"/>
    <w:uiPriority w:val="99"/>
    <w:unhideWhenUsed/>
    <w:rsid w:val="00433AE9"/>
    <w:pPr>
      <w:spacing w:after="0" w:line="240" w:lineRule="auto"/>
    </w:pPr>
  </w:style>
  <w:style w:type="character" w:customStyle="1" w:styleId="FootnoteTextChar">
    <w:name w:val="Footnote Text Char"/>
    <w:basedOn w:val="DefaultParagraphFont"/>
    <w:link w:val="FootnoteText"/>
    <w:uiPriority w:val="99"/>
    <w:rsid w:val="00433AE9"/>
    <w:rPr>
      <w:rFonts w:asciiTheme="minorHAnsi" w:hAnsiTheme="minorHAnsi"/>
    </w:rPr>
  </w:style>
  <w:style w:type="paragraph" w:styleId="CommentText">
    <w:name w:val="annotation text"/>
    <w:basedOn w:val="Normal"/>
    <w:link w:val="CommentTextChar"/>
    <w:uiPriority w:val="99"/>
    <w:unhideWhenUsed/>
    <w:rsid w:val="00195906"/>
    <w:pPr>
      <w:spacing w:line="240" w:lineRule="auto"/>
    </w:pPr>
  </w:style>
  <w:style w:type="character" w:customStyle="1" w:styleId="CommentTextChar">
    <w:name w:val="Comment Text Char"/>
    <w:basedOn w:val="DefaultParagraphFont"/>
    <w:link w:val="CommentText"/>
    <w:uiPriority w:val="99"/>
    <w:rsid w:val="00195906"/>
    <w:rPr>
      <w:rFonts w:asciiTheme="minorHAnsi" w:hAnsiTheme="minorHAnsi"/>
    </w:rPr>
  </w:style>
  <w:style w:type="character" w:styleId="CommentReference">
    <w:name w:val="annotation reference"/>
    <w:basedOn w:val="DefaultParagraphFont"/>
    <w:uiPriority w:val="99"/>
    <w:semiHidden/>
    <w:unhideWhenUsed/>
    <w:rsid w:val="00433AE9"/>
    <w:rPr>
      <w:sz w:val="18"/>
      <w:szCs w:val="18"/>
    </w:rPr>
  </w:style>
  <w:style w:type="character" w:styleId="FollowedHyperlink">
    <w:name w:val="FollowedHyperlink"/>
    <w:basedOn w:val="DefaultParagraphFont"/>
    <w:uiPriority w:val="99"/>
    <w:semiHidden/>
    <w:unhideWhenUsed/>
    <w:rsid w:val="00433AE9"/>
    <w:rPr>
      <w:color w:val="404040" w:themeColor="text1" w:themeTint="BF"/>
      <w:u w:val="single"/>
    </w:rPr>
  </w:style>
  <w:style w:type="paragraph" w:styleId="PlainText">
    <w:name w:val="Plain Text"/>
    <w:basedOn w:val="Normal"/>
    <w:link w:val="PlainTextChar"/>
    <w:uiPriority w:val="99"/>
    <w:semiHidden/>
    <w:unhideWhenUsed/>
    <w:rsid w:val="00433AE9"/>
    <w:pPr>
      <w:spacing w:after="0" w:line="240" w:lineRule="auto"/>
    </w:pPr>
    <w:rPr>
      <w:rFonts w:ascii="Calibri" w:eastAsia="Times New Roman" w:hAnsi="Calibri" w:cs="Times New Roman"/>
      <w:sz w:val="22"/>
      <w:szCs w:val="21"/>
      <w:lang w:eastAsia="en-US"/>
    </w:rPr>
  </w:style>
  <w:style w:type="character" w:customStyle="1" w:styleId="PlainTextChar">
    <w:name w:val="Plain Text Char"/>
    <w:basedOn w:val="DefaultParagraphFont"/>
    <w:link w:val="PlainText"/>
    <w:uiPriority w:val="99"/>
    <w:semiHidden/>
    <w:rsid w:val="00433AE9"/>
    <w:rPr>
      <w:rFonts w:ascii="Calibri" w:eastAsia="Times New Roman" w:hAnsi="Calibri" w:cs="Times New Roman"/>
      <w:sz w:val="22"/>
      <w:szCs w:val="21"/>
      <w:lang w:eastAsia="en-US"/>
    </w:rPr>
  </w:style>
  <w:style w:type="paragraph" w:styleId="CommentSubject">
    <w:name w:val="annotation subject"/>
    <w:basedOn w:val="CommentText"/>
    <w:next w:val="CommentText"/>
    <w:link w:val="CommentSubjectChar"/>
    <w:uiPriority w:val="99"/>
    <w:semiHidden/>
    <w:unhideWhenUsed/>
    <w:rsid w:val="00433AE9"/>
    <w:rPr>
      <w:b/>
      <w:bCs/>
    </w:rPr>
  </w:style>
  <w:style w:type="character" w:customStyle="1" w:styleId="CommentSubjectChar">
    <w:name w:val="Comment Subject Char"/>
    <w:basedOn w:val="CommentTextChar"/>
    <w:link w:val="CommentSubject"/>
    <w:uiPriority w:val="99"/>
    <w:semiHidden/>
    <w:rsid w:val="00433AE9"/>
    <w:rPr>
      <w:rFonts w:asciiTheme="minorHAnsi" w:hAnsiTheme="minorHAnsi"/>
      <w:b/>
      <w:bCs/>
      <w:color w:val="C00000"/>
    </w:rPr>
  </w:style>
  <w:style w:type="table" w:styleId="TableGrid">
    <w:name w:val="Table Grid"/>
    <w:basedOn w:val="TableNormal"/>
    <w:uiPriority w:val="59"/>
    <w:rsid w:val="00433AE9"/>
    <w:pPr>
      <w:spacing w:after="0" w:line="240" w:lineRule="auto"/>
    </w:pPr>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33AE9"/>
    <w:pPr>
      <w:spacing w:after="0" w:line="240" w:lineRule="auto"/>
    </w:pPr>
    <w:rPr>
      <w:rFonts w:asciiTheme="minorHAnsi" w:hAnsiTheme="minorHAnsi"/>
      <w:sz w:val="24"/>
      <w:szCs w:val="24"/>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33AE9"/>
    <w:pPr>
      <w:spacing w:after="0" w:line="240" w:lineRule="auto"/>
    </w:pPr>
    <w:rPr>
      <w:rFonts w:asciiTheme="minorHAnsi" w:hAnsiTheme="minorHAnsi"/>
      <w:sz w:val="24"/>
      <w:szCs w:val="24"/>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433AE9"/>
    <w:pPr>
      <w:spacing w:after="0" w:line="240" w:lineRule="auto"/>
    </w:pPr>
    <w:rPr>
      <w:rFonts w:asciiTheme="minorHAnsi" w:hAnsiTheme="minorHAns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eRef">
    <w:name w:val="_Table Ref"/>
    <w:basedOn w:val="TableText"/>
    <w:next w:val="TableText"/>
    <w:qFormat/>
    <w:rsid w:val="00713B1A"/>
    <w:rPr>
      <w:bCs/>
      <w:sz w:val="16"/>
    </w:rPr>
  </w:style>
  <w:style w:type="character" w:customStyle="1" w:styleId="Comment">
    <w:name w:val="_Comment"/>
    <w:basedOn w:val="DefaultParagraphFont"/>
    <w:uiPriority w:val="1"/>
    <w:qFormat/>
    <w:rsid w:val="00713B1A"/>
    <w:rPr>
      <w:rFonts w:ascii="Comic Sans MS" w:hAnsi="Comic Sans MS"/>
      <w:i w:val="0"/>
      <w:color w:val="FF0000"/>
      <w:lang w:eastAsia="zh-CN"/>
    </w:rPr>
  </w:style>
  <w:style w:type="character" w:customStyle="1" w:styleId="TableHeadingChar">
    <w:name w:val="_Table Heading Char"/>
    <w:basedOn w:val="DefaultParagraphFont"/>
    <w:link w:val="TableHeading"/>
    <w:rsid w:val="00713B1A"/>
    <w:rPr>
      <w:rFonts w:eastAsiaTheme="majorEastAsia" w:cstheme="majorBidi"/>
      <w:color w:val="000000" w:themeColor="text1"/>
      <w:sz w:val="18"/>
    </w:rPr>
  </w:style>
  <w:style w:type="character" w:customStyle="1" w:styleId="TableTextChar">
    <w:name w:val="_Table Text Char"/>
    <w:basedOn w:val="DefaultParagraphFont"/>
    <w:link w:val="TableText"/>
    <w:rsid w:val="00841654"/>
    <w:rPr>
      <w:rFonts w:asciiTheme="minorHAnsi" w:hAnsiTheme="minorHAnsi"/>
      <w:color w:val="000000" w:themeColor="text1"/>
      <w:sz w:val="18"/>
      <w:lang w:eastAsia="en-US"/>
    </w:rPr>
  </w:style>
  <w:style w:type="paragraph" w:styleId="List2">
    <w:name w:val="List 2"/>
    <w:basedOn w:val="Normal"/>
    <w:uiPriority w:val="99"/>
    <w:unhideWhenUsed/>
    <w:rsid w:val="00713BF6"/>
    <w:pPr>
      <w:ind w:left="720" w:hanging="360"/>
      <w:contextualSpacing/>
    </w:pPr>
  </w:style>
  <w:style w:type="paragraph" w:styleId="Revision">
    <w:name w:val="Revision"/>
    <w:hidden/>
    <w:uiPriority w:val="99"/>
    <w:semiHidden/>
    <w:rsid w:val="0039601C"/>
    <w:pPr>
      <w:spacing w:after="0" w:line="240" w:lineRule="auto"/>
    </w:pPr>
    <w:rPr>
      <w:rFonts w:asciiTheme="minorHAnsi" w:hAnsiTheme="minorHAnsi"/>
    </w:rPr>
  </w:style>
  <w:style w:type="character" w:customStyle="1" w:styleId="CodeBoxInput">
    <w:name w:val="_CodeBox Input"/>
    <w:uiPriority w:val="1"/>
    <w:qFormat/>
    <w:rsid w:val="00D540AB"/>
    <w:rPr>
      <w:rFonts w:ascii="Lucida Console" w:hAnsi="Lucida Console"/>
      <w:b/>
      <w:w w:val="91"/>
    </w:rPr>
  </w:style>
  <w:style w:type="character" w:customStyle="1" w:styleId="ListChar">
    <w:name w:val="List Char"/>
    <w:basedOn w:val="DefaultParagraphFont"/>
    <w:link w:val="List"/>
    <w:uiPriority w:val="99"/>
    <w:rsid w:val="0014000E"/>
    <w:rPr>
      <w:rFonts w:asciiTheme="minorHAnsi" w:hAnsiTheme="minorHAnsi"/>
    </w:rPr>
  </w:style>
  <w:style w:type="character" w:customStyle="1" w:styleId="ListTermChar">
    <w:name w:val="_List Term Char"/>
    <w:basedOn w:val="ListChar"/>
    <w:link w:val="ListTerm"/>
    <w:rsid w:val="0014000E"/>
    <w:rPr>
      <w:rFonts w:asciiTheme="minorHAnsi" w:hAnsiTheme="minorHAnsi"/>
      <w:smallCaps/>
    </w:rPr>
  </w:style>
  <w:style w:type="character" w:customStyle="1" w:styleId="Term">
    <w:name w:val="_Term"/>
    <w:uiPriority w:val="1"/>
    <w:qFormat/>
    <w:rsid w:val="007B309B"/>
    <w:rPr>
      <w:i/>
      <w:color w:val="000000" w:themeColor="text1"/>
      <w:sz w:val="18"/>
      <w:lang w:eastAsia="en-US"/>
    </w:rPr>
  </w:style>
  <w:style w:type="paragraph" w:styleId="ListBullet4">
    <w:name w:val="List Bullet 4"/>
    <w:basedOn w:val="Normal"/>
    <w:uiPriority w:val="99"/>
    <w:unhideWhenUsed/>
    <w:rsid w:val="002C0279"/>
    <w:pPr>
      <w:numPr>
        <w:numId w:val="5"/>
      </w:numPr>
      <w:contextualSpacing/>
    </w:pPr>
  </w:style>
  <w:style w:type="paragraph" w:styleId="ListBullet5">
    <w:name w:val="List Bullet 5"/>
    <w:basedOn w:val="Normal"/>
    <w:uiPriority w:val="99"/>
    <w:unhideWhenUsed/>
    <w:rsid w:val="002C0279"/>
    <w:pPr>
      <w:numPr>
        <w:numId w:val="6"/>
      </w:numPr>
      <w:contextualSpacing/>
    </w:pPr>
  </w:style>
  <w:style w:type="paragraph" w:styleId="ListNumber4">
    <w:name w:val="List Number 4"/>
    <w:basedOn w:val="Normal"/>
    <w:uiPriority w:val="99"/>
    <w:unhideWhenUsed/>
    <w:rsid w:val="002C0279"/>
    <w:pPr>
      <w:numPr>
        <w:numId w:val="7"/>
      </w:numPr>
      <w:contextualSpacing/>
    </w:pPr>
  </w:style>
  <w:style w:type="paragraph" w:styleId="ListNumber5">
    <w:name w:val="List Number 5"/>
    <w:basedOn w:val="Normal"/>
    <w:uiPriority w:val="99"/>
    <w:unhideWhenUsed/>
    <w:rsid w:val="002C0279"/>
    <w:pPr>
      <w:numPr>
        <w:numId w:val="3"/>
      </w:numPr>
      <w:contextualSpacing/>
    </w:pPr>
  </w:style>
  <w:style w:type="paragraph" w:styleId="ListContinue5">
    <w:name w:val="List Continue 5"/>
    <w:basedOn w:val="Normal"/>
    <w:uiPriority w:val="99"/>
    <w:unhideWhenUsed/>
    <w:rsid w:val="006D40DB"/>
    <w:pPr>
      <w:spacing w:after="120"/>
      <w:ind w:left="1800"/>
      <w:contextualSpacing/>
    </w:pPr>
  </w:style>
  <w:style w:type="paragraph" w:styleId="ListContinue4">
    <w:name w:val="List Continue 4"/>
    <w:basedOn w:val="Normal"/>
    <w:uiPriority w:val="99"/>
    <w:unhideWhenUsed/>
    <w:rsid w:val="006D40DB"/>
    <w:pPr>
      <w:spacing w:after="120"/>
      <w:ind w:left="1440"/>
      <w:contextualSpacing/>
    </w:pPr>
  </w:style>
  <w:style w:type="paragraph" w:customStyle="1" w:styleId="FigureCaption">
    <w:name w:val="_Figure Caption"/>
    <w:basedOn w:val="Caption"/>
    <w:next w:val="Normal"/>
    <w:qFormat/>
    <w:rsid w:val="00F326A8"/>
    <w:pPr>
      <w:spacing w:after="240"/>
    </w:pPr>
  </w:style>
  <w:style w:type="paragraph" w:customStyle="1" w:styleId="FigureCaptionIndent">
    <w:name w:val="_Figure Caption Indent"/>
    <w:basedOn w:val="Caption"/>
    <w:next w:val="Normal"/>
    <w:qFormat/>
    <w:rsid w:val="00F326A8"/>
    <w:pPr>
      <w:spacing w:after="240"/>
      <w:ind w:left="922" w:hanging="418"/>
    </w:pPr>
  </w:style>
  <w:style w:type="paragraph" w:customStyle="1" w:styleId="TableCaption">
    <w:name w:val="_Table Caption"/>
    <w:basedOn w:val="Caption"/>
    <w:next w:val="Normal"/>
    <w:qFormat/>
    <w:rsid w:val="00756987"/>
    <w:pPr>
      <w:spacing w:after="120"/>
    </w:pPr>
  </w:style>
  <w:style w:type="character" w:customStyle="1" w:styleId="Ref">
    <w:name w:val="_Ref"/>
    <w:uiPriority w:val="1"/>
    <w:qFormat/>
    <w:rsid w:val="00B363D4"/>
    <w:rPr>
      <w:i/>
      <w:spacing w:val="-4"/>
    </w:rPr>
  </w:style>
  <w:style w:type="character" w:styleId="SubtleReference">
    <w:name w:val="Subtle Reference"/>
    <w:aliases w:val="X-REF"/>
    <w:basedOn w:val="DefaultParagraphFont"/>
    <w:uiPriority w:val="31"/>
    <w:qFormat/>
    <w:rsid w:val="00F8220B"/>
    <w:rPr>
      <w:rFonts w:asciiTheme="minorHAnsi" w:hAnsiTheme="minorHAnsi"/>
      <w:b w:val="0"/>
      <w:i/>
      <w:color w:val="7A003C"/>
      <w:w w:val="90"/>
      <w:u w:val="none"/>
      <w:bdr w:val="none" w:sz="0" w:space="0" w:color="auto"/>
    </w:rPr>
  </w:style>
  <w:style w:type="paragraph" w:customStyle="1" w:styleId="CaptionIndent">
    <w:name w:val="_Caption Indent"/>
    <w:basedOn w:val="Caption"/>
    <w:next w:val="Normal"/>
    <w:qFormat/>
    <w:rsid w:val="00F8220B"/>
    <w:pPr>
      <w:ind w:left="504"/>
    </w:pPr>
  </w:style>
  <w:style w:type="paragraph" w:customStyle="1" w:styleId="FigureIndent0">
    <w:name w:val="_Figure_Indent"/>
    <w:basedOn w:val="Normal"/>
    <w:qFormat/>
    <w:rsid w:val="00F8220B"/>
    <w:pPr>
      <w:keepNext/>
      <w:spacing w:before="240" w:after="40"/>
      <w:ind w:left="504"/>
    </w:pPr>
  </w:style>
  <w:style w:type="character" w:customStyle="1" w:styleId="comments">
    <w:name w:val="comments"/>
    <w:basedOn w:val="DefaultParagraphFont"/>
    <w:rsid w:val="00F8220B"/>
  </w:style>
  <w:style w:type="character" w:customStyle="1" w:styleId="mandatory">
    <w:name w:val="mandatory"/>
    <w:basedOn w:val="DefaultParagraphFont"/>
    <w:rsid w:val="00F8220B"/>
  </w:style>
  <w:style w:type="table" w:customStyle="1" w:styleId="RCDbTable1">
    <w:name w:val="RCDb Table 1"/>
    <w:basedOn w:val="TableNormal"/>
    <w:uiPriority w:val="65"/>
    <w:rsid w:val="00F8220B"/>
    <w:pPr>
      <w:spacing w:after="0" w:line="240" w:lineRule="auto"/>
    </w:pPr>
    <w:rPr>
      <w:rFonts w:asciiTheme="minorHAnsi" w:hAnsiTheme="minorHAnsi"/>
      <w:color w:val="000000" w:themeColor="text1"/>
      <w:sz w:val="18"/>
      <w:szCs w:val="22"/>
    </w:rPr>
    <w:tblPr>
      <w:tblStyleRowBandSize w:val="1"/>
      <w:tblStyleColBandSize w:val="1"/>
      <w:tblInd w:w="0" w:type="dxa"/>
      <w:tblBorders>
        <w:top w:val="single" w:sz="2" w:space="0" w:color="404040" w:themeColor="text1" w:themeTint="BF"/>
        <w:bottom w:val="single" w:sz="2" w:space="0" w:color="404040" w:themeColor="text1" w:themeTint="BF"/>
      </w:tblBorders>
      <w:tblCellMar>
        <w:top w:w="29" w:type="dxa"/>
        <w:left w:w="0" w:type="dxa"/>
        <w:bottom w:w="72" w:type="dxa"/>
        <w:right w:w="86" w:type="dxa"/>
      </w:tblCellMar>
    </w:tblPr>
    <w:tcPr>
      <w:shd w:val="clear" w:color="auto" w:fill="auto"/>
    </w:tcPr>
    <w:tblStylePr w:type="firstRow">
      <w:rPr>
        <w:rFonts w:asciiTheme="minorHAnsi" w:eastAsiaTheme="majorEastAsia" w:hAnsiTheme="minorHAnsi" w:cstheme="majorBidi"/>
        <w:b/>
        <w:i w:val="0"/>
      </w:rPr>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tblStylePr w:type="lastRow">
      <w:rPr>
        <w:b/>
        <w:bCs/>
        <w:color w:val="1F497D" w:themeColor="text2"/>
      </w:rPr>
      <w:tblPr/>
      <w:tcPr>
        <w:tcBorders>
          <w:top w:val="single" w:sz="8" w:space="0" w:color="4F81BD" w:themeColor="accent1"/>
          <w:bottom w:val="single" w:sz="8" w:space="0" w:color="4F81BD" w:themeColor="accent1"/>
        </w:tcBorders>
        <w:shd w:val="clear" w:color="auto" w:fill="auto"/>
      </w:tcPr>
    </w:tblStylePr>
    <w:tblStylePr w:type="firstCol">
      <w:rPr>
        <w:b w:val="0"/>
        <w:bCs/>
      </w:rPr>
    </w:tblStylePr>
    <w:tblStylePr w:type="lastCol">
      <w:rPr>
        <w:b w:val="0"/>
        <w:bCs/>
      </w:rPr>
      <w:tblPr/>
      <w:tcPr>
        <w:tcBorders>
          <w:top w:val="single" w:sz="8" w:space="0" w:color="4F81BD" w:themeColor="accent1"/>
          <w:bottom w:val="single" w:sz="8" w:space="0" w:color="4F81BD" w:themeColor="accent1"/>
        </w:tcBorders>
      </w:tcPr>
    </w:tblStylePr>
    <w:tblStylePr w:type="band1Vert">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tblStylePr w:type="seCell">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style>
  <w:style w:type="character" w:customStyle="1" w:styleId="p">
    <w:name w:val="p"/>
    <w:basedOn w:val="DefaultParagraphFont"/>
    <w:rsid w:val="008470EF"/>
  </w:style>
  <w:style w:type="character" w:customStyle="1" w:styleId="o">
    <w:name w:val="o"/>
    <w:basedOn w:val="DefaultParagraphFont"/>
    <w:rsid w:val="008470EF"/>
  </w:style>
  <w:style w:type="character" w:customStyle="1" w:styleId="nl">
    <w:name w:val="nl"/>
    <w:basedOn w:val="DefaultParagraphFont"/>
    <w:rsid w:val="008470EF"/>
  </w:style>
  <w:style w:type="character" w:customStyle="1" w:styleId="c1">
    <w:name w:val="c1"/>
    <w:basedOn w:val="DefaultParagraphFont"/>
    <w:rsid w:val="008470EF"/>
  </w:style>
  <w:style w:type="character" w:customStyle="1" w:styleId="nb">
    <w:name w:val="nb"/>
    <w:basedOn w:val="DefaultParagraphFont"/>
    <w:rsid w:val="008470EF"/>
  </w:style>
  <w:style w:type="character" w:customStyle="1" w:styleId="X-Ref">
    <w:name w:val="_X-Ref"/>
    <w:basedOn w:val="Hyperlink"/>
    <w:uiPriority w:val="1"/>
    <w:qFormat/>
    <w:rsid w:val="00B363D4"/>
    <w:rPr>
      <w:i/>
      <w:color w:val="7A003C"/>
      <w:spacing w:val="-4"/>
      <w:u w:val="none"/>
      <w:bdr w:val="none" w:sz="0" w:space="0" w:color="auto"/>
    </w:rPr>
  </w:style>
  <w:style w:type="paragraph" w:customStyle="1" w:styleId="term0">
    <w:name w:val="+term"/>
    <w:basedOn w:val="ListTerm"/>
    <w:qFormat/>
    <w:rsid w:val="00DF316A"/>
  </w:style>
  <w:style w:type="paragraph" w:customStyle="1" w:styleId="Default">
    <w:name w:val="Default"/>
    <w:rsid w:val="00A16C21"/>
    <w:pPr>
      <w:autoSpaceDE w:val="0"/>
      <w:autoSpaceDN w:val="0"/>
      <w:adjustRightInd w:val="0"/>
      <w:spacing w:after="0" w:line="240" w:lineRule="auto"/>
    </w:pPr>
    <w:rPr>
      <w:rFonts w:ascii="Verdana" w:hAnsi="Verdana" w:cs="Verdana"/>
      <w:color w:val="000000"/>
      <w:sz w:val="24"/>
      <w:szCs w:val="24"/>
    </w:rPr>
  </w:style>
  <w:style w:type="paragraph" w:styleId="DocumentMap">
    <w:name w:val="Document Map"/>
    <w:basedOn w:val="Normal"/>
    <w:link w:val="DocumentMapChar"/>
    <w:uiPriority w:val="99"/>
    <w:semiHidden/>
    <w:unhideWhenUsed/>
    <w:rsid w:val="0070792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0792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32801">
      <w:bodyDiv w:val="1"/>
      <w:marLeft w:val="0"/>
      <w:marRight w:val="0"/>
      <w:marTop w:val="0"/>
      <w:marBottom w:val="0"/>
      <w:divBdr>
        <w:top w:val="none" w:sz="0" w:space="0" w:color="auto"/>
        <w:left w:val="none" w:sz="0" w:space="0" w:color="auto"/>
        <w:bottom w:val="none" w:sz="0" w:space="0" w:color="auto"/>
        <w:right w:val="none" w:sz="0" w:space="0" w:color="auto"/>
      </w:divBdr>
    </w:div>
    <w:div w:id="843978552">
      <w:bodyDiv w:val="1"/>
      <w:marLeft w:val="0"/>
      <w:marRight w:val="0"/>
      <w:marTop w:val="0"/>
      <w:marBottom w:val="0"/>
      <w:divBdr>
        <w:top w:val="none" w:sz="0" w:space="0" w:color="auto"/>
        <w:left w:val="none" w:sz="0" w:space="0" w:color="auto"/>
        <w:bottom w:val="none" w:sz="0" w:space="0" w:color="auto"/>
        <w:right w:val="none" w:sz="0" w:space="0" w:color="auto"/>
      </w:divBdr>
    </w:div>
    <w:div w:id="1451166868">
      <w:bodyDiv w:val="1"/>
      <w:marLeft w:val="0"/>
      <w:marRight w:val="0"/>
      <w:marTop w:val="0"/>
      <w:marBottom w:val="0"/>
      <w:divBdr>
        <w:top w:val="none" w:sz="0" w:space="0" w:color="auto"/>
        <w:left w:val="none" w:sz="0" w:space="0" w:color="auto"/>
        <w:bottom w:val="none" w:sz="0" w:space="0" w:color="auto"/>
        <w:right w:val="none" w:sz="0" w:space="0" w:color="auto"/>
      </w:divBdr>
    </w:div>
    <w:div w:id="1621763602">
      <w:bodyDiv w:val="1"/>
      <w:marLeft w:val="0"/>
      <w:marRight w:val="0"/>
      <w:marTop w:val="0"/>
      <w:marBottom w:val="0"/>
      <w:divBdr>
        <w:top w:val="none" w:sz="0" w:space="0" w:color="auto"/>
        <w:left w:val="none" w:sz="0" w:space="0" w:color="auto"/>
        <w:bottom w:val="none" w:sz="0" w:space="0" w:color="auto"/>
        <w:right w:val="none" w:sz="0" w:space="0" w:color="auto"/>
      </w:divBdr>
      <w:divsChild>
        <w:div w:id="628704313">
          <w:marLeft w:val="0"/>
          <w:marRight w:val="0"/>
          <w:marTop w:val="0"/>
          <w:marBottom w:val="0"/>
          <w:divBdr>
            <w:top w:val="none" w:sz="0" w:space="0" w:color="auto"/>
            <w:left w:val="none" w:sz="0" w:space="0" w:color="auto"/>
            <w:bottom w:val="none" w:sz="0" w:space="0" w:color="auto"/>
            <w:right w:val="none" w:sz="0" w:space="0" w:color="auto"/>
          </w:divBdr>
        </w:div>
        <w:div w:id="1694333547">
          <w:marLeft w:val="0"/>
          <w:marRight w:val="0"/>
          <w:marTop w:val="0"/>
          <w:marBottom w:val="0"/>
          <w:divBdr>
            <w:top w:val="none" w:sz="0" w:space="0" w:color="auto"/>
            <w:left w:val="none" w:sz="0" w:space="0" w:color="auto"/>
            <w:bottom w:val="none" w:sz="0" w:space="0" w:color="auto"/>
            <w:right w:val="none" w:sz="0" w:space="0" w:color="auto"/>
          </w:divBdr>
        </w:div>
        <w:div w:id="1975795003">
          <w:marLeft w:val="0"/>
          <w:marRight w:val="0"/>
          <w:marTop w:val="0"/>
          <w:marBottom w:val="0"/>
          <w:divBdr>
            <w:top w:val="none" w:sz="0" w:space="0" w:color="auto"/>
            <w:left w:val="none" w:sz="0" w:space="0" w:color="auto"/>
            <w:bottom w:val="none" w:sz="0" w:space="0" w:color="auto"/>
            <w:right w:val="none" w:sz="0" w:space="0" w:color="auto"/>
          </w:divBdr>
        </w:div>
        <w:div w:id="177544493">
          <w:marLeft w:val="0"/>
          <w:marRight w:val="0"/>
          <w:marTop w:val="0"/>
          <w:marBottom w:val="0"/>
          <w:divBdr>
            <w:top w:val="none" w:sz="0" w:space="0" w:color="auto"/>
            <w:left w:val="none" w:sz="0" w:space="0" w:color="auto"/>
            <w:bottom w:val="none" w:sz="0" w:space="0" w:color="auto"/>
            <w:right w:val="none" w:sz="0" w:space="0" w:color="auto"/>
          </w:divBdr>
        </w:div>
      </w:divsChild>
    </w:div>
    <w:div w:id="20531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4.xml"/><Relationship Id="rId47" Type="http://schemas.openxmlformats.org/officeDocument/2006/relationships/fontTable" Target="fontTable.xml"/><Relationship Id="rId48" Type="http://schemas.openxmlformats.org/officeDocument/2006/relationships/glossaryDocument" Target="glossary/document.xml"/><Relationship Id="rId49" Type="http://schemas.openxmlformats.org/officeDocument/2006/relationships/theme" Target="theme/theme1.xml"/><Relationship Id="rId20" Type="http://schemas.openxmlformats.org/officeDocument/2006/relationships/hyperlink" Target="http://paypal-mobile.github.com/ios-here-sdk-dist/Classes/PPHCardReaderManager.html" TargetMode="External"/><Relationship Id="rId21" Type="http://schemas.openxmlformats.org/officeDocument/2006/relationships/hyperlink" Target="http://paypal-mobile.github.com/ios-here-sdk-dist/Classes/PPHCardReaderWatcher.html" TargetMode="External"/><Relationship Id="rId22" Type="http://schemas.openxmlformats.org/officeDocument/2006/relationships/hyperlink" Target="http://paypal-mobile.github.com/ios-here-sdk-dist/Classes/PPHLocation.html" TargetMode="External"/><Relationship Id="rId23" Type="http://schemas.openxmlformats.org/officeDocument/2006/relationships/hyperlink" Target="http://paypal-mobile.github.com/ios-here-sdk-dist/Classes/PPHLocalManager.html" TargetMode="External"/><Relationship Id="rId24" Type="http://schemas.openxmlformats.org/officeDocument/2006/relationships/hyperlink" Target="http://paypal-mobile.github.com/ios-here-sdk-dist/Classes/PPHLocationWatcher.html" TargetMode="External"/><Relationship Id="rId25" Type="http://schemas.openxmlformats.org/officeDocument/2006/relationships/hyperlink" Target="https://developer.paypal.com" TargetMode="External"/><Relationship Id="rId26" Type="http://schemas.openxmlformats.org/officeDocument/2006/relationships/hyperlink" Target="https://developer.paypal.com/webapps/developer/docs/integration/direct/log-in-with-paypal/" TargetMode="External"/><Relationship Id="rId27" Type="http://schemas.openxmlformats.org/officeDocument/2006/relationships/comments" Target="comments.xml"/><Relationship Id="rId28" Type="http://schemas.openxmlformats.org/officeDocument/2006/relationships/hyperlink" Target="https://developer.paypal.com/webapps/developer/docs/integration/direct/identity/log-in-with-paypal/" TargetMode="External"/><Relationship Id="rId29" Type="http://schemas.openxmlformats.org/officeDocument/2006/relationships/hyperlink" Target="https://www.paypal.com/webapps/mpp/credit-card-reader-faq"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paypal-mobile.github.com/ios-here-sdk-dist/Classes/PPHCardNotPresentData.html" TargetMode="External"/><Relationship Id="rId31" Type="http://schemas.openxmlformats.org/officeDocument/2006/relationships/hyperlink" Target="http://paypal-mobile.github.com/ios-here-sdk-dist/Classes/PPHTransactionManager.html" TargetMode="External"/><Relationship Id="rId32" Type="http://schemas.openxmlformats.org/officeDocument/2006/relationships/hyperlink" Target="http://paypal-mobile.github.com/ios-here-sdk-dist/Classes/PPHCardNotPresentData.html"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en.wikipedia.org/wiki/Luhn_algorithm" TargetMode="External"/><Relationship Id="rId34" Type="http://schemas.openxmlformats.org/officeDocument/2006/relationships/hyperlink" Target="http://paypal-mobile.github.com/ios-here-sdk-dist/Classes/PPHTransactionManager.html" TargetMode="External"/><Relationship Id="rId35" Type="http://schemas.openxmlformats.org/officeDocument/2006/relationships/hyperlink" Target="http://paypal-mobile.github.com/ios-here-sdk-dist/Classes/PPHCardReaderManager.html" TargetMode="External"/><Relationship Id="rId36" Type="http://schemas.openxmlformats.org/officeDocument/2006/relationships/hyperlink" Target="http://paypal-mobile.github.com/ios-here-sdk-dist/Classes/PPHTransactionManager.html" TargetMode="External"/><Relationship Id="rId10" Type="http://schemas.openxmlformats.org/officeDocument/2006/relationships/image" Target="media/image1.wmf"/><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hyperlink" Target="http://paypal-mobile.github.com/ios-here-sdk-dist/Classes/PayPalHereSDK.html" TargetMode="External"/><Relationship Id="rId19" Type="http://schemas.openxmlformats.org/officeDocument/2006/relationships/hyperlink" Target="http://paypal-mobile.github.com/ios-here-sdk-dist/Classes/PPHTransactionManager.html" TargetMode="External"/><Relationship Id="rId37" Type="http://schemas.openxmlformats.org/officeDocument/2006/relationships/hyperlink" Target="http://paypal-mobile.github.com/ios-here-sdk-dist/Classes/PPHLocationTab.html" TargetMode="External"/><Relationship Id="rId38" Type="http://schemas.openxmlformats.org/officeDocument/2006/relationships/hyperlink" Target="http://paypal-mobile.github.com/ios-here-sdk-dist/Classes/PPHTransactionManager.html" TargetMode="External"/><Relationship Id="rId39" Type="http://schemas.openxmlformats.org/officeDocument/2006/relationships/hyperlink" Target="https://developer.paypal.com/webapps/developer/docs/api" TargetMode="External"/><Relationship Id="rId40" Type="http://schemas.openxmlformats.org/officeDocument/2006/relationships/hyperlink" Target="https://developer.paypal.com/webapps/developer/docs/api/" TargetMode="External"/><Relationship Id="rId41" Type="http://schemas.openxmlformats.org/officeDocument/2006/relationships/image" Target="cid:2F9C95F0-EF1F-4FCE-BD0C-140122F17BC9" TargetMode="External"/><Relationship Id="rId42" Type="http://schemas.openxmlformats.org/officeDocument/2006/relationships/hyperlink" Target="https://www.heroku.com/" TargetMode="External"/><Relationship Id="rId43" Type="http://schemas.openxmlformats.org/officeDocument/2006/relationships/hyperlink" Target="http://nodejs.org" TargetMode="External"/><Relationship Id="rId44" Type="http://schemas.openxmlformats.org/officeDocument/2006/relationships/header" Target="header3.xml"/><Relationship Id="rId4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25B80AE4B5413A9E1F85BA8A1CAB4A"/>
        <w:category>
          <w:name w:val="General"/>
          <w:gallery w:val="placeholder"/>
        </w:category>
        <w:types>
          <w:type w:val="bbPlcHdr"/>
        </w:types>
        <w:behaviors>
          <w:behavior w:val="content"/>
        </w:behaviors>
        <w:guid w:val="{577EA8FD-667C-40F6-8C98-423F18752B38}"/>
      </w:docPartPr>
      <w:docPartBody>
        <w:p w:rsidR="00CB3C79" w:rsidRDefault="00CB3C79">
          <w:pPr>
            <w:pStyle w:val="CF25B80AE4B5413A9E1F85BA8A1CAB4A"/>
          </w:pPr>
          <w:r w:rsidRPr="00EA14A6">
            <w:rPr>
              <w:rStyle w:val="PlaceholderText"/>
            </w:rPr>
            <w:t>[Title]</w:t>
          </w:r>
        </w:p>
      </w:docPartBody>
    </w:docPart>
    <w:docPart>
      <w:docPartPr>
        <w:name w:val="B41A0B05D17243AF85394B9E7D3906A7"/>
        <w:category>
          <w:name w:val="General"/>
          <w:gallery w:val="placeholder"/>
        </w:category>
        <w:types>
          <w:type w:val="bbPlcHdr"/>
        </w:types>
        <w:behaviors>
          <w:behavior w:val="content"/>
        </w:behaviors>
        <w:guid w:val="{5CF17EA3-F3E7-48F7-975F-3586348FDF09}"/>
      </w:docPartPr>
      <w:docPartBody>
        <w:p w:rsidR="00CB3C79" w:rsidRDefault="00CB3C79">
          <w:pPr>
            <w:pStyle w:val="B41A0B05D17243AF85394B9E7D3906A7"/>
          </w:pPr>
          <w:r w:rsidRPr="001718DD">
            <w:rPr>
              <w:rStyle w:val="PlaceholderText"/>
            </w:rPr>
            <w:t>[Subject]</w:t>
          </w:r>
        </w:p>
      </w:docPartBody>
    </w:docPart>
    <w:docPart>
      <w:docPartPr>
        <w:name w:val="5E1A2091B9A543419A1A31CAEC956DAC"/>
        <w:category>
          <w:name w:val="General"/>
          <w:gallery w:val="placeholder"/>
        </w:category>
        <w:types>
          <w:type w:val="bbPlcHdr"/>
        </w:types>
        <w:behaviors>
          <w:behavior w:val="content"/>
        </w:behaviors>
        <w:guid w:val="{30340B97-82E7-49A1-A1F1-9772B405EEFB}"/>
      </w:docPartPr>
      <w:docPartBody>
        <w:p w:rsidR="00CB3C79" w:rsidRDefault="00CB3C79">
          <w:pPr>
            <w:pStyle w:val="5E1A2091B9A543419A1A31CAEC956DAC"/>
          </w:pPr>
          <w:r w:rsidRPr="005830F6">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微軟正黑體">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C79"/>
    <w:rsid w:val="0003570C"/>
    <w:rsid w:val="00074AD9"/>
    <w:rsid w:val="000B0685"/>
    <w:rsid w:val="000F7A13"/>
    <w:rsid w:val="001F2645"/>
    <w:rsid w:val="00263BFD"/>
    <w:rsid w:val="002B34F6"/>
    <w:rsid w:val="00313688"/>
    <w:rsid w:val="004431A7"/>
    <w:rsid w:val="004B3944"/>
    <w:rsid w:val="004C17BE"/>
    <w:rsid w:val="00503E4B"/>
    <w:rsid w:val="00514547"/>
    <w:rsid w:val="005B1052"/>
    <w:rsid w:val="005D46B1"/>
    <w:rsid w:val="006066DE"/>
    <w:rsid w:val="007C7004"/>
    <w:rsid w:val="00844403"/>
    <w:rsid w:val="009C5F8F"/>
    <w:rsid w:val="009C694F"/>
    <w:rsid w:val="00A414E9"/>
    <w:rsid w:val="00A905FB"/>
    <w:rsid w:val="00AC18F6"/>
    <w:rsid w:val="00BB1D21"/>
    <w:rsid w:val="00BE549F"/>
    <w:rsid w:val="00C6274E"/>
    <w:rsid w:val="00C90B17"/>
    <w:rsid w:val="00CB3C79"/>
    <w:rsid w:val="00CC6A89"/>
    <w:rsid w:val="00CE27F5"/>
    <w:rsid w:val="00CF359B"/>
    <w:rsid w:val="00D5675E"/>
    <w:rsid w:val="00D65E32"/>
    <w:rsid w:val="00D66A2C"/>
    <w:rsid w:val="00E035EC"/>
    <w:rsid w:val="00E44381"/>
    <w:rsid w:val="00E86B2E"/>
    <w:rsid w:val="00EA0953"/>
    <w:rsid w:val="00FD7092"/>
    <w:rsid w:val="00FE6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C79"/>
    <w:rPr>
      <w:color w:val="808080"/>
    </w:rPr>
  </w:style>
  <w:style w:type="paragraph" w:customStyle="1" w:styleId="CF25B80AE4B5413A9E1F85BA8A1CAB4A">
    <w:name w:val="CF25B80AE4B5413A9E1F85BA8A1CAB4A"/>
  </w:style>
  <w:style w:type="paragraph" w:customStyle="1" w:styleId="B41A0B05D17243AF85394B9E7D3906A7">
    <w:name w:val="B41A0B05D17243AF85394B9E7D3906A7"/>
  </w:style>
  <w:style w:type="paragraph" w:customStyle="1" w:styleId="5E1A2091B9A543419A1A31CAEC956DAC">
    <w:name w:val="5E1A2091B9A543419A1A31CAEC956DAC"/>
  </w:style>
  <w:style w:type="paragraph" w:customStyle="1" w:styleId="5970D3D2F3A440D98D3BD39846895E20">
    <w:name w:val="5970D3D2F3A440D98D3BD39846895E20"/>
    <w:rsid w:val="00CB3C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C79"/>
    <w:rPr>
      <w:color w:val="808080"/>
    </w:rPr>
  </w:style>
  <w:style w:type="paragraph" w:customStyle="1" w:styleId="CF25B80AE4B5413A9E1F85BA8A1CAB4A">
    <w:name w:val="CF25B80AE4B5413A9E1F85BA8A1CAB4A"/>
  </w:style>
  <w:style w:type="paragraph" w:customStyle="1" w:styleId="B41A0B05D17243AF85394B9E7D3906A7">
    <w:name w:val="B41A0B05D17243AF85394B9E7D3906A7"/>
  </w:style>
  <w:style w:type="paragraph" w:customStyle="1" w:styleId="5E1A2091B9A543419A1A31CAEC956DAC">
    <w:name w:val="5E1A2091B9A543419A1A31CAEC956DAC"/>
  </w:style>
  <w:style w:type="paragraph" w:customStyle="1" w:styleId="5970D3D2F3A440D98D3BD39846895E20">
    <w:name w:val="5970D3D2F3A440D98D3BD39846895E20"/>
    <w:rsid w:val="00CB3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A5D6CA-AC05-0C45-B6DF-1AF75645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13951</TotalTime>
  <Pages>46</Pages>
  <Words>11496</Words>
  <Characters>65532</Characters>
  <Application>Microsoft Macintosh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Developer Guide</vt:lpstr>
    </vt:vector>
  </TitlesOfParts>
  <Company>eBay, Inc.</Company>
  <LinksUpToDate>false</LinksUpToDate>
  <CharactersWithSpaces>76875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PayPal Here SDK for iOS</dc:subject>
  <dc:creator>Sachs, Jonathan(AWF)</dc:creator>
  <cp:keywords>v 1.0.1</cp:keywords>
  <cp:lastModifiedBy>Baghaei, Kash</cp:lastModifiedBy>
  <cp:revision>358</cp:revision>
  <cp:lastPrinted>2014-11-18T21:32:00Z</cp:lastPrinted>
  <dcterms:created xsi:type="dcterms:W3CDTF">2014-08-15T22:50:00Z</dcterms:created>
  <dcterms:modified xsi:type="dcterms:W3CDTF">2015-01-12T18:50:00Z</dcterms:modified>
</cp:coreProperties>
</file>